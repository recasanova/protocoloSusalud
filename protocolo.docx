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77B33C" w14:textId="77777777" w:rsidR="00C74F7F" w:rsidRDefault="00152809" w:rsidP="005F0C3A">
      <w:pPr>
        <w:jc w:val="both"/>
        <w:rPr>
          <w:b/>
          <w:lang w:val="es-ES"/>
        </w:rPr>
      </w:pPr>
      <w:r>
        <w:rPr>
          <w:b/>
          <w:lang w:val="es-ES"/>
        </w:rPr>
        <w:t>DISEÑO CENTRADO EN EL USUARIO PARA UN SISTEMA DE GESTIÓN DE RECLAMOS EN LA SUPERINTENDENCIA NACIONAL DE SALUD (SUSALUD)</w:t>
      </w:r>
      <w:r w:rsidR="00FF7F00">
        <w:rPr>
          <w:b/>
          <w:lang w:val="es-ES"/>
        </w:rPr>
        <w:t xml:space="preserve"> </w:t>
      </w:r>
    </w:p>
    <w:p w14:paraId="2B23C670" w14:textId="77777777" w:rsidR="00B14CEE" w:rsidRDefault="00B14CEE" w:rsidP="005F0C3A">
      <w:pPr>
        <w:jc w:val="both"/>
        <w:rPr>
          <w:b/>
          <w:lang w:val="es-ES"/>
        </w:rPr>
      </w:pPr>
    </w:p>
    <w:p w14:paraId="16806EA9" w14:textId="77777777" w:rsidR="00B14CEE" w:rsidRPr="00B70BC7" w:rsidRDefault="00B70BC7" w:rsidP="005F0C3A">
      <w:pPr>
        <w:jc w:val="both"/>
        <w:rPr>
          <w:lang w:val="es-ES"/>
        </w:rPr>
      </w:pPr>
      <w:r w:rsidRPr="00F13E49">
        <w:rPr>
          <w:highlight w:val="green"/>
          <w:lang w:val="es-ES"/>
        </w:rPr>
        <w:t>Resumen Ejecutivo</w:t>
      </w:r>
    </w:p>
    <w:p w14:paraId="5822172B" w14:textId="77777777" w:rsidR="00B70BC7" w:rsidRDefault="00B70BC7" w:rsidP="005F0C3A">
      <w:pPr>
        <w:jc w:val="both"/>
        <w:rPr>
          <w:b/>
          <w:lang w:val="es-ES"/>
        </w:rPr>
      </w:pPr>
    </w:p>
    <w:p w14:paraId="7A6AE1CD" w14:textId="301D314C" w:rsidR="00D92CBD" w:rsidRDefault="00D92CBD" w:rsidP="00D92CBD">
      <w:pPr>
        <w:widowControl w:val="0"/>
        <w:autoSpaceDE w:val="0"/>
        <w:autoSpaceDN w:val="0"/>
        <w:adjustRightInd w:val="0"/>
        <w:spacing w:after="240" w:line="380" w:lineRule="atLeast"/>
        <w:rPr>
          <w:rFonts w:ascii="Calibri" w:hAnsi="Calibri" w:cs="Calibri"/>
          <w:color w:val="000000"/>
          <w:sz w:val="22"/>
          <w:szCs w:val="32"/>
        </w:rPr>
      </w:pPr>
      <w:r w:rsidRPr="00D92CBD">
        <w:rPr>
          <w:rFonts w:ascii="Calibri" w:hAnsi="Calibri" w:cs="Calibri"/>
          <w:color w:val="000000"/>
          <w:sz w:val="22"/>
          <w:szCs w:val="32"/>
        </w:rPr>
        <w:t>El uso de sistemas para un manejo adecuado de reclamos es necesario para mejorar la calidad de atención en centros de salud, ya que con ellos podemos encontrar posibles fallas en los procesos internos o en la capacitación del personal. Lo importante no es solo contar con un sis</w:t>
      </w:r>
      <w:r w:rsidR="00431330">
        <w:rPr>
          <w:rFonts w:ascii="Calibri" w:hAnsi="Calibri" w:cs="Calibri"/>
          <w:color w:val="000000"/>
          <w:sz w:val="22"/>
          <w:szCs w:val="32"/>
        </w:rPr>
        <w:t>tema para el manejo de reclamos;</w:t>
      </w:r>
      <w:r w:rsidRPr="00D92CBD">
        <w:rPr>
          <w:rFonts w:ascii="Calibri" w:hAnsi="Calibri" w:cs="Calibri"/>
          <w:color w:val="000000"/>
          <w:sz w:val="22"/>
          <w:szCs w:val="32"/>
        </w:rPr>
        <w:t xml:space="preserve"> sino</w:t>
      </w:r>
      <w:r w:rsidR="00D2059F">
        <w:rPr>
          <w:rFonts w:ascii="Calibri" w:hAnsi="Calibri" w:cs="Calibri"/>
          <w:color w:val="000000"/>
          <w:sz w:val="22"/>
          <w:szCs w:val="32"/>
        </w:rPr>
        <w:t xml:space="preserve"> también,</w:t>
      </w:r>
      <w:r w:rsidRPr="00D92CBD">
        <w:rPr>
          <w:rFonts w:ascii="Calibri" w:hAnsi="Calibri" w:cs="Calibri"/>
          <w:color w:val="000000"/>
          <w:sz w:val="22"/>
          <w:szCs w:val="32"/>
        </w:rPr>
        <w:t xml:space="preserve"> saber utilizar la información que los usuarios y derechohabientes presentan; </w:t>
      </w:r>
      <w:r w:rsidR="00431330">
        <w:rPr>
          <w:rFonts w:ascii="Calibri" w:hAnsi="Calibri" w:cs="Calibri"/>
          <w:color w:val="000000"/>
          <w:sz w:val="22"/>
          <w:szCs w:val="32"/>
        </w:rPr>
        <w:t xml:space="preserve">resulta </w:t>
      </w:r>
      <w:r w:rsidRPr="00D92CBD">
        <w:rPr>
          <w:rFonts w:ascii="Calibri" w:hAnsi="Calibri" w:cs="Calibri"/>
          <w:color w:val="000000"/>
          <w:sz w:val="22"/>
          <w:szCs w:val="32"/>
        </w:rPr>
        <w:t>en vano</w:t>
      </w:r>
      <w:r w:rsidR="00493306">
        <w:rPr>
          <w:rFonts w:ascii="Calibri" w:hAnsi="Calibri" w:cs="Calibri"/>
          <w:color w:val="000000"/>
          <w:sz w:val="22"/>
          <w:szCs w:val="32"/>
        </w:rPr>
        <w:t xml:space="preserve"> contar con un sistema sofisticado</w:t>
      </w:r>
      <w:r w:rsidR="00431330">
        <w:rPr>
          <w:rFonts w:ascii="Calibri" w:hAnsi="Calibri" w:cs="Calibri"/>
          <w:color w:val="000000"/>
          <w:sz w:val="22"/>
          <w:szCs w:val="32"/>
        </w:rPr>
        <w:t xml:space="preserve"> de manejo de reclamos si</w:t>
      </w:r>
      <w:r w:rsidRPr="00D92CBD">
        <w:rPr>
          <w:rFonts w:ascii="Calibri" w:hAnsi="Calibri" w:cs="Calibri"/>
          <w:color w:val="000000"/>
          <w:sz w:val="22"/>
          <w:szCs w:val="32"/>
        </w:rPr>
        <w:t xml:space="preserve"> la información no está</w:t>
      </w:r>
      <w:r w:rsidR="00493306">
        <w:rPr>
          <w:rFonts w:ascii="Calibri" w:hAnsi="Calibri" w:cs="Calibri"/>
          <w:color w:val="000000"/>
          <w:sz w:val="22"/>
          <w:szCs w:val="32"/>
        </w:rPr>
        <w:t xml:space="preserve"> siendo utilizando para promover e incentivar mejoras dentro de la institución.</w:t>
      </w:r>
      <w:r w:rsidRPr="00D92CBD">
        <w:rPr>
          <w:rFonts w:ascii="Calibri" w:hAnsi="Calibri" w:cs="Calibri"/>
          <w:color w:val="000000"/>
          <w:sz w:val="22"/>
          <w:szCs w:val="32"/>
        </w:rPr>
        <w:t xml:space="preserve"> </w:t>
      </w:r>
    </w:p>
    <w:p w14:paraId="3FF03F01" w14:textId="2D68EB32" w:rsidR="00493306" w:rsidRDefault="00493306" w:rsidP="00D92CBD">
      <w:pPr>
        <w:widowControl w:val="0"/>
        <w:autoSpaceDE w:val="0"/>
        <w:autoSpaceDN w:val="0"/>
        <w:adjustRightInd w:val="0"/>
        <w:spacing w:after="240" w:line="380" w:lineRule="atLeast"/>
        <w:rPr>
          <w:rFonts w:ascii="Calibri" w:hAnsi="Calibri" w:cs="Calibri"/>
          <w:color w:val="000000"/>
          <w:sz w:val="22"/>
          <w:szCs w:val="32"/>
        </w:rPr>
      </w:pPr>
      <w:r>
        <w:rPr>
          <w:rFonts w:ascii="Calibri" w:hAnsi="Calibri" w:cs="Calibri"/>
          <w:color w:val="000000"/>
          <w:sz w:val="22"/>
          <w:szCs w:val="32"/>
        </w:rPr>
        <w:t>El diseño centrado en el usuario es un enfoque que ha comenzado a ganar relevancia a nivel mundial en el desarrollo</w:t>
      </w:r>
      <w:r w:rsidR="006A31E5">
        <w:rPr>
          <w:rFonts w:ascii="Calibri" w:hAnsi="Calibri" w:cs="Calibri"/>
          <w:color w:val="000000"/>
          <w:sz w:val="22"/>
          <w:szCs w:val="32"/>
        </w:rPr>
        <w:t xml:space="preserve"> de </w:t>
      </w:r>
      <w:r w:rsidR="006A31E5" w:rsidRPr="0079431A">
        <w:rPr>
          <w:rFonts w:ascii="Calibri" w:hAnsi="Calibri" w:cs="Calibri"/>
          <w:color w:val="000000"/>
          <w:sz w:val="22"/>
          <w:szCs w:val="32"/>
        </w:rPr>
        <w:t>sistemas</w:t>
      </w:r>
      <w:r w:rsidR="006A31E5">
        <w:rPr>
          <w:rFonts w:ascii="Calibri" w:hAnsi="Calibri" w:cs="Calibri"/>
          <w:color w:val="000000"/>
          <w:sz w:val="22"/>
          <w:szCs w:val="32"/>
        </w:rPr>
        <w:t xml:space="preserve"> informáticos,</w:t>
      </w:r>
      <w:r w:rsidR="00E407C9">
        <w:rPr>
          <w:rFonts w:ascii="Calibri" w:hAnsi="Calibri" w:cs="Calibri"/>
          <w:color w:val="000000"/>
          <w:sz w:val="22"/>
          <w:szCs w:val="32"/>
        </w:rPr>
        <w:t xml:space="preserve"> especialmente en</w:t>
      </w:r>
      <w:r w:rsidR="006A31E5">
        <w:rPr>
          <w:rFonts w:ascii="Calibri" w:hAnsi="Calibri" w:cs="Calibri"/>
          <w:color w:val="000000"/>
          <w:sz w:val="22"/>
          <w:szCs w:val="32"/>
        </w:rPr>
        <w:t xml:space="preserve"> aplicativos </w:t>
      </w:r>
      <w:r w:rsidR="0079431A">
        <w:rPr>
          <w:rFonts w:ascii="Calibri" w:hAnsi="Calibri" w:cs="Calibri"/>
          <w:color w:val="000000"/>
          <w:sz w:val="22"/>
          <w:szCs w:val="32"/>
        </w:rPr>
        <w:t xml:space="preserve">web y </w:t>
      </w:r>
      <w:r w:rsidR="006A31E5">
        <w:rPr>
          <w:rFonts w:ascii="Calibri" w:hAnsi="Calibri" w:cs="Calibri"/>
          <w:color w:val="000000"/>
          <w:sz w:val="22"/>
          <w:szCs w:val="32"/>
        </w:rPr>
        <w:t>móviles</w:t>
      </w:r>
      <w:r>
        <w:rPr>
          <w:rFonts w:ascii="Calibri" w:hAnsi="Calibri" w:cs="Calibri"/>
          <w:color w:val="000000"/>
          <w:sz w:val="22"/>
          <w:szCs w:val="32"/>
        </w:rPr>
        <w:t>. Este enfoque tiene como característica principal la de colocar al us</w:t>
      </w:r>
      <w:r w:rsidR="006A31E5">
        <w:rPr>
          <w:rFonts w:ascii="Calibri" w:hAnsi="Calibri" w:cs="Calibri"/>
          <w:color w:val="000000"/>
          <w:sz w:val="22"/>
          <w:szCs w:val="32"/>
        </w:rPr>
        <w:t>uario final en el centro de</w:t>
      </w:r>
      <w:r>
        <w:rPr>
          <w:rFonts w:ascii="Calibri" w:hAnsi="Calibri" w:cs="Calibri"/>
          <w:color w:val="000000"/>
          <w:sz w:val="22"/>
          <w:szCs w:val="32"/>
        </w:rPr>
        <w:t xml:space="preserve"> la metodología de implementación del </w:t>
      </w:r>
      <w:r w:rsidRPr="0079431A">
        <w:rPr>
          <w:rFonts w:ascii="Calibri" w:hAnsi="Calibri" w:cs="Calibri"/>
          <w:color w:val="000000"/>
          <w:sz w:val="22"/>
          <w:szCs w:val="32"/>
        </w:rPr>
        <w:t>sistema</w:t>
      </w:r>
      <w:r>
        <w:rPr>
          <w:rFonts w:ascii="Calibri" w:hAnsi="Calibri" w:cs="Calibri"/>
          <w:color w:val="000000"/>
          <w:sz w:val="22"/>
          <w:szCs w:val="32"/>
        </w:rPr>
        <w:t xml:space="preserve">, </w:t>
      </w:r>
      <w:r w:rsidR="006A31E5">
        <w:rPr>
          <w:rFonts w:ascii="Calibri" w:hAnsi="Calibri" w:cs="Calibri"/>
          <w:color w:val="000000"/>
          <w:sz w:val="22"/>
          <w:szCs w:val="32"/>
        </w:rPr>
        <w:t>para que</w:t>
      </w:r>
      <w:r>
        <w:rPr>
          <w:rFonts w:ascii="Calibri" w:hAnsi="Calibri" w:cs="Calibri"/>
          <w:color w:val="000000"/>
          <w:sz w:val="22"/>
          <w:szCs w:val="32"/>
        </w:rPr>
        <w:t xml:space="preserve"> el </w:t>
      </w:r>
      <w:r w:rsidR="0079431A" w:rsidRPr="0079431A">
        <w:rPr>
          <w:rFonts w:ascii="Calibri" w:hAnsi="Calibri" w:cs="Calibri"/>
          <w:color w:val="000000"/>
          <w:sz w:val="22"/>
          <w:szCs w:val="32"/>
        </w:rPr>
        <w:t>producto</w:t>
      </w:r>
      <w:r>
        <w:rPr>
          <w:rFonts w:ascii="Calibri" w:hAnsi="Calibri" w:cs="Calibri"/>
          <w:color w:val="000000"/>
          <w:sz w:val="22"/>
          <w:szCs w:val="32"/>
        </w:rPr>
        <w:t xml:space="preserve"> final satisfaga las necesidades, requerim</w:t>
      </w:r>
      <w:r w:rsidR="006A31E5">
        <w:rPr>
          <w:rFonts w:ascii="Calibri" w:hAnsi="Calibri" w:cs="Calibri"/>
          <w:color w:val="000000"/>
          <w:sz w:val="22"/>
          <w:szCs w:val="32"/>
        </w:rPr>
        <w:t>ientos y objetivos de ellos con el fin de</w:t>
      </w:r>
      <w:r>
        <w:rPr>
          <w:rFonts w:ascii="Calibri" w:hAnsi="Calibri" w:cs="Calibri"/>
          <w:color w:val="000000"/>
          <w:sz w:val="22"/>
          <w:szCs w:val="32"/>
        </w:rPr>
        <w:t xml:space="preserve"> mejorar la usabilidad, satisfacción e intenció</w:t>
      </w:r>
      <w:r w:rsidR="0079431A">
        <w:rPr>
          <w:rFonts w:ascii="Calibri" w:hAnsi="Calibri" w:cs="Calibri"/>
          <w:color w:val="000000"/>
          <w:sz w:val="22"/>
          <w:szCs w:val="32"/>
        </w:rPr>
        <w:t>n de uso</w:t>
      </w:r>
      <w:r>
        <w:rPr>
          <w:rFonts w:ascii="Calibri" w:hAnsi="Calibri" w:cs="Calibri"/>
          <w:color w:val="000000"/>
          <w:sz w:val="22"/>
          <w:szCs w:val="32"/>
        </w:rPr>
        <w:t>.</w:t>
      </w:r>
      <w:bookmarkStart w:id="0" w:name="_GoBack"/>
      <w:bookmarkEnd w:id="0"/>
    </w:p>
    <w:p w14:paraId="45D15D19" w14:textId="5BA1FAC6" w:rsidR="00AE0ACD" w:rsidRDefault="00493306" w:rsidP="00D92CBD">
      <w:pPr>
        <w:widowControl w:val="0"/>
        <w:autoSpaceDE w:val="0"/>
        <w:autoSpaceDN w:val="0"/>
        <w:adjustRightInd w:val="0"/>
        <w:spacing w:after="240" w:line="380" w:lineRule="atLeast"/>
        <w:rPr>
          <w:rFonts w:ascii="Calibri" w:hAnsi="Calibri" w:cs="Calibri"/>
          <w:color w:val="000000"/>
          <w:sz w:val="22"/>
          <w:szCs w:val="32"/>
        </w:rPr>
      </w:pPr>
      <w:r>
        <w:rPr>
          <w:rFonts w:ascii="Calibri" w:hAnsi="Calibri" w:cs="Calibri"/>
          <w:color w:val="000000"/>
          <w:sz w:val="22"/>
          <w:szCs w:val="32"/>
        </w:rPr>
        <w:t>En la Superintendencia Nacional de Salud (SUSALUD)</w:t>
      </w:r>
      <w:r w:rsidR="00D92CBD" w:rsidRPr="00D92CBD">
        <w:rPr>
          <w:rFonts w:ascii="Calibri" w:hAnsi="Calibri" w:cs="Calibri"/>
          <w:color w:val="000000"/>
          <w:sz w:val="22"/>
          <w:szCs w:val="32"/>
        </w:rPr>
        <w:t xml:space="preserve">, </w:t>
      </w:r>
      <w:r w:rsidR="00CF70F7">
        <w:rPr>
          <w:rFonts w:ascii="Calibri" w:hAnsi="Calibri" w:cs="Calibri"/>
          <w:color w:val="000000"/>
          <w:sz w:val="22"/>
          <w:szCs w:val="32"/>
        </w:rPr>
        <w:t>como entidad fiscalizadora del sector Salud en</w:t>
      </w:r>
      <w:r w:rsidR="00173185">
        <w:rPr>
          <w:rFonts w:ascii="Calibri" w:hAnsi="Calibri" w:cs="Calibri"/>
          <w:color w:val="000000"/>
          <w:sz w:val="22"/>
          <w:szCs w:val="32"/>
        </w:rPr>
        <w:t xml:space="preserve"> el</w:t>
      </w:r>
      <w:r w:rsidR="00CF70F7">
        <w:rPr>
          <w:rFonts w:ascii="Calibri" w:hAnsi="Calibri" w:cs="Calibri"/>
          <w:color w:val="000000"/>
          <w:sz w:val="22"/>
          <w:szCs w:val="32"/>
        </w:rPr>
        <w:t xml:space="preserve"> Perú, </w:t>
      </w:r>
      <w:r w:rsidR="00D92CBD" w:rsidRPr="00D92CBD">
        <w:rPr>
          <w:rFonts w:ascii="Calibri" w:hAnsi="Calibri" w:cs="Calibri"/>
          <w:color w:val="000000"/>
          <w:sz w:val="22"/>
          <w:szCs w:val="32"/>
        </w:rPr>
        <w:t>cuenta con un sistema inform</w:t>
      </w:r>
      <w:r>
        <w:rPr>
          <w:rFonts w:ascii="Calibri" w:hAnsi="Calibri" w:cs="Calibri"/>
          <w:color w:val="000000"/>
          <w:sz w:val="22"/>
          <w:szCs w:val="32"/>
        </w:rPr>
        <w:t xml:space="preserve">ático </w:t>
      </w:r>
      <w:r w:rsidR="00AE0ACD">
        <w:rPr>
          <w:rFonts w:ascii="Calibri" w:hAnsi="Calibri" w:cs="Calibri"/>
          <w:color w:val="000000"/>
          <w:sz w:val="22"/>
          <w:szCs w:val="32"/>
        </w:rPr>
        <w:t xml:space="preserve">básico </w:t>
      </w:r>
      <w:r>
        <w:rPr>
          <w:rFonts w:ascii="Calibri" w:hAnsi="Calibri" w:cs="Calibri"/>
          <w:color w:val="000000"/>
          <w:sz w:val="22"/>
          <w:szCs w:val="32"/>
        </w:rPr>
        <w:t>para</w:t>
      </w:r>
      <w:r w:rsidR="00AE0ACD">
        <w:rPr>
          <w:rFonts w:ascii="Calibri" w:hAnsi="Calibri" w:cs="Calibri"/>
          <w:color w:val="000000"/>
          <w:sz w:val="22"/>
          <w:szCs w:val="32"/>
        </w:rPr>
        <w:t xml:space="preserve"> el</w:t>
      </w:r>
      <w:r w:rsidR="00173185">
        <w:rPr>
          <w:rFonts w:ascii="Calibri" w:hAnsi="Calibri" w:cs="Calibri"/>
          <w:color w:val="000000"/>
          <w:sz w:val="22"/>
          <w:szCs w:val="32"/>
        </w:rPr>
        <w:t xml:space="preserve"> manejo de reclamos</w:t>
      </w:r>
      <w:r w:rsidR="00D92CBD" w:rsidRPr="00D92CBD">
        <w:rPr>
          <w:rFonts w:ascii="Calibri" w:hAnsi="Calibri" w:cs="Calibri"/>
          <w:color w:val="000000"/>
          <w:sz w:val="22"/>
          <w:szCs w:val="32"/>
        </w:rPr>
        <w:t xml:space="preserve">. Sin embargo, </w:t>
      </w:r>
      <w:r w:rsidR="00CF70F7">
        <w:rPr>
          <w:rFonts w:ascii="Calibri" w:hAnsi="Calibri" w:cs="Calibri"/>
          <w:color w:val="000000"/>
          <w:sz w:val="22"/>
          <w:szCs w:val="32"/>
        </w:rPr>
        <w:t>al ser este un sistema descentrali</w:t>
      </w:r>
      <w:r w:rsidR="00173185">
        <w:rPr>
          <w:rFonts w:ascii="Calibri" w:hAnsi="Calibri" w:cs="Calibri"/>
          <w:color w:val="000000"/>
          <w:sz w:val="22"/>
          <w:szCs w:val="32"/>
        </w:rPr>
        <w:t>zado</w:t>
      </w:r>
      <w:r w:rsidR="00684D64">
        <w:rPr>
          <w:rFonts w:ascii="Calibri" w:hAnsi="Calibri" w:cs="Calibri"/>
          <w:color w:val="000000"/>
          <w:sz w:val="22"/>
          <w:szCs w:val="32"/>
        </w:rPr>
        <w:t xml:space="preserve"> y sin una clasificación aprobada por tipo de reclamo</w:t>
      </w:r>
      <w:r w:rsidR="00173185">
        <w:rPr>
          <w:rFonts w:ascii="Calibri" w:hAnsi="Calibri" w:cs="Calibri"/>
          <w:color w:val="000000"/>
          <w:sz w:val="22"/>
          <w:szCs w:val="32"/>
        </w:rPr>
        <w:t>, hace que no se concentren todos los reclamos presentados a distintas Instituciones Prestadoras de Salud (IPRESS)</w:t>
      </w:r>
      <w:r w:rsidR="00684D64">
        <w:rPr>
          <w:rFonts w:ascii="Calibri" w:hAnsi="Calibri" w:cs="Calibri"/>
          <w:color w:val="000000"/>
          <w:sz w:val="22"/>
          <w:szCs w:val="32"/>
        </w:rPr>
        <w:t xml:space="preserve"> ni que se pueda identificar las falencias de cada una de ellas dentro del sistema nacional de salud</w:t>
      </w:r>
      <w:r w:rsidR="00173185">
        <w:rPr>
          <w:rFonts w:ascii="Calibri" w:hAnsi="Calibri" w:cs="Calibri"/>
          <w:color w:val="000000"/>
          <w:sz w:val="22"/>
          <w:szCs w:val="32"/>
        </w:rPr>
        <w:t xml:space="preserve">, </w:t>
      </w:r>
      <w:r w:rsidR="00684D64">
        <w:rPr>
          <w:rFonts w:ascii="Calibri" w:hAnsi="Calibri" w:cs="Calibri"/>
          <w:color w:val="000000"/>
          <w:sz w:val="22"/>
          <w:szCs w:val="32"/>
        </w:rPr>
        <w:t xml:space="preserve">lo cual es aprovechado por ellas para evitar posibles amonestaciones. </w:t>
      </w:r>
    </w:p>
    <w:p w14:paraId="0AEF29FC" w14:textId="485EF12C" w:rsidR="00B165A6" w:rsidRDefault="00D92CBD" w:rsidP="00D92CBD">
      <w:pPr>
        <w:widowControl w:val="0"/>
        <w:autoSpaceDE w:val="0"/>
        <w:autoSpaceDN w:val="0"/>
        <w:adjustRightInd w:val="0"/>
        <w:spacing w:after="240" w:line="380" w:lineRule="atLeast"/>
        <w:rPr>
          <w:rFonts w:ascii="Calibri" w:hAnsi="Calibri" w:cs="Calibri"/>
          <w:color w:val="000000"/>
          <w:sz w:val="22"/>
          <w:szCs w:val="32"/>
        </w:rPr>
      </w:pPr>
      <w:r w:rsidRPr="00D92CBD">
        <w:rPr>
          <w:rFonts w:ascii="Calibri" w:hAnsi="Calibri" w:cs="Calibri"/>
          <w:color w:val="000000"/>
          <w:sz w:val="22"/>
          <w:szCs w:val="32"/>
        </w:rPr>
        <w:t>El siguiente e</w:t>
      </w:r>
      <w:r w:rsidR="00B165A6">
        <w:rPr>
          <w:rFonts w:ascii="Calibri" w:hAnsi="Calibri" w:cs="Calibri"/>
          <w:color w:val="000000"/>
          <w:sz w:val="22"/>
          <w:szCs w:val="32"/>
        </w:rPr>
        <w:t xml:space="preserve">studio </w:t>
      </w:r>
      <w:r w:rsidR="00465909">
        <w:rPr>
          <w:rFonts w:ascii="Calibri" w:hAnsi="Calibri" w:cs="Calibri"/>
          <w:color w:val="000000"/>
          <w:sz w:val="22"/>
          <w:szCs w:val="32"/>
        </w:rPr>
        <w:t>propondrá</w:t>
      </w:r>
      <w:r w:rsidR="00B165A6">
        <w:rPr>
          <w:rFonts w:ascii="Calibri" w:hAnsi="Calibri" w:cs="Calibri"/>
          <w:color w:val="000000"/>
          <w:sz w:val="22"/>
          <w:szCs w:val="32"/>
        </w:rPr>
        <w:t xml:space="preserve"> el diseño</w:t>
      </w:r>
      <w:r w:rsidRPr="00D92CBD">
        <w:rPr>
          <w:rFonts w:ascii="Calibri" w:hAnsi="Calibri" w:cs="Calibri"/>
          <w:color w:val="000000"/>
          <w:sz w:val="22"/>
          <w:szCs w:val="32"/>
        </w:rPr>
        <w:t xml:space="preserve"> de </w:t>
      </w:r>
      <w:r w:rsidR="009F7947">
        <w:rPr>
          <w:rFonts w:ascii="Calibri" w:hAnsi="Calibri" w:cs="Calibri"/>
          <w:color w:val="000000"/>
          <w:sz w:val="22"/>
          <w:szCs w:val="32"/>
        </w:rPr>
        <w:t xml:space="preserve">un </w:t>
      </w:r>
      <w:r w:rsidRPr="00D92CBD">
        <w:rPr>
          <w:rFonts w:ascii="Calibri" w:hAnsi="Calibri" w:cs="Calibri"/>
          <w:color w:val="000000"/>
          <w:sz w:val="22"/>
          <w:szCs w:val="32"/>
        </w:rPr>
        <w:t>sistema</w:t>
      </w:r>
      <w:r w:rsidR="00C74A37">
        <w:rPr>
          <w:rFonts w:ascii="Calibri" w:hAnsi="Calibri" w:cs="Calibri"/>
          <w:color w:val="000000"/>
          <w:sz w:val="22"/>
          <w:szCs w:val="32"/>
        </w:rPr>
        <w:t xml:space="preserve"> informático centralizado para</w:t>
      </w:r>
      <w:r w:rsidR="00465909">
        <w:rPr>
          <w:rFonts w:ascii="Calibri" w:hAnsi="Calibri" w:cs="Calibri"/>
          <w:color w:val="000000"/>
          <w:sz w:val="22"/>
          <w:szCs w:val="32"/>
        </w:rPr>
        <w:t xml:space="preserve"> el manejo de reclamos en</w:t>
      </w:r>
      <w:r w:rsidR="003F148B">
        <w:rPr>
          <w:rFonts w:ascii="Calibri" w:hAnsi="Calibri" w:cs="Calibri"/>
          <w:color w:val="000000"/>
          <w:sz w:val="22"/>
          <w:szCs w:val="32"/>
        </w:rPr>
        <w:t xml:space="preserve"> SUSALUD y </w:t>
      </w:r>
      <w:r w:rsidR="00465909">
        <w:rPr>
          <w:rFonts w:ascii="Calibri" w:hAnsi="Calibri" w:cs="Calibri"/>
          <w:color w:val="000000"/>
          <w:sz w:val="22"/>
          <w:szCs w:val="32"/>
        </w:rPr>
        <w:t>en</w:t>
      </w:r>
      <w:r w:rsidR="009F7947">
        <w:rPr>
          <w:rFonts w:ascii="Calibri" w:hAnsi="Calibri" w:cs="Calibri"/>
          <w:color w:val="000000"/>
          <w:sz w:val="22"/>
          <w:szCs w:val="32"/>
        </w:rPr>
        <w:t xml:space="preserve"> </w:t>
      </w:r>
      <w:r w:rsidR="003F148B">
        <w:rPr>
          <w:rFonts w:ascii="Calibri" w:hAnsi="Calibri" w:cs="Calibri"/>
          <w:color w:val="000000"/>
          <w:sz w:val="22"/>
          <w:szCs w:val="32"/>
        </w:rPr>
        <w:t>las IPRESS</w:t>
      </w:r>
      <w:r w:rsidR="00C74A37">
        <w:rPr>
          <w:rFonts w:ascii="Calibri" w:hAnsi="Calibri" w:cs="Calibri"/>
          <w:color w:val="000000"/>
          <w:sz w:val="22"/>
          <w:szCs w:val="32"/>
        </w:rPr>
        <w:t>,</w:t>
      </w:r>
      <w:r w:rsidR="003F148B">
        <w:rPr>
          <w:rFonts w:ascii="Calibri" w:hAnsi="Calibri" w:cs="Calibri"/>
          <w:color w:val="000000"/>
          <w:sz w:val="22"/>
          <w:szCs w:val="32"/>
        </w:rPr>
        <w:t xml:space="preserve"> siguiendo el</w:t>
      </w:r>
      <w:r w:rsidR="00B165A6">
        <w:rPr>
          <w:rFonts w:ascii="Calibri" w:hAnsi="Calibri" w:cs="Calibri"/>
          <w:color w:val="000000"/>
          <w:sz w:val="22"/>
          <w:szCs w:val="32"/>
        </w:rPr>
        <w:t xml:space="preserve"> enfoque y metodología</w:t>
      </w:r>
      <w:r w:rsidR="003F148B">
        <w:rPr>
          <w:rFonts w:ascii="Calibri" w:hAnsi="Calibri" w:cs="Calibri"/>
          <w:color w:val="000000"/>
          <w:sz w:val="22"/>
          <w:szCs w:val="32"/>
        </w:rPr>
        <w:t xml:space="preserve"> del Diseño Centrado en el U</w:t>
      </w:r>
      <w:r w:rsidR="00B165A6">
        <w:rPr>
          <w:rFonts w:ascii="Calibri" w:hAnsi="Calibri" w:cs="Calibri"/>
          <w:color w:val="000000"/>
          <w:sz w:val="22"/>
          <w:szCs w:val="32"/>
        </w:rPr>
        <w:t>suario</w:t>
      </w:r>
      <w:r w:rsidR="00C74A37">
        <w:rPr>
          <w:rFonts w:ascii="Calibri" w:hAnsi="Calibri" w:cs="Calibri"/>
          <w:color w:val="000000"/>
          <w:sz w:val="22"/>
          <w:szCs w:val="32"/>
        </w:rPr>
        <w:t xml:space="preserve"> para</w:t>
      </w:r>
      <w:r w:rsidR="003F148B">
        <w:rPr>
          <w:rFonts w:ascii="Calibri" w:hAnsi="Calibri" w:cs="Calibri"/>
          <w:color w:val="000000"/>
          <w:sz w:val="22"/>
          <w:szCs w:val="32"/>
        </w:rPr>
        <w:t xml:space="preserve"> garantizar</w:t>
      </w:r>
      <w:r w:rsidR="00B165A6">
        <w:rPr>
          <w:rFonts w:ascii="Calibri" w:hAnsi="Calibri" w:cs="Calibri"/>
          <w:color w:val="000000"/>
          <w:sz w:val="22"/>
          <w:szCs w:val="32"/>
        </w:rPr>
        <w:t xml:space="preserve"> su usabilidad, satisfacción e intención de uso</w:t>
      </w:r>
      <w:r w:rsidR="003F148B">
        <w:rPr>
          <w:rFonts w:ascii="Calibri" w:hAnsi="Calibri" w:cs="Calibri"/>
          <w:color w:val="000000"/>
          <w:sz w:val="22"/>
          <w:szCs w:val="32"/>
        </w:rPr>
        <w:t>. Este sistema permitirá</w:t>
      </w:r>
      <w:r w:rsidR="00B165A6">
        <w:rPr>
          <w:rFonts w:ascii="Calibri" w:hAnsi="Calibri" w:cs="Calibri"/>
          <w:color w:val="000000"/>
          <w:sz w:val="22"/>
          <w:szCs w:val="32"/>
        </w:rPr>
        <w:t xml:space="preserve"> </w:t>
      </w:r>
      <w:r w:rsidR="00C74A37">
        <w:rPr>
          <w:rFonts w:ascii="Calibri" w:hAnsi="Calibri" w:cs="Calibri"/>
          <w:color w:val="000000"/>
          <w:sz w:val="22"/>
          <w:szCs w:val="32"/>
        </w:rPr>
        <w:t>ob</w:t>
      </w:r>
      <w:r w:rsidR="00B165A6">
        <w:rPr>
          <w:rFonts w:ascii="Calibri" w:hAnsi="Calibri" w:cs="Calibri"/>
          <w:color w:val="000000"/>
          <w:sz w:val="22"/>
          <w:szCs w:val="32"/>
        </w:rPr>
        <w:t xml:space="preserve">tener datos estadísticos que permitan encontrar falencias dentro del sistema de salud y poder darles una debida solución que </w:t>
      </w:r>
      <w:r w:rsidR="003F148B">
        <w:rPr>
          <w:rFonts w:ascii="Calibri" w:hAnsi="Calibri" w:cs="Calibri"/>
          <w:color w:val="000000"/>
          <w:sz w:val="22"/>
          <w:szCs w:val="32"/>
        </w:rPr>
        <w:t>satisfaga los intereses de todos los involucrados</w:t>
      </w:r>
      <w:r w:rsidR="00B165A6">
        <w:rPr>
          <w:rFonts w:ascii="Calibri" w:hAnsi="Calibri" w:cs="Calibri"/>
          <w:color w:val="000000"/>
          <w:sz w:val="22"/>
          <w:szCs w:val="32"/>
        </w:rPr>
        <w:t>.</w:t>
      </w:r>
    </w:p>
    <w:p w14:paraId="65B2E029" w14:textId="77777777" w:rsidR="00B165A6" w:rsidRDefault="00B165A6" w:rsidP="00D92CBD">
      <w:pPr>
        <w:widowControl w:val="0"/>
        <w:autoSpaceDE w:val="0"/>
        <w:autoSpaceDN w:val="0"/>
        <w:adjustRightInd w:val="0"/>
        <w:spacing w:after="240" w:line="380" w:lineRule="atLeast"/>
        <w:rPr>
          <w:rFonts w:ascii="Calibri" w:hAnsi="Calibri" w:cs="Calibri"/>
          <w:color w:val="000000"/>
          <w:sz w:val="22"/>
          <w:szCs w:val="32"/>
        </w:rPr>
      </w:pPr>
    </w:p>
    <w:p w14:paraId="392477D3" w14:textId="77777777" w:rsidR="00B165A6" w:rsidRDefault="00B165A6" w:rsidP="00D92CBD">
      <w:pPr>
        <w:widowControl w:val="0"/>
        <w:autoSpaceDE w:val="0"/>
        <w:autoSpaceDN w:val="0"/>
        <w:adjustRightInd w:val="0"/>
        <w:spacing w:after="240" w:line="380" w:lineRule="atLeast"/>
        <w:rPr>
          <w:rFonts w:ascii="Calibri" w:hAnsi="Calibri" w:cs="Calibri"/>
          <w:color w:val="000000"/>
          <w:sz w:val="22"/>
          <w:szCs w:val="32"/>
        </w:rPr>
      </w:pPr>
    </w:p>
    <w:p w14:paraId="3505456A" w14:textId="77777777" w:rsidR="009C5F06" w:rsidRPr="005648E1" w:rsidRDefault="009C5F06" w:rsidP="005F0C3A">
      <w:pPr>
        <w:jc w:val="both"/>
        <w:rPr>
          <w:lang w:val="es-ES"/>
        </w:rPr>
      </w:pPr>
    </w:p>
    <w:p w14:paraId="2EDFBB4B" w14:textId="77777777" w:rsidR="0032191D" w:rsidRDefault="0032191D" w:rsidP="005F0C3A">
      <w:pPr>
        <w:pStyle w:val="Prrafodelista"/>
        <w:ind w:left="360"/>
        <w:jc w:val="both"/>
        <w:rPr>
          <w:lang w:val="es-ES"/>
        </w:rPr>
      </w:pPr>
    </w:p>
    <w:p w14:paraId="5820EA96" w14:textId="77777777" w:rsidR="006821A5" w:rsidRDefault="004B39A8" w:rsidP="005F0C3A">
      <w:pPr>
        <w:pStyle w:val="Prrafodelista"/>
        <w:numPr>
          <w:ilvl w:val="0"/>
          <w:numId w:val="1"/>
        </w:numPr>
        <w:jc w:val="both"/>
        <w:rPr>
          <w:lang w:val="es-ES"/>
        </w:rPr>
      </w:pPr>
      <w:r w:rsidRPr="001449F4">
        <w:rPr>
          <w:lang w:val="es-ES"/>
        </w:rPr>
        <w:t>Introducción</w:t>
      </w:r>
    </w:p>
    <w:p w14:paraId="01D45B21" w14:textId="77777777" w:rsidR="001D49DD" w:rsidRDefault="001D49DD" w:rsidP="005F0C3A">
      <w:pPr>
        <w:pStyle w:val="Prrafodelista"/>
        <w:jc w:val="both"/>
        <w:rPr>
          <w:lang w:val="es-ES"/>
        </w:rPr>
      </w:pPr>
    </w:p>
    <w:p w14:paraId="4AB8C446" w14:textId="77777777" w:rsidR="0072798B" w:rsidRDefault="00B33156" w:rsidP="005F0C3A">
      <w:pPr>
        <w:pStyle w:val="Prrafodelista"/>
        <w:numPr>
          <w:ilvl w:val="1"/>
          <w:numId w:val="1"/>
        </w:numPr>
        <w:jc w:val="both"/>
        <w:rPr>
          <w:lang w:val="es-ES"/>
        </w:rPr>
      </w:pPr>
      <w:r>
        <w:rPr>
          <w:lang w:val="es-ES"/>
        </w:rPr>
        <w:t>Monitoreo en la calidad de a</w:t>
      </w:r>
      <w:r w:rsidR="0072798B">
        <w:rPr>
          <w:lang w:val="es-ES"/>
        </w:rPr>
        <w:t>tención al usuario</w:t>
      </w:r>
      <w:r w:rsidR="00FD4519">
        <w:rPr>
          <w:lang w:val="es-ES"/>
        </w:rPr>
        <w:t xml:space="preserve"> en el sector salud</w:t>
      </w:r>
    </w:p>
    <w:p w14:paraId="2D4E8F9E" w14:textId="77777777" w:rsidR="00FD4519" w:rsidRDefault="00FD4519" w:rsidP="005F0C3A">
      <w:pPr>
        <w:jc w:val="both"/>
        <w:rPr>
          <w:lang w:val="es-ES"/>
        </w:rPr>
      </w:pPr>
    </w:p>
    <w:p w14:paraId="39E8773E" w14:textId="77777777" w:rsidR="000F6375" w:rsidRDefault="000F6375" w:rsidP="005F0C3A">
      <w:pPr>
        <w:jc w:val="both"/>
        <w:rPr>
          <w:lang w:val="es-ES"/>
        </w:rPr>
      </w:pPr>
      <w:r>
        <w:rPr>
          <w:lang w:val="es-ES"/>
        </w:rPr>
        <w:t>Actualmente se cuenta con diversas definiciones sobre lo que signi</w:t>
      </w:r>
      <w:r w:rsidR="006F5814">
        <w:rPr>
          <w:lang w:val="es-ES"/>
        </w:rPr>
        <w:t>fica la satisfacción del paciente</w:t>
      </w:r>
      <w:r>
        <w:rPr>
          <w:lang w:val="es-ES"/>
        </w:rPr>
        <w:t xml:space="preserve"> en centros de atención en salud</w:t>
      </w:r>
      <w:r w:rsidR="0005764A">
        <w:rPr>
          <w:lang w:val="es-ES"/>
        </w:rPr>
        <w:t xml:space="preserve"> </w:t>
      </w:r>
      <w:r w:rsidR="00B43145">
        <w:rPr>
          <w:lang w:val="es-ES"/>
        </w:rPr>
        <w:fldChar w:fldCharType="begin" w:fldLock="1"/>
      </w:r>
      <w:r w:rsidR="00CB4B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B43145">
        <w:rPr>
          <w:lang w:val="es-ES"/>
        </w:rPr>
        <w:fldChar w:fldCharType="separate"/>
      </w:r>
      <w:r w:rsidR="00CB4B8B" w:rsidRPr="00CB4B8B">
        <w:rPr>
          <w:noProof/>
          <w:lang w:val="es-ES"/>
        </w:rPr>
        <w:t>(1)</w:t>
      </w:r>
      <w:r w:rsidR="00B43145">
        <w:rPr>
          <w:lang w:val="es-ES"/>
        </w:rPr>
        <w:fldChar w:fldCharType="end"/>
      </w:r>
      <w:r w:rsidR="00F10873">
        <w:rPr>
          <w:lang w:val="es-ES"/>
        </w:rPr>
        <w:t xml:space="preserve">, mientras algunos resaltan </w:t>
      </w:r>
      <w:r w:rsidR="00CB4B8B">
        <w:rPr>
          <w:lang w:val="es-ES"/>
        </w:rPr>
        <w:t xml:space="preserve">que es principalmente sobre las actitudes hacia el cuidado en salud o los aspectos de estos cuidados </w:t>
      </w:r>
      <w:r w:rsidR="00B43145">
        <w:rPr>
          <w:lang w:val="es-ES"/>
        </w:rPr>
        <w:fldChar w:fldCharType="begin" w:fldLock="1"/>
      </w:r>
      <w:r w:rsidR="00CB4B8B">
        <w:rPr>
          <w:lang w:val="es-ES"/>
        </w:rPr>
        <w:instrText>ADDIN CSL_CITATION { "citationItems" : [ { "id" : "ITEM-1", "itemData" : { "ISSN" : "1475-3898", "PMID" : "12468693", "abstract" : "OBJECTIVE To determine what aspects of healthcare provision are most likely to influence satisfaction with care and willingness to recommend hospital services to others and, secondly, to explore the extent to which satisfaction is a meaningful indicator of patient experience of healthcare services. DESIGN Postal survey of a sample of patients who underwent a period of inpatient care. Patients were asked to evaluate their overall experience of this episode of care and to complete the Picker Inpatient Survey questionnaire on specific aspects of their care. SAMPLE Patients aged 18 and over presenting at five hospitals within one NHS trust in Scotland. METHOD 3592 questionnaires were mailed to patients' homes within 1 month of discharge from hospital during a 12 month period. Two reminders were sent to non-responders; 2249 (65%) questionnaires were returned. RESULTS Almost 90% of respondents indicated that they were satisfied with their period of inpatient care. Age and overall self-assessed health were only weakly associated with satisfaction. A multiple linear regression indicated that the major determinants of patient satisfaction were physical comfort, emotional support, and respect for patient preferences. However, many patients who reported their satisfaction with the care they received also indicated problems with their inpatient care as measured on the Picker Inpatient Survey; 55% of respondents who rated their inpatient episode as \"excellent\" indicated problems on 10% of the issues measured on the Picker questionnaire. DISCUSSION The evidence suggests that patient satisfaction scores present a limited and optimistic picture. Detailed questions about specific aspects of patients' experiences are likely to be more useful for monitoring the performance of various hospital departments and wards and could point to ways in which delivery of health care could be improved.", "author" : [ { "dropping-particle" : "", "family" : "Jenkinson", "given" : "C", "non-dropping-particle" : "", "parse-names" : false, "suffix" : "" }, { "dropping-particle" : "", "family" : "Coulter", "given" : "A", "non-dropping-particle" : "", "parse-names" : false, "suffix" : "" }, { "dropping-particle" : "", "family" : "Bruster", "given" : "S", "non-dropping-particle" : "", "parse-names" : false, "suffix" : "" }, { "dropping-particle" : "", "family" : "Richards", "given" : "N", "non-dropping-particle" : "", "parse-names" : false, "suffix" : "" }, { "dropping-particle" : "", "family" : "Chandola", "given" : "T", "non-dropping-particle" : "", "parse-names" : false, "suffix" : "" } ], "container-title" : "Quality &amp; safety in health care", "id" : "ITEM-1", "issue" : "4", "issued" : { "date-parts" : [ [ "2002", "12" ] ] }, "page" : "335-9", "title" : "Patients' experiences and satisfaction with health care: results of a questionnaire study of specific aspects of care.", "type" : "article-journal", "volume" : "11" }, "uris" : [ "http://www.mendeley.com/documents/?uuid=c316ead0-2101-3472-9755-589dd0650a34" ] } ], "mendeley" : { "formattedCitation" : "(2)", "plainTextFormattedCitation" : "(2)", "previouslyFormattedCitation" : "(2)" }, "properties" : { "noteIndex" : 0 }, "schema" : "https://github.com/citation-style-language/schema/raw/master/csl-citation.json" }</w:instrText>
      </w:r>
      <w:r w:rsidR="00B43145">
        <w:rPr>
          <w:lang w:val="es-ES"/>
        </w:rPr>
        <w:fldChar w:fldCharType="separate"/>
      </w:r>
      <w:r w:rsidR="00CB4B8B" w:rsidRPr="00CB4B8B">
        <w:rPr>
          <w:noProof/>
          <w:lang w:val="es-ES"/>
        </w:rPr>
        <w:t>(2)</w:t>
      </w:r>
      <w:r w:rsidR="00B43145">
        <w:rPr>
          <w:lang w:val="es-ES"/>
        </w:rPr>
        <w:fldChar w:fldCharType="end"/>
      </w:r>
      <w:r w:rsidR="00CB4B8B">
        <w:rPr>
          <w:lang w:val="es-ES"/>
        </w:rPr>
        <w:t>, otros lo definen como las emociones, sentimientos y percepciones</w:t>
      </w:r>
      <w:r w:rsidR="00CA360A">
        <w:rPr>
          <w:lang w:val="es-ES"/>
        </w:rPr>
        <w:t xml:space="preserve"> de</w:t>
      </w:r>
      <w:r w:rsidR="004F503C">
        <w:rPr>
          <w:lang w:val="es-ES"/>
        </w:rPr>
        <w:t xml:space="preserve"> </w:t>
      </w:r>
      <w:r w:rsidR="00CB4B8B">
        <w:rPr>
          <w:lang w:val="es-ES"/>
        </w:rPr>
        <w:t>los pacientes sobre los servicios de cuidado de salud</w:t>
      </w:r>
      <w:r w:rsidR="00CA360A">
        <w:rPr>
          <w:lang w:val="es-ES"/>
        </w:rPr>
        <w:t xml:space="preserve"> que</w:t>
      </w:r>
      <w:r w:rsidR="00CB4B8B">
        <w:rPr>
          <w:lang w:val="es-ES"/>
        </w:rPr>
        <w:t xml:space="preserve"> han recibido </w:t>
      </w:r>
      <w:r w:rsidR="00B43145">
        <w:rPr>
          <w:lang w:val="es-ES"/>
        </w:rPr>
        <w:fldChar w:fldCharType="begin" w:fldLock="1"/>
      </w:r>
      <w:r w:rsidR="00C33B9D">
        <w:rPr>
          <w:lang w:val="es-ES"/>
        </w:rPr>
        <w:instrText>ADDIN CSL_CITATION { "citationItems" : [ { "id" : "ITEM-1", "itemData" : { "DOI" : "10.1136/bmjqs-2011-000137", "ISSN" : "2044-5415", "PMID" : "21873465", "abstract" : "BACKGROUND: Patient satisfaction and experiences are important parts of healthcare quality, but patient expectations are seldom included in quality assessments. The objective of this study was to estimate the effects of different predictors of overall patient satisfaction with hospitals, including patient-reported experiences, fulfilment of patient expectations and socio-demographic variables.\\n\\nMETHODS: Data were collected using a national patient-experience survey of 63 hospitals in the five health regions in Norway during the autumn of 2006. Postal questionnaires were mailed to 24\u2008141 patients after their discharge from hospital. Non-respondents were sent a reminder after 4 weeks. Multivariate linear regression analysis including multilevel regression was used to assess the predictors of overall patient satisfaction with hospitals.\\n\\nRESULTS: Thirteen variables were significantly associated with overall patient satisfaction: two variables about fulfilment of expectations, eight about patient-reported experiences and three socio-demographic variables. The regression model explained 59% of the variation in overall patient satisfaction. The most important predictor of patient satisfaction with hospitals was patient-reported experiences with the nursing services (\u03b2=0.27, p&lt;0.001), followed by fulfilment of patient expectations (\u03b2=0.21, p&lt;0.001), experiences with doctor services (\u03b2=0.12, p&lt;0.001) and perceived incorrect treatment (\u03b2=-0.12, p&lt;0.001). Multilevel regression analysis confirmed most of the findings, but revealed that age was not a significant predictor of overall patient satisfaction.\\n\\nCONCLUSIONS: The study showed that both fulfilment of expectations and patient-reported experiences are distinct from but related to overall patient satisfaction. The most important predictors for overall patient satisfaction with hospitals are patient-reported experiences and fulfilment of expectations.", "author" : [ { "dropping-particle" : "", "family" : "Bjertnaes", "given" : "O. a.", "non-dropping-particle" : "", "parse-names" : false, "suffix" : "" }, { "dropping-particle" : "", "family" : "Sjetne", "given" : "I. S.", "non-dropping-particle" : "", "parse-names" : false, "suffix" : "" }, { "dropping-particle" : "", "family" : "Iversen", "given" : "H. H.", "non-dropping-particle" : "", "parse-names" : false, "suffix" : "" } ], "container-title" : "BMJ Quality &amp; Safety", "id" : "ITEM-1", "issue" : "1", "issued" : { "date-parts" : [ [ "2012" ] ] }, "page" : "39-46", "title" : "Overall patient satisfaction with hospitals: effects of patient-reported experiences and fulfilment of expectations", "type" : "article-journal", "volume" : "21" }, "uris" : [ "http://www.mendeley.com/documents/?uuid=6d636bd0-a880-4e9b-a7b5-432638460574" ] } ], "mendeley" : { "formattedCitation" : "(3)", "plainTextFormattedCitation" : "(3)", "previouslyFormattedCitation" : "(3)" }, "properties" : { "noteIndex" : 0 }, "schema" : "https://github.com/citation-style-language/schema/raw/master/csl-citation.json" }</w:instrText>
      </w:r>
      <w:r w:rsidR="00B43145">
        <w:rPr>
          <w:lang w:val="es-ES"/>
        </w:rPr>
        <w:fldChar w:fldCharType="separate"/>
      </w:r>
      <w:r w:rsidR="00CB4B8B" w:rsidRPr="00CB4B8B">
        <w:rPr>
          <w:noProof/>
          <w:lang w:val="es-ES"/>
        </w:rPr>
        <w:t>(3)</w:t>
      </w:r>
      <w:r w:rsidR="00B43145">
        <w:rPr>
          <w:lang w:val="es-ES"/>
        </w:rPr>
        <w:fldChar w:fldCharType="end"/>
      </w:r>
      <w:r>
        <w:rPr>
          <w:lang w:val="es-ES"/>
        </w:rPr>
        <w:t>,</w:t>
      </w:r>
      <w:r w:rsidR="00C33B9D">
        <w:rPr>
          <w:lang w:val="es-ES"/>
        </w:rPr>
        <w:t xml:space="preserve"> y otros lo explican como el grado de congruencia que se da entre las expectativas ideales del paciente y sus percepciones sobre la atención recibida </w:t>
      </w:r>
      <w:r w:rsidR="00B43145">
        <w:rPr>
          <w:lang w:val="es-ES"/>
        </w:rPr>
        <w:fldChar w:fldCharType="begin" w:fldLock="1"/>
      </w:r>
      <w:r w:rsidR="0005764A">
        <w:rPr>
          <w:lang w:val="es-ES"/>
        </w:rPr>
        <w:instrText>ADDIN CSL_CITATION { "citationItems" : [ { "id" : "ITEM-1", "itemData" : { "container-title" : "Gomal Journal of Medical Sciences", "id" : "ITEM-1", "issue" : "2", "issued" : { "date-parts" : [ [ "0" ] ] }, "title" : "Predictors of patient satisfaction", "type" : "article-journal", "volume" : "9" }, "uris" : [ "http://www.mendeley.com/documents/?uuid=4a486601-859f-35a0-9877-50c855fac2be" ] } ], "mendeley" : { "formattedCitation" : "(4)", "plainTextFormattedCitation" : "(4)", "previouslyFormattedCitation" : "(4)" }, "properties" : { "noteIndex" : 0 }, "schema" : "https://github.com/citation-style-language/schema/raw/master/csl-citation.json" }</w:instrText>
      </w:r>
      <w:r w:rsidR="00B43145">
        <w:rPr>
          <w:lang w:val="es-ES"/>
        </w:rPr>
        <w:fldChar w:fldCharType="separate"/>
      </w:r>
      <w:r w:rsidR="00C33B9D" w:rsidRPr="00C33B9D">
        <w:rPr>
          <w:noProof/>
          <w:lang w:val="es-ES"/>
        </w:rPr>
        <w:t>(4)</w:t>
      </w:r>
      <w:r w:rsidR="00B43145">
        <w:rPr>
          <w:lang w:val="es-ES"/>
        </w:rPr>
        <w:fldChar w:fldCharType="end"/>
      </w:r>
      <w:r w:rsidR="00C33B9D">
        <w:rPr>
          <w:lang w:val="es-ES"/>
        </w:rPr>
        <w:t>.</w:t>
      </w:r>
    </w:p>
    <w:p w14:paraId="26334D02" w14:textId="77777777" w:rsidR="00CB4B8B" w:rsidRDefault="00CB4B8B" w:rsidP="005F0C3A">
      <w:pPr>
        <w:jc w:val="both"/>
        <w:rPr>
          <w:lang w:val="es-ES"/>
        </w:rPr>
      </w:pPr>
    </w:p>
    <w:p w14:paraId="191E0425" w14:textId="77777777" w:rsidR="001366FB" w:rsidRDefault="006F5814" w:rsidP="005F0C3A">
      <w:pPr>
        <w:jc w:val="both"/>
        <w:rPr>
          <w:lang w:val="es-ES"/>
        </w:rPr>
      </w:pPr>
      <w:r>
        <w:rPr>
          <w:lang w:val="es-ES"/>
        </w:rPr>
        <w:t xml:space="preserve">Medir la satisfacción del paciente es </w:t>
      </w:r>
      <w:r w:rsidR="0045468B">
        <w:rPr>
          <w:lang w:val="es-ES"/>
        </w:rPr>
        <w:t>de suma importancia ya que se tiene que</w:t>
      </w:r>
      <w:r>
        <w:rPr>
          <w:lang w:val="es-ES"/>
        </w:rPr>
        <w:t xml:space="preserve"> </w:t>
      </w:r>
      <w:r w:rsidR="0005764A">
        <w:rPr>
          <w:lang w:val="es-ES"/>
        </w:rPr>
        <w:t xml:space="preserve">tomar en cuenta las percepciones de los pacientes para el desarrollo de estrategias con el objetivo de mejorar la calidad de atención </w:t>
      </w:r>
      <w:r w:rsidR="00B43145">
        <w:rPr>
          <w:lang w:val="es-ES"/>
        </w:rPr>
        <w:fldChar w:fldCharType="begin" w:fldLock="1"/>
      </w:r>
      <w:r w:rsidR="0045468B">
        <w:rPr>
          <w:lang w:val="es-ES"/>
        </w:rPr>
        <w:instrText>ADDIN CSL_CITATION { "citationItems" : [ { "id" : "ITEM-1", "itemData" : { "DOI" : "10.5001/omj.2014.02", "ISSN" : "1999-768X", "PMID" : "24501659", "abstract" : "Over the past 20 years, patient satisfaction surveys have gained increasing attention as meaningful and essential sources of information for identifying gaps and developing an effective action plan for quality improvement in healthcare organizations. However, there are very few published studies reporting of the improvements resulting from feedback information of patient satisfaction surveys, and in most cases, these studies are contradictory in their findings. This article investigates in-depth a number of research studies that critically discuss the relationship of dependent and independent influential attributes towards overall patient satisfaction in addition to its impact on the quality improvement process of healthcare organizations.", "author" : [ { "dropping-particle" : "", "family" : "Al-Abri", "given" : "Rashid", "non-dropping-particle" : "", "parse-names" : false, "suffix" : "" }, { "dropping-particle" : "", "family" : "Al-Balushi", "given" : "Amina", "non-dropping-particle" : "", "parse-names" : false, "suffix" : "" } ], "container-title" : "Oman medical journal", "id" : "ITEM-1", "issue" : "1", "issued" : { "date-parts" : [ [ "2014", "1" ] ] }, "page" : "3-7", "publisher" : "Oman Medical Specialty Board", "title" : "Patient satisfaction survey as a tool towards quality improvement.", "type" : "article-journal", "volume" : "29" }, "uris" : [ "http://www.mendeley.com/documents/?uuid=5e57fde6-8c2c-318d-a426-ee4c567b19c0" ] } ], "mendeley" : { "formattedCitation" : "(1)", "plainTextFormattedCitation" : "(1)", "previouslyFormattedCitation" : "(1)" }, "properties" : { "noteIndex" : 0 }, "schema" : "https://github.com/citation-style-language/schema/raw/master/csl-citation.json" }</w:instrText>
      </w:r>
      <w:r w:rsidR="00B43145">
        <w:rPr>
          <w:lang w:val="es-ES"/>
        </w:rPr>
        <w:fldChar w:fldCharType="separate"/>
      </w:r>
      <w:r w:rsidR="0005764A" w:rsidRPr="0005764A">
        <w:rPr>
          <w:noProof/>
          <w:lang w:val="es-ES"/>
        </w:rPr>
        <w:t>(1)</w:t>
      </w:r>
      <w:r w:rsidR="00B43145">
        <w:rPr>
          <w:lang w:val="es-ES"/>
        </w:rPr>
        <w:fldChar w:fldCharType="end"/>
      </w:r>
      <w:r w:rsidR="0005764A">
        <w:rPr>
          <w:lang w:val="es-ES"/>
        </w:rPr>
        <w:t xml:space="preserve">. </w:t>
      </w:r>
    </w:p>
    <w:p w14:paraId="2F91BEAF" w14:textId="77777777" w:rsidR="001366FB" w:rsidRDefault="001366FB" w:rsidP="005F0C3A">
      <w:pPr>
        <w:jc w:val="both"/>
        <w:rPr>
          <w:lang w:val="es-ES"/>
        </w:rPr>
      </w:pPr>
    </w:p>
    <w:p w14:paraId="054CFEBE" w14:textId="77777777" w:rsidR="00432445" w:rsidRDefault="004434EB" w:rsidP="005F0C3A">
      <w:pPr>
        <w:jc w:val="both"/>
        <w:rPr>
          <w:lang w:val="es-ES"/>
        </w:rPr>
      </w:pPr>
      <w:r>
        <w:rPr>
          <w:lang w:val="es-ES"/>
        </w:rPr>
        <w:t xml:space="preserve">Teniendo claro que el objetivo principal es la satisfacción del paciente, </w:t>
      </w:r>
      <w:r w:rsidR="0045468B">
        <w:rPr>
          <w:lang w:val="es-ES"/>
        </w:rPr>
        <w:t>se tiene que hablar</w:t>
      </w:r>
      <w:r w:rsidR="00572A7D">
        <w:rPr>
          <w:lang w:val="es-ES"/>
        </w:rPr>
        <w:t>, necesariamente,</w:t>
      </w:r>
      <w:r w:rsidR="0045468B">
        <w:rPr>
          <w:lang w:val="es-ES"/>
        </w:rPr>
        <w:t xml:space="preserve"> de</w:t>
      </w:r>
      <w:r w:rsidR="00572A7D">
        <w:rPr>
          <w:lang w:val="es-ES"/>
        </w:rPr>
        <w:t xml:space="preserve"> la atención que se brinda al</w:t>
      </w:r>
      <w:r w:rsidR="0045468B">
        <w:rPr>
          <w:lang w:val="es-ES"/>
        </w:rPr>
        <w:t xml:space="preserve"> paciente</w:t>
      </w:r>
      <w:r>
        <w:rPr>
          <w:lang w:val="es-ES"/>
        </w:rPr>
        <w:t xml:space="preserve"> ya que </w:t>
      </w:r>
      <w:r w:rsidR="001366FB">
        <w:rPr>
          <w:lang w:val="es-ES"/>
        </w:rPr>
        <w:t>é</w:t>
      </w:r>
      <w:r w:rsidR="0045468B">
        <w:rPr>
          <w:lang w:val="es-ES"/>
        </w:rPr>
        <w:t xml:space="preserve">sta </w:t>
      </w:r>
      <w:r w:rsidR="00572A7D">
        <w:rPr>
          <w:lang w:val="es-ES"/>
        </w:rPr>
        <w:t>se define</w:t>
      </w:r>
      <w:r w:rsidR="0045468B">
        <w:rPr>
          <w:lang w:val="es-ES"/>
        </w:rPr>
        <w:t xml:space="preserve"> </w:t>
      </w:r>
      <w:r>
        <w:rPr>
          <w:lang w:val="es-ES"/>
        </w:rPr>
        <w:t>como “la capacidad de aplicar voluntariamente el entendimiento a un objetivo, tenerlo en cuenta o en consideración”</w:t>
      </w:r>
      <w:r w:rsidR="00A42F87">
        <w:rPr>
          <w:lang w:val="es-ES"/>
        </w:rPr>
        <w:t>.</w:t>
      </w:r>
      <w:r w:rsidR="00B43145">
        <w:rPr>
          <w:lang w:val="es-ES"/>
        </w:rPr>
        <w:fldChar w:fldCharType="begin" w:fldLock="1"/>
      </w:r>
      <w:r w:rsidR="00C24BBF">
        <w:rPr>
          <w:lang w:val="es-ES"/>
        </w:rPr>
        <w:instrText>ADDIN CSL_CITATION { "citationItems" : [ { "id" : "ITEM-1", "itemData" : { "URL" : "http://es.slideshare.net/taimutay/atencin-al-usuario-y-servicio-al-cliente", "id" : "ITEM-1", "issued" : { "date-parts" : [ [ "0" ] ] }, "title" : "Atenci\u00f3n al usuario y Servicio al Cliente", "type" : "webpage" }, "uris" : [ "http://www.mendeley.com/documents/?uuid=838e053c-344c-30c2-91b0-e14b2f6de95b" ] } ], "mendeley" : { "formattedCitation" : "(5)", "plainTextFormattedCitation" : "(5)", "previouslyFormattedCitation" : "(5)" }, "properties" : { "noteIndex" : 0 }, "schema" : "https://github.com/citation-style-language/schema/raw/master/csl-citation.json" }</w:instrText>
      </w:r>
      <w:r w:rsidR="00B43145">
        <w:rPr>
          <w:lang w:val="es-ES"/>
        </w:rPr>
        <w:fldChar w:fldCharType="separate"/>
      </w:r>
      <w:r w:rsidR="0045468B" w:rsidRPr="0045468B">
        <w:rPr>
          <w:noProof/>
          <w:lang w:val="es-ES"/>
        </w:rPr>
        <w:t>(5)</w:t>
      </w:r>
      <w:r w:rsidR="00B43145">
        <w:rPr>
          <w:lang w:val="es-ES"/>
        </w:rPr>
        <w:fldChar w:fldCharType="end"/>
      </w:r>
      <w:r w:rsidR="0045468B">
        <w:rPr>
          <w:lang w:val="es-ES"/>
        </w:rPr>
        <w:t xml:space="preserve"> </w:t>
      </w:r>
      <w:r w:rsidR="00572A7D">
        <w:rPr>
          <w:lang w:val="es-ES"/>
        </w:rPr>
        <w:t xml:space="preserve">Es decir, </w:t>
      </w:r>
      <w:r w:rsidR="002B50E1">
        <w:rPr>
          <w:lang w:val="es-ES"/>
        </w:rPr>
        <w:t>siendo el objetivo deseado</w:t>
      </w:r>
      <w:r w:rsidR="00CA360A">
        <w:rPr>
          <w:lang w:val="es-ES"/>
        </w:rPr>
        <w:t xml:space="preserve"> la satisfacción del paciente</w:t>
      </w:r>
      <w:r w:rsidR="00C8342C">
        <w:rPr>
          <w:lang w:val="es-ES"/>
        </w:rPr>
        <w:t>, nos</w:t>
      </w:r>
      <w:r w:rsidR="002B50E1">
        <w:rPr>
          <w:lang w:val="es-ES"/>
        </w:rPr>
        <w:t xml:space="preserve"> debe</w:t>
      </w:r>
      <w:r w:rsidR="00C8342C">
        <w:rPr>
          <w:lang w:val="es-ES"/>
        </w:rPr>
        <w:t>mos enfocar en</w:t>
      </w:r>
      <w:r w:rsidR="002B50E1">
        <w:rPr>
          <w:lang w:val="es-ES"/>
        </w:rPr>
        <w:t xml:space="preserve"> mejorar la atención al </w:t>
      </w:r>
      <w:r w:rsidR="00C8342C">
        <w:rPr>
          <w:lang w:val="es-ES"/>
        </w:rPr>
        <w:t>paciente</w:t>
      </w:r>
      <w:r w:rsidR="003B76C0">
        <w:rPr>
          <w:lang w:val="es-ES"/>
        </w:rPr>
        <w:t>.</w:t>
      </w:r>
    </w:p>
    <w:p w14:paraId="75D57737" w14:textId="77777777" w:rsidR="00C33B9D" w:rsidRDefault="00C33B9D" w:rsidP="005F0C3A">
      <w:pPr>
        <w:jc w:val="both"/>
        <w:rPr>
          <w:lang w:val="es-ES"/>
        </w:rPr>
      </w:pPr>
    </w:p>
    <w:p w14:paraId="194B8207" w14:textId="77777777" w:rsidR="00D21883" w:rsidRDefault="00D21883" w:rsidP="005F0C3A">
      <w:pPr>
        <w:jc w:val="both"/>
        <w:rPr>
          <w:lang w:val="es-ES"/>
        </w:rPr>
      </w:pPr>
      <w:r>
        <w:rPr>
          <w:lang w:val="es-ES"/>
        </w:rPr>
        <w:t>La atención al usuario en cualquie</w:t>
      </w:r>
      <w:r w:rsidR="007F699C">
        <w:rPr>
          <w:lang w:val="es-ES"/>
        </w:rPr>
        <w:t>r industria se centra en 2</w:t>
      </w:r>
      <w:r>
        <w:rPr>
          <w:lang w:val="es-ES"/>
        </w:rPr>
        <w:t xml:space="preserve"> componentes principales: atención </w:t>
      </w:r>
      <w:r w:rsidR="006752BF">
        <w:rPr>
          <w:lang w:val="es-ES"/>
        </w:rPr>
        <w:t>y comunicación. En el caso de lo</w:t>
      </w:r>
      <w:r>
        <w:rPr>
          <w:lang w:val="es-ES"/>
        </w:rPr>
        <w:t xml:space="preserve">s </w:t>
      </w:r>
      <w:r w:rsidR="006752BF">
        <w:rPr>
          <w:lang w:val="es-ES"/>
        </w:rPr>
        <w:t>centros de salud, la</w:t>
      </w:r>
      <w:r>
        <w:rPr>
          <w:lang w:val="es-ES"/>
        </w:rPr>
        <w:t xml:space="preserve"> atención al usuario es frecuentemente subestimada</w:t>
      </w:r>
      <w:r w:rsidR="00AC3A0C">
        <w:rPr>
          <w:lang w:val="es-ES"/>
        </w:rPr>
        <w:t xml:space="preserve"> debido a que no se comprende</w:t>
      </w:r>
      <w:r>
        <w:rPr>
          <w:lang w:val="es-ES"/>
        </w:rPr>
        <w:t xml:space="preserve"> </w:t>
      </w:r>
      <w:r w:rsidR="00036E42">
        <w:rPr>
          <w:lang w:val="es-ES"/>
        </w:rPr>
        <w:t xml:space="preserve">que dichos “usuarios” no son iguales </w:t>
      </w:r>
      <w:r w:rsidR="00AC3A0C">
        <w:rPr>
          <w:lang w:val="es-ES"/>
        </w:rPr>
        <w:t>a</w:t>
      </w:r>
      <w:r w:rsidR="003D2BC8">
        <w:rPr>
          <w:lang w:val="es-ES"/>
        </w:rPr>
        <w:t xml:space="preserve"> los usuarios de cualquier otra industria, en ellos la satisfa</w:t>
      </w:r>
      <w:r w:rsidR="007F699C">
        <w:rPr>
          <w:lang w:val="es-ES"/>
        </w:rPr>
        <w:t>cción se ve reflejada en los 2</w:t>
      </w:r>
      <w:r w:rsidR="003D2BC8">
        <w:rPr>
          <w:lang w:val="es-ES"/>
        </w:rPr>
        <w:t xml:space="preserve"> componentes de la atención y no solo mant</w:t>
      </w:r>
      <w:r w:rsidR="00AC3A0C">
        <w:rPr>
          <w:lang w:val="es-ES"/>
        </w:rPr>
        <w:t>eniendo felices a los pacientes.</w:t>
      </w:r>
      <w:r w:rsidR="003D2BC8">
        <w:rPr>
          <w:lang w:val="es-ES"/>
        </w:rPr>
        <w:t xml:space="preserve"> </w:t>
      </w:r>
      <w:r w:rsidR="00B43145">
        <w:rPr>
          <w:lang w:val="es-ES"/>
        </w:rPr>
        <w:fldChar w:fldCharType="begin" w:fldLock="1"/>
      </w:r>
      <w:r w:rsidR="00C24BBF">
        <w:rPr>
          <w:lang w:val="es-ES"/>
        </w:rPr>
        <w:instrText>ADDIN CSL_CITATION { "citationItems" : [ { "id" : "ITEM-1", "itemData" : { "URL" : "http://finance.yahoo.com/blogs/the-exchange/why-customer-matters-healthcare-industry-214727535.html", "id" : "ITEM-1", "issued" : { "date-parts" : [ [ "0" ] ] }, "title" : "Why Customer Service Matters in the Healthcare Industry | The Exchange - Yahoo Finance", "type" : "webpage" }, "uris" : [ "http://www.mendeley.com/documents/?uuid=523e4dda-0c7b-3c80-832d-0203e0d57d30" ] } ], "mendeley" : { "formattedCitation" : "(6)", "plainTextFormattedCitation" : "(6)", "previouslyFormattedCitation" : "(6)" }, "properties" : { "noteIndex" : 0 }, "schema" : "https://github.com/citation-style-language/schema/raw/master/csl-citation.json" }</w:instrText>
      </w:r>
      <w:r w:rsidR="00B43145">
        <w:rPr>
          <w:lang w:val="es-ES"/>
        </w:rPr>
        <w:fldChar w:fldCharType="separate"/>
      </w:r>
      <w:r w:rsidR="0045468B" w:rsidRPr="0045468B">
        <w:rPr>
          <w:noProof/>
          <w:lang w:val="es-ES"/>
        </w:rPr>
        <w:t>(6)</w:t>
      </w:r>
      <w:r w:rsidR="00B43145">
        <w:rPr>
          <w:lang w:val="es-ES"/>
        </w:rPr>
        <w:fldChar w:fldCharType="end"/>
      </w:r>
      <w:r w:rsidR="003D2BC8">
        <w:rPr>
          <w:lang w:val="es-ES"/>
        </w:rPr>
        <w:t xml:space="preserve"> </w:t>
      </w:r>
    </w:p>
    <w:p w14:paraId="00C80291" w14:textId="77777777" w:rsidR="00AE73A1" w:rsidRDefault="00AE73A1" w:rsidP="005F0C3A">
      <w:pPr>
        <w:jc w:val="both"/>
        <w:rPr>
          <w:lang w:val="es-ES"/>
        </w:rPr>
      </w:pPr>
    </w:p>
    <w:p w14:paraId="141714C0" w14:textId="77777777" w:rsidR="00AE73A1" w:rsidRDefault="00921FAE" w:rsidP="005F0C3A">
      <w:pPr>
        <w:jc w:val="both"/>
        <w:rPr>
          <w:lang w:val="es-ES"/>
        </w:rPr>
      </w:pPr>
      <w:r>
        <w:rPr>
          <w:lang w:val="es-ES"/>
        </w:rPr>
        <w:t xml:space="preserve">Ante la necesidad de colectar datos sobre la calidad de atención en </w:t>
      </w:r>
      <w:r w:rsidR="00A42F87">
        <w:rPr>
          <w:lang w:val="es-ES"/>
        </w:rPr>
        <w:t>salud, en Estados Unidos se creó</w:t>
      </w:r>
      <w:r>
        <w:rPr>
          <w:lang w:val="es-ES"/>
        </w:rPr>
        <w:t xml:space="preserve"> el Hospital </w:t>
      </w:r>
      <w:proofErr w:type="spellStart"/>
      <w:r>
        <w:rPr>
          <w:lang w:val="es-ES"/>
        </w:rPr>
        <w:t>Consumer</w:t>
      </w:r>
      <w:proofErr w:type="spellEnd"/>
      <w:r>
        <w:rPr>
          <w:lang w:val="es-ES"/>
        </w:rPr>
        <w:t xml:space="preserve"> </w:t>
      </w:r>
      <w:proofErr w:type="spellStart"/>
      <w:r>
        <w:rPr>
          <w:lang w:val="es-ES"/>
        </w:rPr>
        <w:t>Assesment</w:t>
      </w:r>
      <w:proofErr w:type="spellEnd"/>
      <w:r>
        <w:rPr>
          <w:lang w:val="es-ES"/>
        </w:rPr>
        <w:t xml:space="preserve"> of </w:t>
      </w:r>
      <w:proofErr w:type="spellStart"/>
      <w:r>
        <w:rPr>
          <w:lang w:val="es-ES"/>
        </w:rPr>
        <w:t>Healthcare</w:t>
      </w:r>
      <w:proofErr w:type="spellEnd"/>
      <w:r>
        <w:rPr>
          <w:lang w:val="es-ES"/>
        </w:rPr>
        <w:t xml:space="preserve"> </w:t>
      </w:r>
      <w:proofErr w:type="spellStart"/>
      <w:r>
        <w:rPr>
          <w:lang w:val="es-ES"/>
        </w:rPr>
        <w:t>Providers</w:t>
      </w:r>
      <w:proofErr w:type="spellEnd"/>
      <w:r>
        <w:rPr>
          <w:lang w:val="es-ES"/>
        </w:rPr>
        <w:t xml:space="preserve"> and </w:t>
      </w:r>
      <w:proofErr w:type="spellStart"/>
      <w:r>
        <w:rPr>
          <w:lang w:val="es-ES"/>
        </w:rPr>
        <w:t>Systems</w:t>
      </w:r>
      <w:proofErr w:type="spellEnd"/>
      <w:r>
        <w:rPr>
          <w:lang w:val="es-ES"/>
        </w:rPr>
        <w:t xml:space="preserve"> (HCAHPS) en el año 2006</w:t>
      </w:r>
      <w:r w:rsidR="00A42F87">
        <w:rPr>
          <w:lang w:val="es-ES"/>
        </w:rPr>
        <w:t>,</w:t>
      </w:r>
      <w:r>
        <w:rPr>
          <w:lang w:val="es-ES"/>
        </w:rPr>
        <w:t xml:space="preserve"> con el fin de medir las perspectivas de </w:t>
      </w:r>
      <w:r w:rsidR="00A42F87">
        <w:rPr>
          <w:lang w:val="es-ES"/>
        </w:rPr>
        <w:t xml:space="preserve">los </w:t>
      </w:r>
      <w:r>
        <w:rPr>
          <w:lang w:val="es-ES"/>
        </w:rPr>
        <w:t xml:space="preserve">pacientes sobre la </w:t>
      </w:r>
      <w:r w:rsidR="00AD4649">
        <w:rPr>
          <w:lang w:val="es-ES"/>
        </w:rPr>
        <w:t>atención recibida en los hospitales. E</w:t>
      </w:r>
      <w:r w:rsidR="007F699C">
        <w:rPr>
          <w:lang w:val="es-ES"/>
        </w:rPr>
        <w:t>sta encuesta se divide en 3</w:t>
      </w:r>
      <w:r>
        <w:rPr>
          <w:lang w:val="es-ES"/>
        </w:rPr>
        <w:t xml:space="preserve"> temas (individuales, combinados y</w:t>
      </w:r>
      <w:r w:rsidR="00701E23">
        <w:rPr>
          <w:lang w:val="es-ES"/>
        </w:rPr>
        <w:t xml:space="preserve"> globales) donde se tratan asuntos</w:t>
      </w:r>
      <w:r>
        <w:rPr>
          <w:lang w:val="es-ES"/>
        </w:rPr>
        <w:t xml:space="preserve"> desde Comunicación con el médico, Comunicación con el personal de enfermería </w:t>
      </w:r>
      <w:r w:rsidR="00622230">
        <w:rPr>
          <w:lang w:val="es-ES"/>
        </w:rPr>
        <w:t xml:space="preserve">hasta Limpieza y Tranquilidad del entorno hospitalario </w:t>
      </w:r>
      <w:r w:rsidR="00B43145">
        <w:rPr>
          <w:lang w:val="es-ES"/>
        </w:rPr>
        <w:fldChar w:fldCharType="begin" w:fldLock="1"/>
      </w:r>
      <w:r w:rsidR="00C24BBF">
        <w:rPr>
          <w:lang w:val="es-ES"/>
        </w:rPr>
        <w:instrText>ADDIN CSL_CITATION { "citationItems" : [ { "id" : "ITEM-1", "itemData" : { "abstract" : "What is the purpose of the HCAHPS Survey? The HCAHPS (Hospital Consumer Assessment of Healthcare Providers and Systems) Survey, also known as the CAHPS\u00ae Hospital Survey or Hospital CAHPS\u00ae, is a standardized survey instrument and data collection methodology that has been in use since 2006 to measure patients' perspectives of hospital care. While many hospitals collect information on patient satisfaction, HCAHPS (pronounced \" H-caps \") created a national standard for collecting and public reporting information that enables valid comparisons to be made across all hospitals to support consumer choice. The HCAHPS sampling protocol is designed to capture uniform information on hospital care from the patient's perspective. Three broad goals shape the HCAHPS Survey. First, the survey is designed to produce comparable data on patients' perspectives of care that allows objective and meaningful comparisons among hospitals on topics that are important to consumers. Second, public reporting of the survey results is designed to create incentives for hospitals to improve quality of care. Third, public reporting serves to enhance public accountability in health care by increasing transparency. With these goals in mind, the HCAHPS project has taken substantial steps to assure that the survey is credible, useful, and practical. This methodology and the information it generates are available to the public. More information about the HCAHPS Survey can be found at", "id" : "ITEM-1", "issued" : { "date-parts" : [ [ "0" ] ] }, "title" : "The HCAHPS Survey -Frequently Asked Questions The HCAHPS Survey \u2013 Frequently Asked Questions", "type" : "article-journal" }, "uris" : [ "http://www.mendeley.com/documents/?uuid=f9ce1a64-6657-3d6c-a525-7c77a58d35c7" ] } ], "mendeley" : { "formattedCitation" : "(7)", "plainTextFormattedCitation" : "(7)", "previouslyFormattedCitation" : "(7)" }, "properties" : { "noteIndex" : 0 }, "schema" : "https://github.com/citation-style-language/schema/raw/master/csl-citation.json" }</w:instrText>
      </w:r>
      <w:r w:rsidR="00B43145">
        <w:rPr>
          <w:lang w:val="es-ES"/>
        </w:rPr>
        <w:fldChar w:fldCharType="separate"/>
      </w:r>
      <w:r w:rsidR="0045468B" w:rsidRPr="0045468B">
        <w:rPr>
          <w:noProof/>
          <w:lang w:val="es-ES"/>
        </w:rPr>
        <w:t>(7)</w:t>
      </w:r>
      <w:r w:rsidR="00B43145">
        <w:rPr>
          <w:lang w:val="es-ES"/>
        </w:rPr>
        <w:fldChar w:fldCharType="end"/>
      </w:r>
      <w:r w:rsidR="000F71B6">
        <w:rPr>
          <w:lang w:val="es-ES"/>
        </w:rPr>
        <w:t xml:space="preserve">. </w:t>
      </w:r>
      <w:r w:rsidR="003B76C0">
        <w:rPr>
          <w:lang w:val="es-ES"/>
        </w:rPr>
        <w:t xml:space="preserve">En Francia, </w:t>
      </w:r>
      <w:r w:rsidR="004C19D8">
        <w:rPr>
          <w:lang w:val="es-ES"/>
        </w:rPr>
        <w:t>desde el año 1996 es obligatoria</w:t>
      </w:r>
      <w:r w:rsidR="003B76C0">
        <w:rPr>
          <w:lang w:val="es-ES"/>
        </w:rPr>
        <w:t xml:space="preserve"> una evaluación a los pacientes sobre su satisfacción</w:t>
      </w:r>
      <w:r w:rsidR="00C24BBF">
        <w:rPr>
          <w:lang w:val="es-ES"/>
        </w:rPr>
        <w:t xml:space="preserve"> </w:t>
      </w:r>
      <w:r w:rsidR="00B43145">
        <w:rPr>
          <w:lang w:val="es-ES"/>
        </w:rPr>
        <w:fldChar w:fldCharType="begin" w:fldLock="1"/>
      </w:r>
      <w:r w:rsidR="001D49DD">
        <w:rPr>
          <w:lang w:val="es-ES"/>
        </w:rPr>
        <w:instrText>ADDIN CSL_CITATION { "citationItems" : [ { "id" : "ITEM-1", "itemData" : { "URL" : "https://www.legifrance.gouv.fr/affichTexte.do?cidTexte=JORFTEXT000000742206", "id" : "ITEM-1", "issued" : { "date-parts" : [ [ "0" ] ] }, "title" : "Ordonnance n\u00b0 96-346 du 24 avril 1996 portant r\u00e9forme de l'hospitalisation publique et priv\u00e9e | Legifrance", "type" : "webpage" }, "uris" : [ "http://www.mendeley.com/documents/?uuid=20180b31-cba1-3d21-8e05-d56d0addd868" ] } ], "mendeley" : { "formattedCitation" : "(8)", "plainTextFormattedCitation" : "(8)", "previouslyFormattedCitation" : "(8)" }, "properties" : { "noteIndex" : 0 }, "schema" : "https://github.com/citation-style-language/schema/raw/master/csl-citation.json" }</w:instrText>
      </w:r>
      <w:r w:rsidR="00B43145">
        <w:rPr>
          <w:lang w:val="es-ES"/>
        </w:rPr>
        <w:fldChar w:fldCharType="separate"/>
      </w:r>
      <w:r w:rsidR="00C24BBF" w:rsidRPr="00C24BBF">
        <w:rPr>
          <w:noProof/>
          <w:lang w:val="es-ES"/>
        </w:rPr>
        <w:t>(8)</w:t>
      </w:r>
      <w:r w:rsidR="00B43145">
        <w:rPr>
          <w:lang w:val="es-ES"/>
        </w:rPr>
        <w:fldChar w:fldCharType="end"/>
      </w:r>
      <w:r w:rsidR="00014761">
        <w:rPr>
          <w:lang w:val="es-ES"/>
        </w:rPr>
        <w:t>;</w:t>
      </w:r>
      <w:r w:rsidR="003B76C0">
        <w:rPr>
          <w:lang w:val="es-ES"/>
        </w:rPr>
        <w:t xml:space="preserve"> en Alemania </w:t>
      </w:r>
      <w:r w:rsidR="004C19D8">
        <w:rPr>
          <w:lang w:val="es-ES"/>
        </w:rPr>
        <w:t>se agregó</w:t>
      </w:r>
      <w:r w:rsidR="00C24BBF">
        <w:rPr>
          <w:lang w:val="es-ES"/>
        </w:rPr>
        <w:t xml:space="preserve"> el indicador de satisfacción del paciente a sus reportes de manejo de la calidad desde el 2005 </w:t>
      </w:r>
      <w:r w:rsidR="00B43145">
        <w:rPr>
          <w:lang w:val="es-ES"/>
        </w:rPr>
        <w:fldChar w:fldCharType="begin" w:fldLock="1"/>
      </w:r>
      <w:r w:rsidR="00C24BBF">
        <w:rPr>
          <w:lang w:val="es-ES"/>
        </w:rPr>
        <w:instrText>ADDIN CSL_CITATION { "citationItems" : [ { "id" : "ITEM-1", "itemData" : { "DOI" : "10.1093/intqhc/mzr038", "ISSN" : "1464-3677", "PMID" : "21715557", "abstract" : "OBJECTIVE To identify key determinants of patient satisfaction. DESIGN Data used were obtained through a self-administered, post-visit questionnaire by random sampling during the period of January 2009 to September 2009. SETTING Thirty-nine hospitals in Germany. PARTICIPANTS A total of 8,428 patients. MAIN OUTCOME MEASURE Global patient satisfaction was measured by a single item question. Attributes of medical aspects of care were measured using 12 items, performance of service using 3 items and different dimensions of patient expectations using 12 items. Medical aspects of care and performance of service items were entered into logistic regression analysis to identify determinants of patient satisfaction. RESULTS The results of the analysis showed that there are 10 determinants of global patient satisfaction. The outcome of treatment was overall, the most salient predictor followed by nursing kindness as the second most important component. Items reflecting information receiving about the undergoing treatment do not have a major influence on patient satisfaction. CONCLUSION The analysis identified key determinants that should be altered first in order to improve global patient satisfaction. The results also indicate that some aspects of the hospital stay are not seen as relevant by patients and therefore are unrelated to satisfaction ratings. The findings suggest that variables measuring patients' perceptions of care are more important determinants of global patient satisfaction in comparison to demographics and visit characteristics. Results of the present study have implications for health providers aiming at improving the service quality and quality of care.", "author" : [ { "dropping-particle" : "", "family" : "Schoenfelder", "given" : "Tonio", "non-dropping-particle" : "", "parse-names" : false, "suffix" : "" }, { "dropping-particle" : "", "family" : "Klewer", "given" : "Joerg", "non-dropping-particle" : "", "parse-names" : false, "suffix" : "" }, { "dropping-particle" : "", "family" : "Kugler", "given" : "Joachim", "non-dropping-particle" : "", "parse-names" : false, "suffix" : "" } ], "container-title" : "International journal for quality in health care : journal of the International Society for Quality in Health Care / ISQua", "id" : "ITEM-1", "issue" : "5", "issued" : { "date-parts" : [ [ "2011", "10" ] ] }, "page" : "503-9", "publisher" : "The Oxford University Press", "title" : "Determinants of patient satisfaction: a study among 39 hospitals in an in-patient setting in Germany.", "type" : "article-journal", "volume" : "23" }, "uris" : [ "http://www.mendeley.com/documents/?uuid=b42d5393-96ea-3527-af29-c703cf415e6f" ] } ], "mendeley" : { "formattedCitation" : "(9)", "plainTextFormattedCitation" : "(9)", "previouslyFormattedCitation" : "(9)" }, "properties" : { "noteIndex" : 0 }, "schema" : "https://github.com/citation-style-language/schema/raw/master/csl-citation.json" }</w:instrText>
      </w:r>
      <w:r w:rsidR="00B43145">
        <w:rPr>
          <w:lang w:val="es-ES"/>
        </w:rPr>
        <w:fldChar w:fldCharType="separate"/>
      </w:r>
      <w:r w:rsidR="00C24BBF" w:rsidRPr="00C24BBF">
        <w:rPr>
          <w:noProof/>
          <w:lang w:val="es-ES"/>
        </w:rPr>
        <w:t>(9)</w:t>
      </w:r>
      <w:r w:rsidR="00B43145">
        <w:rPr>
          <w:lang w:val="es-ES"/>
        </w:rPr>
        <w:fldChar w:fldCharType="end"/>
      </w:r>
      <w:r w:rsidR="00C24BBF">
        <w:rPr>
          <w:lang w:val="es-ES"/>
        </w:rPr>
        <w:t>. En Inglaterra, desde el 2002</w:t>
      </w:r>
      <w:r w:rsidR="004C19D8">
        <w:rPr>
          <w:lang w:val="es-ES"/>
        </w:rPr>
        <w:t>, el Departamento de Salud lanzó</w:t>
      </w:r>
      <w:r w:rsidR="00C24BBF">
        <w:rPr>
          <w:lang w:val="es-ES"/>
        </w:rPr>
        <w:t xml:space="preserve"> un programa nacional de enc</w:t>
      </w:r>
      <w:r w:rsidR="004C19D8">
        <w:rPr>
          <w:lang w:val="es-ES"/>
        </w:rPr>
        <w:t>uestas en el</w:t>
      </w:r>
      <w:r w:rsidR="00BF6517">
        <w:rPr>
          <w:lang w:val="es-ES"/>
        </w:rPr>
        <w:t xml:space="preserve"> que cada centro de salud (llamados NHS Trust)</w:t>
      </w:r>
      <w:r w:rsidR="00C24BBF">
        <w:rPr>
          <w:lang w:val="es-ES"/>
        </w:rPr>
        <w:t xml:space="preserve"> debe encuestar a sus pacientes una vez al año </w:t>
      </w:r>
      <w:r w:rsidR="00B43145">
        <w:rPr>
          <w:lang w:val="es-ES"/>
        </w:rPr>
        <w:fldChar w:fldCharType="begin" w:fldLock="1"/>
      </w:r>
      <w:r w:rsidR="001D49DD">
        <w:rPr>
          <w:lang w:val="es-ES"/>
        </w:rPr>
        <w:instrText>ADDIN CSL_CITATION { "citationItems" : [ { "id" : "ITEM-1", "itemData" : { "id" : "ITEM-1", "issued" : { "date-parts" : [ [ "2000" ] ] }, "title" : "The NHS Plan A plan for investment A plan for reform", "type" : "article-journal" }, "uris" : [ "http://www.mendeley.com/documents/?uuid=19e7ac09-d329-3798-bf26-74792c55e308" ] } ], "mendeley" : { "formattedCitation" : "(10)", "plainTextFormattedCitation" : "(10)", "previouslyFormattedCitation" : "(10)" }, "properties" : { "noteIndex" : 0 }, "schema" : "https://github.com/citation-style-language/schema/raw/master/csl-citation.json" }</w:instrText>
      </w:r>
      <w:r w:rsidR="00B43145">
        <w:rPr>
          <w:lang w:val="es-ES"/>
        </w:rPr>
        <w:fldChar w:fldCharType="separate"/>
      </w:r>
      <w:r w:rsidR="00C24BBF" w:rsidRPr="00C24BBF">
        <w:rPr>
          <w:noProof/>
          <w:lang w:val="es-ES"/>
        </w:rPr>
        <w:t>(10)</w:t>
      </w:r>
      <w:r w:rsidR="00B43145">
        <w:rPr>
          <w:lang w:val="es-ES"/>
        </w:rPr>
        <w:fldChar w:fldCharType="end"/>
      </w:r>
      <w:r w:rsidR="00C24BBF">
        <w:rPr>
          <w:lang w:val="es-ES"/>
        </w:rPr>
        <w:t>.</w:t>
      </w:r>
    </w:p>
    <w:p w14:paraId="5483B356" w14:textId="77777777" w:rsidR="00D21883" w:rsidRDefault="00D21883" w:rsidP="005F0C3A">
      <w:pPr>
        <w:jc w:val="both"/>
        <w:rPr>
          <w:lang w:val="es-ES"/>
        </w:rPr>
      </w:pPr>
    </w:p>
    <w:p w14:paraId="5B83C850" w14:textId="77777777" w:rsidR="0072798B" w:rsidRDefault="00152809" w:rsidP="005F0C3A">
      <w:pPr>
        <w:pStyle w:val="Prrafodelista"/>
        <w:numPr>
          <w:ilvl w:val="1"/>
          <w:numId w:val="1"/>
        </w:numPr>
        <w:jc w:val="both"/>
        <w:rPr>
          <w:lang w:val="es-ES"/>
        </w:rPr>
      </w:pPr>
      <w:r>
        <w:rPr>
          <w:lang w:val="es-ES"/>
        </w:rPr>
        <w:t>Sistema de gestión de reclamos en el sector salud: Importancia y Utilidad</w:t>
      </w:r>
    </w:p>
    <w:p w14:paraId="69A893F4" w14:textId="77777777" w:rsidR="0065367E" w:rsidRDefault="0065367E" w:rsidP="005F0C3A">
      <w:pPr>
        <w:jc w:val="both"/>
        <w:rPr>
          <w:lang w:val="es-ES"/>
        </w:rPr>
      </w:pPr>
    </w:p>
    <w:p w14:paraId="0340F141" w14:textId="77777777" w:rsidR="0065367E" w:rsidRDefault="003C3C02" w:rsidP="005F0C3A">
      <w:pPr>
        <w:jc w:val="both"/>
        <w:rPr>
          <w:lang w:val="es-ES"/>
        </w:rPr>
      </w:pPr>
      <w:r>
        <w:rPr>
          <w:lang w:val="es-ES"/>
        </w:rPr>
        <w:t>El manejo correcto de los reclamos</w:t>
      </w:r>
      <w:r w:rsidR="00084FA5">
        <w:rPr>
          <w:lang w:val="es-ES"/>
        </w:rPr>
        <w:t xml:space="preserve"> es u</w:t>
      </w:r>
      <w:r>
        <w:rPr>
          <w:lang w:val="es-ES"/>
        </w:rPr>
        <w:t>na de las estrategias que debe</w:t>
      </w:r>
      <w:r w:rsidR="00084FA5">
        <w:rPr>
          <w:lang w:val="es-ES"/>
        </w:rPr>
        <w:t xml:space="preserve"> utilizarse para la mejora de</w:t>
      </w:r>
      <w:r>
        <w:rPr>
          <w:lang w:val="es-ES"/>
        </w:rPr>
        <w:t xml:space="preserve"> calidad en atención al usuario.</w:t>
      </w:r>
      <w:r w:rsidR="00084FA5">
        <w:rPr>
          <w:lang w:val="es-ES"/>
        </w:rPr>
        <w:t xml:space="preserve"> </w:t>
      </w:r>
      <w:r>
        <w:rPr>
          <w:lang w:val="es-ES"/>
        </w:rPr>
        <w:t xml:space="preserve">Es usual ver los reclamos de forma negativa </w:t>
      </w:r>
      <w:r>
        <w:rPr>
          <w:lang w:val="es-ES"/>
        </w:rPr>
        <w:lastRenderedPageBreak/>
        <w:t>pero éstos deben ser visto</w:t>
      </w:r>
      <w:r w:rsidR="00005D02">
        <w:rPr>
          <w:lang w:val="es-ES"/>
        </w:rPr>
        <w:t xml:space="preserve">s como oportunidades de mejora y sirven mucho para identificar </w:t>
      </w:r>
      <w:r>
        <w:rPr>
          <w:lang w:val="es-ES"/>
        </w:rPr>
        <w:t xml:space="preserve">los </w:t>
      </w:r>
      <w:r w:rsidR="00005D02">
        <w:rPr>
          <w:lang w:val="es-ES"/>
        </w:rPr>
        <w:t xml:space="preserve">problemas que ocurren en procesos internos que antes no se tenían en consideración. En el caso de salud, </w:t>
      </w:r>
      <w:r w:rsidR="00431BC1">
        <w:rPr>
          <w:lang w:val="es-ES"/>
        </w:rPr>
        <w:t>ocurre exactamente lo mismo</w:t>
      </w:r>
      <w:r>
        <w:rPr>
          <w:lang w:val="es-ES"/>
        </w:rPr>
        <w:t>, ya que los reclamos presentados por los pacientes y</w:t>
      </w:r>
      <w:r w:rsidR="00DC67DF">
        <w:rPr>
          <w:lang w:val="es-ES"/>
        </w:rPr>
        <w:t xml:space="preserve"> familiares pueden proveer información importante</w:t>
      </w:r>
      <w:r>
        <w:rPr>
          <w:lang w:val="es-ES"/>
        </w:rPr>
        <w:t xml:space="preserve"> sobre có</w:t>
      </w:r>
      <w:r w:rsidR="00EF282F">
        <w:rPr>
          <w:lang w:val="es-ES"/>
        </w:rPr>
        <w:t>mo mejorar la atención a</w:t>
      </w:r>
      <w:r w:rsidR="00DC67DF">
        <w:rPr>
          <w:lang w:val="es-ES"/>
        </w:rPr>
        <w:t>l paciente</w:t>
      </w:r>
      <w:r>
        <w:rPr>
          <w:lang w:val="es-ES"/>
        </w:rPr>
        <w:t xml:space="preserve"> y sirven para que lo</w:t>
      </w:r>
      <w:r w:rsidR="00431BC1">
        <w:rPr>
          <w:lang w:val="es-ES"/>
        </w:rPr>
        <w:t>s</w:t>
      </w:r>
      <w:r>
        <w:rPr>
          <w:lang w:val="es-ES"/>
        </w:rPr>
        <w:t xml:space="preserve"> centros</w:t>
      </w:r>
      <w:r w:rsidR="00431BC1">
        <w:rPr>
          <w:lang w:val="es-ES"/>
        </w:rPr>
        <w:t xml:space="preserve"> de salud puedan detec</w:t>
      </w:r>
      <w:r w:rsidR="00EF282F">
        <w:rPr>
          <w:lang w:val="es-ES"/>
        </w:rPr>
        <w:t>tar problemas sis</w:t>
      </w:r>
      <w:r>
        <w:rPr>
          <w:lang w:val="es-ES"/>
        </w:rPr>
        <w:t>temáticos en la atención que brindan</w:t>
      </w:r>
      <w:r w:rsidR="00431BC1">
        <w:rPr>
          <w:lang w:val="es-ES"/>
        </w:rPr>
        <w:t>. Es por eso que las de</w:t>
      </w:r>
      <w:r w:rsidR="00522B7A">
        <w:rPr>
          <w:lang w:val="es-ES"/>
        </w:rPr>
        <w:t>ficiencias en el manejo</w:t>
      </w:r>
      <w:r>
        <w:rPr>
          <w:lang w:val="es-ES"/>
        </w:rPr>
        <w:t xml:space="preserve"> de reclamos</w:t>
      </w:r>
      <w:r w:rsidR="00431BC1">
        <w:rPr>
          <w:lang w:val="es-ES"/>
        </w:rPr>
        <w:t xml:space="preserve"> significa que las señales de advertencia </w:t>
      </w:r>
      <w:r w:rsidR="00522B7A">
        <w:rPr>
          <w:lang w:val="es-ES"/>
        </w:rPr>
        <w:t>est</w:t>
      </w:r>
      <w:r w:rsidR="00EF282F">
        <w:rPr>
          <w:lang w:val="es-ES"/>
        </w:rPr>
        <w:t>án siendo pasadas por alto y resalta</w:t>
      </w:r>
      <w:r w:rsidR="00522B7A">
        <w:rPr>
          <w:lang w:val="es-ES"/>
        </w:rPr>
        <w:t xml:space="preserve"> los procesos en los que se necesitan mejoras</w:t>
      </w:r>
      <w:r w:rsidR="00441091">
        <w:rPr>
          <w:lang w:val="es-ES"/>
        </w:rPr>
        <w:t xml:space="preserve"> </w:t>
      </w:r>
      <w:r w:rsidR="00B43145">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B43145">
        <w:rPr>
          <w:lang w:val="es-ES"/>
        </w:rPr>
        <w:fldChar w:fldCharType="separate"/>
      </w:r>
      <w:r w:rsidR="00D440F7" w:rsidRPr="00D440F7">
        <w:rPr>
          <w:noProof/>
          <w:lang w:val="es-ES"/>
        </w:rPr>
        <w:t>(11)</w:t>
      </w:r>
      <w:r w:rsidR="00B43145">
        <w:rPr>
          <w:lang w:val="es-ES"/>
        </w:rPr>
        <w:fldChar w:fldCharType="end"/>
      </w:r>
      <w:r w:rsidR="00522B7A">
        <w:rPr>
          <w:lang w:val="es-ES"/>
        </w:rPr>
        <w:t>.</w:t>
      </w:r>
    </w:p>
    <w:p w14:paraId="6D73F685" w14:textId="77777777" w:rsidR="00D52EA0" w:rsidRDefault="00D52EA0" w:rsidP="005F0C3A">
      <w:pPr>
        <w:jc w:val="both"/>
        <w:rPr>
          <w:lang w:val="es-ES"/>
        </w:rPr>
      </w:pPr>
    </w:p>
    <w:p w14:paraId="14C53718" w14:textId="77777777" w:rsidR="00E46B73" w:rsidRDefault="00E46B73" w:rsidP="005F0C3A">
      <w:pPr>
        <w:jc w:val="both"/>
        <w:rPr>
          <w:lang w:val="es-ES"/>
        </w:rPr>
      </w:pPr>
      <w:r>
        <w:rPr>
          <w:lang w:val="es-ES"/>
        </w:rPr>
        <w:t>El análisis de los reclamos</w:t>
      </w:r>
      <w:r w:rsidR="005E01CD" w:rsidRPr="00B6431A">
        <w:rPr>
          <w:lang w:val="es-ES"/>
        </w:rPr>
        <w:t xml:space="preserve"> de los pacientes tiene</w:t>
      </w:r>
      <w:r w:rsidR="007F699C">
        <w:rPr>
          <w:lang w:val="es-ES"/>
        </w:rPr>
        <w:t xml:space="preserve"> 2</w:t>
      </w:r>
      <w:r w:rsidR="00D52EA0" w:rsidRPr="00B6431A">
        <w:rPr>
          <w:lang w:val="es-ES"/>
        </w:rPr>
        <w:t xml:space="preserve"> fun</w:t>
      </w:r>
      <w:r>
        <w:rPr>
          <w:lang w:val="es-ES"/>
        </w:rPr>
        <w:t>ciones principales dentro de un centro</w:t>
      </w:r>
      <w:r w:rsidR="00D52EA0" w:rsidRPr="00B6431A">
        <w:rPr>
          <w:lang w:val="es-ES"/>
        </w:rPr>
        <w:t xml:space="preserve"> de salud. </w:t>
      </w:r>
    </w:p>
    <w:p w14:paraId="6CDF57FA" w14:textId="77777777" w:rsidR="00E46B73" w:rsidRDefault="00E46B73" w:rsidP="005F0C3A">
      <w:pPr>
        <w:jc w:val="both"/>
        <w:rPr>
          <w:lang w:val="es-ES"/>
        </w:rPr>
      </w:pPr>
    </w:p>
    <w:p w14:paraId="4F3EFDDE" w14:textId="77777777" w:rsidR="00D52EA0" w:rsidRDefault="00E46B73" w:rsidP="005F0C3A">
      <w:pPr>
        <w:jc w:val="both"/>
        <w:rPr>
          <w:lang w:val="es-ES"/>
        </w:rPr>
      </w:pPr>
      <w:r>
        <w:rPr>
          <w:lang w:val="es-ES"/>
        </w:rPr>
        <w:t>Primero, permite</w:t>
      </w:r>
      <w:r w:rsidR="00D52EA0" w:rsidRPr="00B6431A">
        <w:rPr>
          <w:lang w:val="es-ES"/>
        </w:rPr>
        <w:t xml:space="preserve"> que las inquietud</w:t>
      </w:r>
      <w:r>
        <w:rPr>
          <w:lang w:val="es-ES"/>
        </w:rPr>
        <w:t>es específicas de pacientes se cumplan</w:t>
      </w:r>
      <w:r w:rsidR="00003035" w:rsidRPr="00B6431A">
        <w:rPr>
          <w:lang w:val="es-ES"/>
        </w:rPr>
        <w:t xml:space="preserve">, y con esto se creen soluciones para </w:t>
      </w:r>
      <w:r>
        <w:rPr>
          <w:lang w:val="es-ES"/>
        </w:rPr>
        <w:t xml:space="preserve">enfrentar los </w:t>
      </w:r>
      <w:r w:rsidR="00003035" w:rsidRPr="00B6431A">
        <w:rPr>
          <w:lang w:val="es-ES"/>
        </w:rPr>
        <w:t>futuros problemas específicos qu</w:t>
      </w:r>
      <w:r w:rsidR="00892146">
        <w:rPr>
          <w:lang w:val="es-ES"/>
        </w:rPr>
        <w:t>e puedan surgir. Segundo, puede</w:t>
      </w:r>
      <w:r w:rsidR="00003035" w:rsidRPr="00B6431A">
        <w:rPr>
          <w:lang w:val="es-ES"/>
        </w:rPr>
        <w:t xml:space="preserve"> proveer una idea de </w:t>
      </w:r>
      <w:r w:rsidR="00892146">
        <w:rPr>
          <w:lang w:val="es-ES"/>
        </w:rPr>
        <w:t xml:space="preserve">los </w:t>
      </w:r>
      <w:r w:rsidR="00003035" w:rsidRPr="00B6431A">
        <w:rPr>
          <w:lang w:val="es-ES"/>
        </w:rPr>
        <w:t>problemas que ocurren en todo el sistema de atención al paciente y permite que se puedan hacer co</w:t>
      </w:r>
      <w:r w:rsidR="00892146">
        <w:rPr>
          <w:lang w:val="es-ES"/>
        </w:rPr>
        <w:t>mparaciones entre centros</w:t>
      </w:r>
      <w:r w:rsidR="00003035" w:rsidRPr="00B6431A">
        <w:rPr>
          <w:lang w:val="es-ES"/>
        </w:rPr>
        <w:t xml:space="preserve"> de salud </w:t>
      </w:r>
      <w:r w:rsidR="00B43145" w:rsidRPr="00B6431A">
        <w:rPr>
          <w:lang w:val="es-ES"/>
        </w:rPr>
        <w:fldChar w:fldCharType="begin" w:fldLock="1"/>
      </w:r>
      <w:r w:rsidR="008A2887">
        <w:rPr>
          <w:lang w:val="es-ES"/>
        </w:rPr>
        <w:instrText>ADDIN CSL_CITATION { "citationItems" : [ { "id" : "ITEM-1", "itemData" : { "DOI" : "10.1136/bmjqs-2013-002437", "ISBN" : "2044-5423 (Electronic)\\n2044-5415 (Linking)", "ISSN" : "2044-5423", "PMID" : "24876289", "abstract" : "BACKGROUND: Patient complaints have been identified as a valuable resource for monitoring and improving patient safety. This article critically reviews the literature on patient complaints, and synthesises the research findings to develop a coding taxonomy for analysing patient complaints. METHODS: The PubMed, Science Direct and Medline databases were systematically investigated to identify patient complaint research studies. Publications were included if they reported primary quantitative data on the content of patient-initiated complaints. Data were extracted and synthesised on (1) basic study characteristics; (2) methodological details; and (3) the issues patients complained about. RESULTS: 59 studies, reporting 88 069 patient complaints, were included. Patient complaint coding methodologies varied considerably (eg, in attributing single or multiple causes to complaints). In total, 113 551 issues were found to underlie the patient complaints. These were analysed using 205 different analytical codes which when combined represented 29 subcategories of complaint issue. The most common issues complained about were 'treatment' (15.6%) and 'communication' (13.7%). To develop a patient complaint coding taxonomy, the subcategories were thematically grouped into seven categories, and then three conceptually distinct domains. The first domain related to complaints on the safety and quality of clinical care (representing 33.7% of complaint issues), the second to the management of healthcare organisations (35.1%) and the third to problems in healthcare staff-patient relationships (29.1%). CONCLUSIONS: Rigorous analyses of patient complaints will help to identify problems in patient safety. To achieve this, it is necessary to standardise how patient complaints are analysed and interpreted. Through synthesising data from 59 patient complaint studies, we propose a coding taxonomy for supporting future research and practice in the analysis of patient complaint data.", "author" : [ { "dropping-particle" : "", "family" : "Reader", "given" : "Tom W", "non-dropping-particle" : "", "parse-names" : false, "suffix" : "" }, { "dropping-particle" : "", "family" : "Gillespie", "given" : "Alex", "non-dropping-particle" : "", "parse-names" : false, "suffix" : "" }, { "dropping-particle" : "", "family" : "Roberts", "given" : "Jane", "non-dropping-particle" : "", "parse-names" : false, "suffix" : "" } ], "container-title" : "BMJ quality &amp; safety", "id" : "ITEM-1", "issue" : "May", "issued" : { "date-parts" : [ [ "2014" ] ] }, "page" : "6781. Reader TW, Gillespie A, Roberts J. Patient c", "title" : "Patient complaints in healthcare systems: a systematic review and coding taxonomy.", "type" : "article-journal", "volume" : "23" }, "uris" : [ "http://www.mendeley.com/documents/?uuid=65654707-b4b8-467c-8010-341286cf2028" ] } ], "mendeley" : { "formattedCitation" : "(11)", "plainTextFormattedCitation" : "(11)", "previouslyFormattedCitation" : "(11)" }, "properties" : { "noteIndex" : 0 }, "schema" : "https://github.com/citation-style-language/schema/raw/master/csl-citation.json" }</w:instrText>
      </w:r>
      <w:r w:rsidR="00B43145" w:rsidRPr="00B6431A">
        <w:rPr>
          <w:lang w:val="es-ES"/>
        </w:rPr>
        <w:fldChar w:fldCharType="separate"/>
      </w:r>
      <w:r w:rsidR="00D440F7" w:rsidRPr="00B6431A">
        <w:rPr>
          <w:noProof/>
          <w:lang w:val="es-ES"/>
        </w:rPr>
        <w:t>(11)</w:t>
      </w:r>
      <w:r w:rsidR="00B43145" w:rsidRPr="00B6431A">
        <w:rPr>
          <w:lang w:val="es-ES"/>
        </w:rPr>
        <w:fldChar w:fldCharType="end"/>
      </w:r>
      <w:r w:rsidR="00003035" w:rsidRPr="00B6431A">
        <w:rPr>
          <w:lang w:val="es-ES"/>
        </w:rPr>
        <w:t>.</w:t>
      </w:r>
      <w:r w:rsidR="001C2692">
        <w:rPr>
          <w:lang w:val="es-ES"/>
        </w:rPr>
        <w:t xml:space="preserve"> Además, </w:t>
      </w:r>
      <w:r w:rsidR="001C2692" w:rsidRPr="00BD33FC">
        <w:rPr>
          <w:lang w:val="es-ES"/>
        </w:rPr>
        <w:t xml:space="preserve">debería encontrarse integrado con el trabajo que se realiza en toda la organización, ya que la información tiene que ser compartida entre diferentes equipos administrativos porque servirá para identificar posibles brechas existentes en el servicio brindado </w:t>
      </w:r>
      <w:r w:rsidR="00B43145" w:rsidRPr="00BD33FC">
        <w:rPr>
          <w:lang w:val="es-ES"/>
        </w:rPr>
        <w:fldChar w:fldCharType="begin" w:fldLock="1"/>
      </w:r>
      <w:r w:rsidR="001C2692" w:rsidRPr="00BD33FC">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B43145" w:rsidRPr="00BD33FC">
        <w:rPr>
          <w:lang w:val="es-ES"/>
        </w:rPr>
        <w:fldChar w:fldCharType="separate"/>
      </w:r>
      <w:r w:rsidR="001C2692" w:rsidRPr="00BD33FC">
        <w:rPr>
          <w:noProof/>
          <w:lang w:val="es-ES"/>
        </w:rPr>
        <w:t>(12)</w:t>
      </w:r>
      <w:r w:rsidR="00B43145" w:rsidRPr="00BD33FC">
        <w:rPr>
          <w:lang w:val="es-ES"/>
        </w:rPr>
        <w:fldChar w:fldCharType="end"/>
      </w:r>
      <w:r w:rsidR="001C2692" w:rsidRPr="00BD33FC">
        <w:rPr>
          <w:lang w:val="es-ES"/>
        </w:rPr>
        <w:t>.</w:t>
      </w:r>
    </w:p>
    <w:p w14:paraId="3E9E04CA" w14:textId="77777777" w:rsidR="0085594D" w:rsidRDefault="0085594D" w:rsidP="005F0C3A">
      <w:pPr>
        <w:jc w:val="both"/>
        <w:rPr>
          <w:lang w:val="es-ES"/>
        </w:rPr>
      </w:pPr>
    </w:p>
    <w:p w14:paraId="4F2A9CBD" w14:textId="77777777" w:rsidR="00D40E28" w:rsidRPr="00DB7AB1" w:rsidRDefault="00D40E28" w:rsidP="005F0C3A">
      <w:pPr>
        <w:pStyle w:val="Prrafodelista"/>
        <w:numPr>
          <w:ilvl w:val="2"/>
          <w:numId w:val="1"/>
        </w:numPr>
        <w:jc w:val="both"/>
        <w:rPr>
          <w:lang w:val="es-ES"/>
        </w:rPr>
      </w:pPr>
      <w:r w:rsidRPr="00DB7AB1">
        <w:rPr>
          <w:lang w:val="es-ES"/>
        </w:rPr>
        <w:t>Principios de un sistema de quejas</w:t>
      </w:r>
      <w:r w:rsidR="00D440F7">
        <w:rPr>
          <w:lang w:val="es-ES"/>
        </w:rPr>
        <w:t xml:space="preserve"> </w:t>
      </w:r>
      <w:r w:rsidR="00B43145">
        <w:rPr>
          <w:lang w:val="es-ES"/>
        </w:rPr>
        <w:fldChar w:fldCharType="begin" w:fldLock="1"/>
      </w:r>
      <w:r w:rsidR="00D440F7">
        <w:rPr>
          <w:lang w:val="es-ES"/>
        </w:rPr>
        <w:instrText>ADDIN CSL_CITATION { "citationItems" : [ { "id" : "ITEM-1", "itemData" : { "ISBN" : "9781742419091", "author" : [ { "dropping-particle" : "", "family" : "Health Services Review Council", "given" : "", "non-dropping-particle" : "", "parse-names" : false, "suffix" : "" } ], "id" : "ITEM-1", "issued" : { "date-parts" : [ [ "2005" ] ] }, "title" : "Guide to Complaint Handling in Health Care Services", "type" : "article-journal" }, "uris" : [ "http://www.mendeley.com/documents/?uuid=104d1b4a-6559-4b08-9bdc-581100b8b3ce" ] } ], "mendeley" : { "formattedCitation" : "(12)", "plainTextFormattedCitation" : "(12)", "previouslyFormattedCitation" : "(12)" }, "properties" : { "noteIndex" : 0 }, "schema" : "https://github.com/citation-style-language/schema/raw/master/csl-citation.json" }</w:instrText>
      </w:r>
      <w:r w:rsidR="00B43145">
        <w:rPr>
          <w:lang w:val="es-ES"/>
        </w:rPr>
        <w:fldChar w:fldCharType="separate"/>
      </w:r>
      <w:r w:rsidR="00D440F7" w:rsidRPr="00D440F7">
        <w:rPr>
          <w:noProof/>
          <w:lang w:val="es-ES"/>
        </w:rPr>
        <w:t>(12)</w:t>
      </w:r>
      <w:r w:rsidR="00B43145">
        <w:rPr>
          <w:lang w:val="es-ES"/>
        </w:rPr>
        <w:fldChar w:fldCharType="end"/>
      </w:r>
    </w:p>
    <w:p w14:paraId="30CBD2F5" w14:textId="77777777" w:rsidR="00D40E28" w:rsidRDefault="00D40E28" w:rsidP="005F0C3A">
      <w:pPr>
        <w:jc w:val="both"/>
        <w:rPr>
          <w:lang w:val="es-ES"/>
        </w:rPr>
      </w:pPr>
    </w:p>
    <w:p w14:paraId="1668C1BF" w14:textId="77777777" w:rsidR="00D40E28" w:rsidRDefault="005A07E9" w:rsidP="005F0C3A">
      <w:pPr>
        <w:jc w:val="both"/>
        <w:rPr>
          <w:lang w:val="es-ES"/>
        </w:rPr>
      </w:pPr>
      <w:r>
        <w:rPr>
          <w:lang w:val="es-ES"/>
        </w:rPr>
        <w:t>En Australia</w:t>
      </w:r>
      <w:r w:rsidR="00D40E28">
        <w:rPr>
          <w:lang w:val="es-ES"/>
        </w:rPr>
        <w:t xml:space="preserve"> se considera necesario que </w:t>
      </w:r>
      <w:r>
        <w:rPr>
          <w:lang w:val="es-ES"/>
        </w:rPr>
        <w:t>un sistema de atención de reclamos, deba</w:t>
      </w:r>
      <w:r w:rsidR="00D40E28">
        <w:rPr>
          <w:lang w:val="es-ES"/>
        </w:rPr>
        <w:t xml:space="preserve"> tener en cuenta los siguientes 7 principios que </w:t>
      </w:r>
      <w:r w:rsidR="00514433">
        <w:rPr>
          <w:lang w:val="es-ES"/>
        </w:rPr>
        <w:t>garanticen</w:t>
      </w:r>
      <w:r>
        <w:rPr>
          <w:lang w:val="es-ES"/>
        </w:rPr>
        <w:t xml:space="preserve"> una buena recolección de reclamos</w:t>
      </w:r>
      <w:r w:rsidR="00D40E28">
        <w:rPr>
          <w:lang w:val="es-ES"/>
        </w:rPr>
        <w:t>,</w:t>
      </w:r>
      <w:r w:rsidR="00B518D9">
        <w:rPr>
          <w:lang w:val="es-ES"/>
        </w:rPr>
        <w:t xml:space="preserve"> su manejo y el uso que se le dé</w:t>
      </w:r>
      <w:r w:rsidR="00D40E28">
        <w:rPr>
          <w:lang w:val="es-ES"/>
        </w:rPr>
        <w:t xml:space="preserve"> a la</w:t>
      </w:r>
      <w:r w:rsidR="00B518D9">
        <w:rPr>
          <w:lang w:val="es-ES"/>
        </w:rPr>
        <w:t xml:space="preserve"> información colectada;</w:t>
      </w:r>
      <w:r w:rsidR="00D40E28">
        <w:rPr>
          <w:lang w:val="es-ES"/>
        </w:rPr>
        <w:t xml:space="preserve"> esos principios son los siguientes:  </w:t>
      </w:r>
    </w:p>
    <w:p w14:paraId="4BDD6D77" w14:textId="77777777" w:rsidR="00411F69" w:rsidRDefault="00411F69" w:rsidP="005F0C3A">
      <w:pPr>
        <w:jc w:val="both"/>
        <w:rPr>
          <w:lang w:val="es-ES"/>
        </w:rPr>
      </w:pPr>
    </w:p>
    <w:p w14:paraId="08BD4719" w14:textId="77777777" w:rsidR="00DB7AB1" w:rsidRDefault="00DB7AB1" w:rsidP="005F0C3A">
      <w:pPr>
        <w:pStyle w:val="Prrafodelista"/>
        <w:numPr>
          <w:ilvl w:val="0"/>
          <w:numId w:val="4"/>
        </w:numPr>
        <w:jc w:val="both"/>
        <w:rPr>
          <w:lang w:val="es-ES"/>
        </w:rPr>
      </w:pPr>
      <w:r>
        <w:rPr>
          <w:lang w:val="es-ES"/>
        </w:rPr>
        <w:t>Mejora de la calidad: Debe identifica</w:t>
      </w:r>
      <w:r w:rsidR="00B518D9">
        <w:rPr>
          <w:lang w:val="es-ES"/>
        </w:rPr>
        <w:t>rse que el nexo entre los reclamos presentado</w:t>
      </w:r>
      <w:r>
        <w:rPr>
          <w:lang w:val="es-ES"/>
        </w:rPr>
        <w:t>s y la mejora de la calidad es una forma de protección de riesgos. Las le</w:t>
      </w:r>
      <w:r w:rsidR="00B518D9">
        <w:rPr>
          <w:lang w:val="es-ES"/>
        </w:rPr>
        <w:t>cciones aprendidas de los reclamos</w:t>
      </w:r>
      <w:r>
        <w:rPr>
          <w:lang w:val="es-ES"/>
        </w:rPr>
        <w:t xml:space="preserve"> deben ser usadas para identificar cambios necesarios para evitar </w:t>
      </w:r>
      <w:r w:rsidR="00B518D9">
        <w:rPr>
          <w:lang w:val="es-ES"/>
        </w:rPr>
        <w:t xml:space="preserve">ocurran </w:t>
      </w:r>
      <w:r>
        <w:rPr>
          <w:lang w:val="es-ES"/>
        </w:rPr>
        <w:t>los mi</w:t>
      </w:r>
      <w:r w:rsidR="00B518D9">
        <w:rPr>
          <w:lang w:val="es-ES"/>
        </w:rPr>
        <w:t>smos problemas</w:t>
      </w:r>
      <w:r>
        <w:rPr>
          <w:lang w:val="es-ES"/>
        </w:rPr>
        <w:t xml:space="preserve">. Esta colección de datos no debe limitarse solamente a </w:t>
      </w:r>
      <w:r w:rsidR="00872730">
        <w:rPr>
          <w:lang w:val="es-ES"/>
        </w:rPr>
        <w:t xml:space="preserve">ser proporcionada por </w:t>
      </w:r>
      <w:r>
        <w:rPr>
          <w:lang w:val="es-ES"/>
        </w:rPr>
        <w:t>pacientes,</w:t>
      </w:r>
      <w:r w:rsidR="00AC3C6D">
        <w:rPr>
          <w:lang w:val="es-ES"/>
        </w:rPr>
        <w:t xml:space="preserve"> sino debe difundirse entre</w:t>
      </w:r>
      <w:r>
        <w:rPr>
          <w:lang w:val="es-ES"/>
        </w:rPr>
        <w:t xml:space="preserve"> el personal (administrativos y </w:t>
      </w:r>
      <w:r w:rsidR="00872730">
        <w:rPr>
          <w:lang w:val="es-ES"/>
        </w:rPr>
        <w:t>personal de salud) ya que ellos también pueden proveer información valiosa.</w:t>
      </w:r>
    </w:p>
    <w:p w14:paraId="605D4DE4" w14:textId="77777777" w:rsidR="00B518D9" w:rsidRDefault="00B518D9" w:rsidP="005F0C3A">
      <w:pPr>
        <w:pStyle w:val="Prrafodelista"/>
        <w:ind w:left="1426"/>
        <w:jc w:val="both"/>
        <w:rPr>
          <w:lang w:val="es-ES"/>
        </w:rPr>
      </w:pPr>
    </w:p>
    <w:p w14:paraId="76820C6D" w14:textId="77777777" w:rsidR="00DB7AB1" w:rsidRDefault="00AC3C6D" w:rsidP="005F0C3A">
      <w:pPr>
        <w:pStyle w:val="Prrafodelista"/>
        <w:numPr>
          <w:ilvl w:val="0"/>
          <w:numId w:val="4"/>
        </w:numPr>
        <w:jc w:val="both"/>
        <w:rPr>
          <w:lang w:val="es-ES"/>
        </w:rPr>
      </w:pPr>
      <w:r>
        <w:rPr>
          <w:lang w:val="es-ES"/>
        </w:rPr>
        <w:t>Divulgación pú</w:t>
      </w:r>
      <w:r w:rsidR="00872730">
        <w:rPr>
          <w:lang w:val="es-ES"/>
        </w:rPr>
        <w:t xml:space="preserve">blica: </w:t>
      </w:r>
      <w:r w:rsidR="00DC0F15">
        <w:rPr>
          <w:lang w:val="es-ES"/>
        </w:rPr>
        <w:t>Ante una queja, debe teners</w:t>
      </w:r>
      <w:r>
        <w:rPr>
          <w:lang w:val="es-ES"/>
        </w:rPr>
        <w:t>e una política de divulgación pú</w:t>
      </w:r>
      <w:r w:rsidR="00DC0F15">
        <w:rPr>
          <w:lang w:val="es-ES"/>
        </w:rPr>
        <w:t>blica sob</w:t>
      </w:r>
      <w:r w:rsidR="00B05F35">
        <w:rPr>
          <w:lang w:val="es-ES"/>
        </w:rPr>
        <w:t>re el tema, se da una expresión de pesar de lo sucedido, se explica con hechos lo que sucedió, las posibles consecuencias y los pasos que se están siguiendo para manejar el evento y prevenir que vuelva a ocurrir.</w:t>
      </w:r>
    </w:p>
    <w:p w14:paraId="7623A150" w14:textId="77777777" w:rsidR="00AC3C6D" w:rsidRPr="00AC3C6D" w:rsidRDefault="00AC3C6D" w:rsidP="005F0C3A">
      <w:pPr>
        <w:jc w:val="both"/>
        <w:rPr>
          <w:lang w:val="es-ES"/>
        </w:rPr>
      </w:pPr>
    </w:p>
    <w:p w14:paraId="4FF073AC" w14:textId="77777777" w:rsidR="00DB7AB1" w:rsidRDefault="00DB7AB1" w:rsidP="005F0C3A">
      <w:pPr>
        <w:pStyle w:val="Prrafodelista"/>
        <w:numPr>
          <w:ilvl w:val="0"/>
          <w:numId w:val="4"/>
        </w:numPr>
        <w:jc w:val="both"/>
        <w:rPr>
          <w:lang w:val="es-ES"/>
        </w:rPr>
      </w:pPr>
      <w:r>
        <w:rPr>
          <w:lang w:val="es-ES"/>
        </w:rPr>
        <w:t>Compromiso</w:t>
      </w:r>
      <w:r w:rsidR="00AC3C6D">
        <w:rPr>
          <w:lang w:val="es-ES"/>
        </w:rPr>
        <w:t>: Todo centro de</w:t>
      </w:r>
      <w:r w:rsidR="00B05F35">
        <w:rPr>
          <w:lang w:val="es-ES"/>
        </w:rPr>
        <w:t xml:space="preserve"> salud debe  contar con un proceso c</w:t>
      </w:r>
      <w:r w:rsidR="00AC3C6D">
        <w:rPr>
          <w:lang w:val="es-ES"/>
        </w:rPr>
        <w:t xml:space="preserve">laro de administración de reclamos, el cual debe ser </w:t>
      </w:r>
      <w:r w:rsidR="00B05F35">
        <w:rPr>
          <w:lang w:val="es-ES"/>
        </w:rPr>
        <w:t xml:space="preserve">coordinado por un miembro del </w:t>
      </w:r>
      <w:r w:rsidR="00AC3C6D">
        <w:rPr>
          <w:lang w:val="es-ES"/>
        </w:rPr>
        <w:t>personal que se asegura que todos los reclamos se evalúen</w:t>
      </w:r>
      <w:r w:rsidR="00B05F35">
        <w:rPr>
          <w:lang w:val="es-ES"/>
        </w:rPr>
        <w:t xml:space="preserve"> de manera </w:t>
      </w:r>
      <w:r w:rsidR="00D05AD9">
        <w:rPr>
          <w:lang w:val="es-ES"/>
        </w:rPr>
        <w:t xml:space="preserve">rápida y </w:t>
      </w:r>
      <w:r w:rsidR="00B05F35">
        <w:rPr>
          <w:lang w:val="es-ES"/>
        </w:rPr>
        <w:t xml:space="preserve">efectiva.  Todo el personal debe estar dispuesto a participar </w:t>
      </w:r>
      <w:r w:rsidR="00B05F35">
        <w:rPr>
          <w:lang w:val="es-ES"/>
        </w:rPr>
        <w:lastRenderedPageBreak/>
        <w:t>activa</w:t>
      </w:r>
      <w:r w:rsidR="00AC3C6D">
        <w:rPr>
          <w:lang w:val="es-ES"/>
        </w:rPr>
        <w:t>mente en la resolución de reclamos</w:t>
      </w:r>
      <w:r w:rsidR="00B05F35">
        <w:rPr>
          <w:lang w:val="es-ES"/>
        </w:rPr>
        <w:t xml:space="preserve"> como parte de su trabajo diario y a implementar una solución</w:t>
      </w:r>
      <w:r w:rsidR="00AC3C6D">
        <w:rPr>
          <w:lang w:val="es-ES"/>
        </w:rPr>
        <w:t>,</w:t>
      </w:r>
      <w:r w:rsidR="00B05F35">
        <w:rPr>
          <w:lang w:val="es-ES"/>
        </w:rPr>
        <w:t xml:space="preserve"> de ser necesaria.</w:t>
      </w:r>
    </w:p>
    <w:p w14:paraId="56925FD4" w14:textId="77777777" w:rsidR="00AC3C6D" w:rsidRPr="00AC3C6D" w:rsidRDefault="00AC3C6D" w:rsidP="005F0C3A">
      <w:pPr>
        <w:jc w:val="both"/>
        <w:rPr>
          <w:lang w:val="es-ES"/>
        </w:rPr>
      </w:pPr>
    </w:p>
    <w:p w14:paraId="487339C2" w14:textId="77777777" w:rsidR="00DB7AB1" w:rsidRDefault="00DB7AB1" w:rsidP="005F0C3A">
      <w:pPr>
        <w:pStyle w:val="Prrafodelista"/>
        <w:numPr>
          <w:ilvl w:val="0"/>
          <w:numId w:val="4"/>
        </w:numPr>
        <w:jc w:val="both"/>
        <w:rPr>
          <w:lang w:val="es-ES"/>
        </w:rPr>
      </w:pPr>
      <w:r>
        <w:rPr>
          <w:lang w:val="es-ES"/>
        </w:rPr>
        <w:t>Accesibilidad</w:t>
      </w:r>
      <w:r w:rsidR="00AC3C6D">
        <w:rPr>
          <w:lang w:val="es-ES"/>
        </w:rPr>
        <w:t>: El sistema de manejo de reclamos</w:t>
      </w:r>
      <w:r w:rsidR="00B05F35">
        <w:rPr>
          <w:lang w:val="es-ES"/>
        </w:rPr>
        <w:t xml:space="preserve"> debe ser accesible y promovido en todo el centro de salud</w:t>
      </w:r>
      <w:r w:rsidR="00AC3C6D">
        <w:rPr>
          <w:lang w:val="es-ES"/>
        </w:rPr>
        <w:t>,</w:t>
      </w:r>
      <w:r w:rsidR="00B05F35">
        <w:rPr>
          <w:lang w:val="es-ES"/>
        </w:rPr>
        <w:t xml:space="preserve"> tanto pa</w:t>
      </w:r>
      <w:r w:rsidR="004E0011">
        <w:rPr>
          <w:lang w:val="es-ES"/>
        </w:rPr>
        <w:t xml:space="preserve">ra pacientes como para los empleados. El material promocional del sistema debe dejar en claro que todos los comentarios son bienvenidos. </w:t>
      </w:r>
      <w:r w:rsidR="00D05AD9">
        <w:rPr>
          <w:lang w:val="es-ES"/>
        </w:rPr>
        <w:t>Además</w:t>
      </w:r>
      <w:r w:rsidR="004E0011">
        <w:rPr>
          <w:lang w:val="es-ES"/>
        </w:rPr>
        <w:t>, todos los empleados deben estar al tanto de la existencia de dicho sistema y de cómo funciona en la organización.</w:t>
      </w:r>
    </w:p>
    <w:p w14:paraId="077B96FB" w14:textId="77777777" w:rsidR="00AC3C6D" w:rsidRPr="00AC3C6D" w:rsidRDefault="00AC3C6D" w:rsidP="005F0C3A">
      <w:pPr>
        <w:jc w:val="both"/>
        <w:rPr>
          <w:lang w:val="es-ES"/>
        </w:rPr>
      </w:pPr>
    </w:p>
    <w:p w14:paraId="2B5BC3F2" w14:textId="77777777" w:rsidR="00DB7AB1" w:rsidRDefault="00DB7AB1" w:rsidP="005F0C3A">
      <w:pPr>
        <w:pStyle w:val="Prrafodelista"/>
        <w:numPr>
          <w:ilvl w:val="0"/>
          <w:numId w:val="4"/>
        </w:numPr>
        <w:jc w:val="both"/>
        <w:rPr>
          <w:lang w:val="es-ES"/>
        </w:rPr>
      </w:pPr>
      <w:r>
        <w:rPr>
          <w:lang w:val="es-ES"/>
        </w:rPr>
        <w:t>Sensibilidad</w:t>
      </w:r>
      <w:r w:rsidR="004E0011">
        <w:rPr>
          <w:lang w:val="es-ES"/>
        </w:rPr>
        <w:t xml:space="preserve">: </w:t>
      </w:r>
      <w:r w:rsidR="00B9118A">
        <w:rPr>
          <w:lang w:val="es-ES"/>
        </w:rPr>
        <w:t>Deben tomarse todos los reclamos</w:t>
      </w:r>
      <w:r w:rsidR="00AE4537">
        <w:rPr>
          <w:lang w:val="es-ES"/>
        </w:rPr>
        <w:t xml:space="preserve"> como una </w:t>
      </w:r>
      <w:r w:rsidR="00D05AD9">
        <w:rPr>
          <w:lang w:val="es-ES"/>
        </w:rPr>
        <w:t>fuente importante</w:t>
      </w:r>
      <w:r w:rsidR="00AE4537">
        <w:rPr>
          <w:lang w:val="es-ES"/>
        </w:rPr>
        <w:t xml:space="preserve"> de retro</w:t>
      </w:r>
      <w:r w:rsidR="00B9118A">
        <w:rPr>
          <w:lang w:val="es-ES"/>
        </w:rPr>
        <w:t>alimentación y deben ser tratado</w:t>
      </w:r>
      <w:r w:rsidR="00AE4537">
        <w:rPr>
          <w:lang w:val="es-ES"/>
        </w:rPr>
        <w:t>s con carácter prioritario.</w:t>
      </w:r>
    </w:p>
    <w:p w14:paraId="7A78ED8F" w14:textId="77777777" w:rsidR="00B9118A" w:rsidRPr="00B9118A" w:rsidRDefault="00B9118A" w:rsidP="005F0C3A">
      <w:pPr>
        <w:jc w:val="both"/>
        <w:rPr>
          <w:lang w:val="es-ES"/>
        </w:rPr>
      </w:pPr>
    </w:p>
    <w:p w14:paraId="0C3E6E34" w14:textId="77777777" w:rsidR="00DB7AB1" w:rsidRDefault="00DB7AB1" w:rsidP="005F0C3A">
      <w:pPr>
        <w:pStyle w:val="Prrafodelista"/>
        <w:numPr>
          <w:ilvl w:val="0"/>
          <w:numId w:val="4"/>
        </w:numPr>
        <w:jc w:val="both"/>
        <w:rPr>
          <w:lang w:val="es-ES"/>
        </w:rPr>
      </w:pPr>
      <w:r>
        <w:rPr>
          <w:lang w:val="es-ES"/>
        </w:rPr>
        <w:t>Transparencia y Responsabilidad</w:t>
      </w:r>
      <w:r w:rsidR="00AE4537">
        <w:rPr>
          <w:lang w:val="es-ES"/>
        </w:rPr>
        <w:t xml:space="preserve">: </w:t>
      </w:r>
      <w:r w:rsidR="00B9118A">
        <w:rPr>
          <w:lang w:val="es-ES"/>
        </w:rPr>
        <w:t>El sistema de manejo de reclamos</w:t>
      </w:r>
      <w:r w:rsidR="00D150DF">
        <w:rPr>
          <w:lang w:val="es-ES"/>
        </w:rPr>
        <w:t xml:space="preserve"> debe ser aplicado consistentemente, abierto y equitativo.</w:t>
      </w:r>
      <w:r w:rsidR="00B9118A">
        <w:rPr>
          <w:lang w:val="es-ES"/>
        </w:rPr>
        <w:t xml:space="preserve"> La persona que ha presentado el reclamo</w:t>
      </w:r>
      <w:r w:rsidR="00D150DF">
        <w:rPr>
          <w:lang w:val="es-ES"/>
        </w:rPr>
        <w:t xml:space="preserve"> debe ser informada sobre el est</w:t>
      </w:r>
      <w:r w:rsidR="00DB01D4">
        <w:rPr>
          <w:lang w:val="es-ES"/>
        </w:rPr>
        <w:t>ado en que se encuentra su reclamo a</w:t>
      </w:r>
      <w:r w:rsidR="00D150DF">
        <w:rPr>
          <w:lang w:val="es-ES"/>
        </w:rPr>
        <w:t xml:space="preserve"> lo largo del proceso, y también se le debería dar información sobre los pasos seguidos por </w:t>
      </w:r>
      <w:r w:rsidR="00DB01D4">
        <w:rPr>
          <w:lang w:val="es-ES"/>
        </w:rPr>
        <w:t>el centro</w:t>
      </w:r>
      <w:r w:rsidR="00D150DF">
        <w:rPr>
          <w:lang w:val="es-ES"/>
        </w:rPr>
        <w:t xml:space="preserve"> para darle una sol</w:t>
      </w:r>
      <w:r w:rsidR="00DB01D4">
        <w:rPr>
          <w:lang w:val="es-ES"/>
        </w:rPr>
        <w:t>ución. Todos los tipos de reclamos</w:t>
      </w:r>
      <w:r w:rsidR="00D150DF">
        <w:rPr>
          <w:lang w:val="es-ES"/>
        </w:rPr>
        <w:t xml:space="preserve"> y los pasos que se siguieron para solucionarlos deben en</w:t>
      </w:r>
      <w:r w:rsidR="00DB01D4">
        <w:rPr>
          <w:lang w:val="es-ES"/>
        </w:rPr>
        <w:t>contrarse disponibles al pú</w:t>
      </w:r>
      <w:r w:rsidR="00532CF9">
        <w:rPr>
          <w:lang w:val="es-ES"/>
        </w:rPr>
        <w:t>blico en general.</w:t>
      </w:r>
    </w:p>
    <w:p w14:paraId="5216800E" w14:textId="77777777" w:rsidR="00DB01D4" w:rsidRPr="00DB01D4" w:rsidRDefault="00DB01D4" w:rsidP="005F0C3A">
      <w:pPr>
        <w:jc w:val="both"/>
        <w:rPr>
          <w:lang w:val="es-ES"/>
        </w:rPr>
      </w:pPr>
    </w:p>
    <w:p w14:paraId="443B77A5" w14:textId="77777777" w:rsidR="00DB7AB1" w:rsidRPr="00DB7AB1" w:rsidRDefault="00DB7AB1" w:rsidP="005F0C3A">
      <w:pPr>
        <w:pStyle w:val="Prrafodelista"/>
        <w:numPr>
          <w:ilvl w:val="0"/>
          <w:numId w:val="4"/>
        </w:numPr>
        <w:jc w:val="both"/>
        <w:rPr>
          <w:lang w:val="es-ES"/>
        </w:rPr>
      </w:pPr>
      <w:r>
        <w:rPr>
          <w:lang w:val="es-ES"/>
        </w:rPr>
        <w:t>Privacidad y Confidencialidad</w:t>
      </w:r>
      <w:r w:rsidR="000D3C54">
        <w:rPr>
          <w:lang w:val="es-ES"/>
        </w:rPr>
        <w:t>: Todos los reclamos</w:t>
      </w:r>
      <w:r w:rsidR="00532CF9">
        <w:rPr>
          <w:lang w:val="es-ES"/>
        </w:rPr>
        <w:t xml:space="preserve"> deben manejarse de manera confidencial, para protección del paciente y de los empleados.</w:t>
      </w:r>
      <w:r w:rsidR="000D3C54">
        <w:rPr>
          <w:lang w:val="es-ES"/>
        </w:rPr>
        <w:t xml:space="preserve"> La información sobre los reclamos</w:t>
      </w:r>
      <w:r w:rsidR="00532CF9">
        <w:rPr>
          <w:lang w:val="es-ES"/>
        </w:rPr>
        <w:t xml:space="preserve"> presentados debe almacenarse d</w:t>
      </w:r>
      <w:r w:rsidR="000D3C54">
        <w:rPr>
          <w:lang w:val="es-ES"/>
        </w:rPr>
        <w:t>e forma separada al historial mé</w:t>
      </w:r>
      <w:r w:rsidR="00532CF9">
        <w:rPr>
          <w:lang w:val="es-ES"/>
        </w:rPr>
        <w:t>dico y no puede, bajo ninguna f</w:t>
      </w:r>
      <w:r w:rsidR="000D3C54">
        <w:rPr>
          <w:lang w:val="es-ES"/>
        </w:rPr>
        <w:t>orma, ser parte del historial mé</w:t>
      </w:r>
      <w:r w:rsidR="00532CF9">
        <w:rPr>
          <w:lang w:val="es-ES"/>
        </w:rPr>
        <w:t>dico.</w:t>
      </w:r>
    </w:p>
    <w:p w14:paraId="3869D79F" w14:textId="77777777" w:rsidR="00D40E28" w:rsidRPr="00DB7AB1" w:rsidRDefault="00D40E28" w:rsidP="005F0C3A">
      <w:pPr>
        <w:jc w:val="both"/>
        <w:rPr>
          <w:lang w:val="es-ES"/>
        </w:rPr>
      </w:pPr>
    </w:p>
    <w:p w14:paraId="4F81D111" w14:textId="77777777" w:rsidR="004E5147" w:rsidRDefault="004E5147" w:rsidP="005F0C3A">
      <w:pPr>
        <w:pStyle w:val="Prrafodelista"/>
        <w:numPr>
          <w:ilvl w:val="1"/>
          <w:numId w:val="1"/>
        </w:numPr>
        <w:jc w:val="both"/>
        <w:rPr>
          <w:lang w:val="es-ES"/>
        </w:rPr>
      </w:pPr>
      <w:r>
        <w:rPr>
          <w:lang w:val="es-ES"/>
        </w:rPr>
        <w:t>Diseño centrado en el usuario en aplicativos de salud</w:t>
      </w:r>
    </w:p>
    <w:p w14:paraId="423E5F01" w14:textId="77777777" w:rsidR="004777AE" w:rsidRPr="004777AE" w:rsidRDefault="004777AE" w:rsidP="005F0C3A">
      <w:pPr>
        <w:jc w:val="both"/>
        <w:rPr>
          <w:lang w:val="es-ES"/>
        </w:rPr>
      </w:pPr>
    </w:p>
    <w:p w14:paraId="6DCF7D6E" w14:textId="77777777" w:rsidR="004E5147" w:rsidRPr="004C49F5" w:rsidRDefault="004E5147" w:rsidP="005F0C3A">
      <w:pPr>
        <w:pStyle w:val="Prrafodelista"/>
        <w:numPr>
          <w:ilvl w:val="2"/>
          <w:numId w:val="1"/>
        </w:numPr>
        <w:jc w:val="both"/>
        <w:rPr>
          <w:lang w:val="es-ES"/>
        </w:rPr>
      </w:pPr>
      <w:r w:rsidRPr="004C49F5">
        <w:rPr>
          <w:lang w:val="es-ES"/>
        </w:rPr>
        <w:t>Descripción e Importancia</w:t>
      </w:r>
    </w:p>
    <w:p w14:paraId="4C0BDD85" w14:textId="77777777" w:rsidR="004777AE" w:rsidRDefault="004777AE" w:rsidP="005F0C3A">
      <w:pPr>
        <w:jc w:val="both"/>
        <w:rPr>
          <w:highlight w:val="green"/>
          <w:lang w:val="es-ES"/>
        </w:rPr>
      </w:pPr>
    </w:p>
    <w:p w14:paraId="7235FE9D" w14:textId="54A18FE2" w:rsidR="00DE0AFC" w:rsidRPr="00DE0AFC" w:rsidRDefault="0064637A" w:rsidP="005F0C3A">
      <w:pPr>
        <w:jc w:val="both"/>
        <w:rPr>
          <w:lang w:val="es-ES"/>
        </w:rPr>
      </w:pPr>
      <w:r w:rsidRPr="00DE0AFC">
        <w:rPr>
          <w:lang w:val="es-ES"/>
        </w:rPr>
        <w:t xml:space="preserve">El diseño centrado en el usuario </w:t>
      </w:r>
      <w:r w:rsidR="008A5E66" w:rsidRPr="00DE0AFC">
        <w:rPr>
          <w:lang w:val="es-ES"/>
        </w:rPr>
        <w:t xml:space="preserve">es un enfoque de diseño y desarrollo de sistemas con el propósito de hacer sistemas interactivos más usables enfocándose en el uso del sistema y aplicando factores humanos y técnicas de usabilidad </w:t>
      </w:r>
      <w:r w:rsidR="008A5E66" w:rsidRPr="00DE0AFC">
        <w:rPr>
          <w:lang w:val="es-ES"/>
        </w:rPr>
        <w:fldChar w:fldCharType="begin" w:fldLock="1"/>
      </w:r>
      <w:r w:rsidR="00DE0AFC" w:rsidRPr="00DE0AFC">
        <w:rPr>
          <w:lang w:val="es-ES"/>
        </w:rPr>
        <w:instrText>ADDIN CSL_CITATION { "citationItems" : [ { "id" : "ITEM-1", "itemData" : { "DOI" : "10.1039/c0dt90114h", "ISBN" : "0-580-64009-4", "ISSN" : "14779234", "PMID" : "21221465", "abstract" : "ISO 9241-210:2010(en) - Ergonomics of human-system interaction \u2014 Part 210: Human-centred design for interactive systems", "author" : [ { "dropping-particle" : "", "family" : "International Organization for Standardization", "given" : "", "non-dropping-particle" : "", "parse-names" : false, "suffix" : "" } ], "container-title" : "International Organization for Standardization", "id" : "ITEM-1", "issued" : { "date-parts" : [ [ "2010" ] ] }, "page" : "32", "title" : "ISO 9241-210: Ergonomics of human\u2013system interaction - Human-centred design for interactive systems", "type" : "article-journal", "volume" : "2010" }, "uris" : [ "http://www.mendeley.com/documents/?uuid=c76f8bb2-c6b8-48dd-8d99-d0cda2c7df55" ] } ], "mendeley" : { "formattedCitation" : "(13)", "plainTextFormattedCitation" : "(13)", "previouslyFormattedCitation" : "(13)" }, "properties" : { "noteIndex" : 0 }, "schema" : "https://github.com/citation-style-language/schema/raw/master/csl-citation.json" }</w:instrText>
      </w:r>
      <w:r w:rsidR="008A5E66" w:rsidRPr="00DE0AFC">
        <w:rPr>
          <w:lang w:val="es-ES"/>
        </w:rPr>
        <w:fldChar w:fldCharType="separate"/>
      </w:r>
      <w:r w:rsidR="008A5E66" w:rsidRPr="00DE0AFC">
        <w:rPr>
          <w:noProof/>
          <w:lang w:val="es-ES"/>
        </w:rPr>
        <w:t>(13)</w:t>
      </w:r>
      <w:r w:rsidR="008A5E66" w:rsidRPr="00DE0AFC">
        <w:rPr>
          <w:lang w:val="es-ES"/>
        </w:rPr>
        <w:fldChar w:fldCharType="end"/>
      </w:r>
      <w:r w:rsidR="008A5E66" w:rsidRPr="00DE0AFC">
        <w:rPr>
          <w:lang w:val="es-ES"/>
        </w:rPr>
        <w:t>. Puede ser aplicado a diversos contextos y</w:t>
      </w:r>
      <w:r w:rsidR="00DE0AFC" w:rsidRPr="00DE0AFC">
        <w:rPr>
          <w:lang w:val="es-ES"/>
        </w:rPr>
        <w:t xml:space="preserve"> puede aplicarse en </w:t>
      </w:r>
      <w:r w:rsidR="00DE0AFC" w:rsidRPr="00DE0AFC">
        <w:rPr>
          <w:lang w:val="es-ES"/>
        </w:rPr>
        <w:fldChar w:fldCharType="begin" w:fldLock="1"/>
      </w:r>
      <w:r w:rsidR="00054688">
        <w:rPr>
          <w:lang w:val="es-ES"/>
        </w:rPr>
        <w:instrText>ADDIN CSL_CITATION { "citationItems" : [ { "id" : "ITEM-1", "itemData" : { "abstract" : " Most information professionals would agree that user-centered design makes an important contribution to high quality information systems. However, there is no general agreement about how to define the term \"user-centered design,\" or how best to implement user-centered design strategies in the development of systems and services. This paper describes a wide range of meanings associated with user-centered design in information studies and in other cognate disciplines, and argues for a more coherent and widely accepted definition. It proposes that a general definition of user-centered design drawn from the literature of human-computer interaction (HCI) could serve as a basic framework for system design and support interdisciplinary work. It also describes some useful methods of implementing this framework in the development of user-centered information.", "author" : [ { "dropping-particle" : "", "family" : "Noakes Schulze", "given" : "Anna", "non-dropping-particle" : "", "parse-names" : false, "suffix" : "" } ], "container-title" : "Association for Library and Information Science Education (ALISE)", "id" : "ITEM-1", "issued" : { "date-parts" : [ [ "0" ] ] }, "title" : "User-Centered Design for Information Professionals", "type" : "article-journal" }, "uris" : [ "http://www.mendeley.com/documents/?uuid=784d1b7f-deff-3b5a-a5dc-a611102a0b77" ] } ], "mendeley" : { "formattedCitation" : "(14)", "plainTextFormattedCitation" : "(14)", "previouslyFormattedCitation" : "(14)" }, "properties" : { "noteIndex" : 0 }, "schema" : "https://github.com/citation-style-language/schema/raw/master/csl-citation.json" }</w:instrText>
      </w:r>
      <w:r w:rsidR="00DE0AFC" w:rsidRPr="00DE0AFC">
        <w:rPr>
          <w:lang w:val="es-ES"/>
        </w:rPr>
        <w:fldChar w:fldCharType="separate"/>
      </w:r>
      <w:r w:rsidR="00DE0AFC" w:rsidRPr="00DE0AFC">
        <w:rPr>
          <w:noProof/>
          <w:lang w:val="es-ES"/>
        </w:rPr>
        <w:t>(14)</w:t>
      </w:r>
      <w:r w:rsidR="00DE0AFC" w:rsidRPr="00DE0AFC">
        <w:rPr>
          <w:lang w:val="es-ES"/>
        </w:rPr>
        <w:fldChar w:fldCharType="end"/>
      </w:r>
      <w:r w:rsidR="00DE0AFC" w:rsidRPr="00DE0AFC">
        <w:rPr>
          <w:lang w:val="es-ES"/>
        </w:rPr>
        <w:t>:</w:t>
      </w:r>
    </w:p>
    <w:p w14:paraId="6D669974" w14:textId="77777777" w:rsidR="00DE0AFC" w:rsidRPr="00DE0AFC" w:rsidRDefault="00DE0AFC" w:rsidP="005F0C3A">
      <w:pPr>
        <w:jc w:val="both"/>
        <w:rPr>
          <w:lang w:val="es-ES"/>
        </w:rPr>
      </w:pPr>
    </w:p>
    <w:p w14:paraId="799BC65B" w14:textId="68BB1911" w:rsidR="0064637A" w:rsidRPr="00DE0AFC" w:rsidRDefault="00DE0AFC" w:rsidP="00DE0AFC">
      <w:pPr>
        <w:pStyle w:val="Prrafodelista"/>
        <w:numPr>
          <w:ilvl w:val="0"/>
          <w:numId w:val="26"/>
        </w:numPr>
        <w:jc w:val="both"/>
        <w:rPr>
          <w:lang w:val="es-ES"/>
        </w:rPr>
      </w:pPr>
      <w:r w:rsidRPr="00DE0AFC">
        <w:rPr>
          <w:lang w:val="es-ES"/>
        </w:rPr>
        <w:t>Mejorar el rendimiento de un sistema.</w:t>
      </w:r>
    </w:p>
    <w:p w14:paraId="35DF7FB4" w14:textId="3C000B37" w:rsidR="00DE0AFC" w:rsidRPr="00DE0AFC" w:rsidRDefault="00DE0AFC" w:rsidP="00DE0AFC">
      <w:pPr>
        <w:pStyle w:val="Prrafodelista"/>
        <w:numPr>
          <w:ilvl w:val="0"/>
          <w:numId w:val="26"/>
        </w:numPr>
        <w:jc w:val="both"/>
        <w:rPr>
          <w:lang w:val="es-ES"/>
        </w:rPr>
      </w:pPr>
      <w:r w:rsidRPr="00DE0AFC">
        <w:rPr>
          <w:lang w:val="es-ES"/>
        </w:rPr>
        <w:t>Diseñar para ciertos usuarios en particular.</w:t>
      </w:r>
    </w:p>
    <w:p w14:paraId="3B2DDC48" w14:textId="2F364413" w:rsidR="00DE0AFC" w:rsidRPr="00DE0AFC" w:rsidRDefault="00DE0AFC" w:rsidP="00DE0AFC">
      <w:pPr>
        <w:pStyle w:val="Prrafodelista"/>
        <w:numPr>
          <w:ilvl w:val="0"/>
          <w:numId w:val="26"/>
        </w:numPr>
        <w:jc w:val="both"/>
        <w:rPr>
          <w:lang w:val="es-ES"/>
        </w:rPr>
      </w:pPr>
      <w:r w:rsidRPr="00DE0AFC">
        <w:rPr>
          <w:lang w:val="es-ES"/>
        </w:rPr>
        <w:t>Entender al usuario y sus necesidades to</w:t>
      </w:r>
      <w:r w:rsidR="00415C95">
        <w:rPr>
          <w:lang w:val="es-ES"/>
        </w:rPr>
        <w:t>mando como referencia su comportamiento</w:t>
      </w:r>
      <w:r w:rsidRPr="00DE0AFC">
        <w:rPr>
          <w:lang w:val="es-ES"/>
        </w:rPr>
        <w:t>, capacidades y la tarea que deben realizar en el sistema.</w:t>
      </w:r>
    </w:p>
    <w:p w14:paraId="6815978E" w14:textId="77777777" w:rsidR="0064637A" w:rsidRDefault="0064637A" w:rsidP="005F0C3A">
      <w:pPr>
        <w:jc w:val="both"/>
        <w:rPr>
          <w:highlight w:val="green"/>
          <w:lang w:val="es-ES"/>
        </w:rPr>
      </w:pPr>
    </w:p>
    <w:p w14:paraId="5885BDB5" w14:textId="68F4580F" w:rsidR="004815DC" w:rsidRPr="004C49F5" w:rsidRDefault="00415C95" w:rsidP="005F0C3A">
      <w:pPr>
        <w:jc w:val="both"/>
        <w:rPr>
          <w:lang w:val="es-ES"/>
        </w:rPr>
      </w:pPr>
      <w:r w:rsidRPr="004C49F5">
        <w:rPr>
          <w:lang w:val="es-ES"/>
        </w:rPr>
        <w:t xml:space="preserve">Lo característico de un diseño centrado en el usuario o humano es que se enfoca tempranamente en </w:t>
      </w:r>
      <w:r w:rsidR="009D63E6" w:rsidRPr="004C49F5">
        <w:rPr>
          <w:lang w:val="es-ES"/>
        </w:rPr>
        <w:t xml:space="preserve">los </w:t>
      </w:r>
      <w:r w:rsidR="004C49F5" w:rsidRPr="004C49F5">
        <w:rPr>
          <w:lang w:val="es-ES"/>
        </w:rPr>
        <w:t>requerimiento</w:t>
      </w:r>
      <w:r w:rsidR="00437094">
        <w:rPr>
          <w:lang w:val="es-ES"/>
        </w:rPr>
        <w:t>s,</w:t>
      </w:r>
      <w:r w:rsidR="004D255E">
        <w:rPr>
          <w:lang w:val="es-ES"/>
        </w:rPr>
        <w:t xml:space="preserve"> objetivos</w:t>
      </w:r>
      <w:r w:rsidR="00437094">
        <w:rPr>
          <w:lang w:val="es-ES"/>
        </w:rPr>
        <w:t xml:space="preserve"> y ambiente</w:t>
      </w:r>
      <w:r w:rsidR="009D63E6" w:rsidRPr="004C49F5">
        <w:rPr>
          <w:lang w:val="es-ES"/>
        </w:rPr>
        <w:t xml:space="preserve"> de los</w:t>
      </w:r>
      <w:r w:rsidR="00054688" w:rsidRPr="004C49F5">
        <w:rPr>
          <w:lang w:val="es-ES"/>
        </w:rPr>
        <w:t xml:space="preserve"> </w:t>
      </w:r>
      <w:r w:rsidR="004C49F5" w:rsidRPr="004C49F5">
        <w:rPr>
          <w:lang w:val="es-ES"/>
        </w:rPr>
        <w:t xml:space="preserve">diversos </w:t>
      </w:r>
      <w:r w:rsidR="00054688" w:rsidRPr="004C49F5">
        <w:rPr>
          <w:lang w:val="es-ES"/>
        </w:rPr>
        <w:t>usuario</w:t>
      </w:r>
      <w:r w:rsidR="009D63E6" w:rsidRPr="004C49F5">
        <w:rPr>
          <w:lang w:val="es-ES"/>
        </w:rPr>
        <w:t>s</w:t>
      </w:r>
      <w:r w:rsidR="00054688" w:rsidRPr="004C49F5">
        <w:rPr>
          <w:lang w:val="es-ES"/>
        </w:rPr>
        <w:t xml:space="preserve"> </w:t>
      </w:r>
      <w:r w:rsidR="009D63E6" w:rsidRPr="004C49F5">
        <w:rPr>
          <w:lang w:val="es-ES"/>
        </w:rPr>
        <w:t>a</w:t>
      </w:r>
      <w:r w:rsidRPr="004C49F5">
        <w:rPr>
          <w:lang w:val="es-ES"/>
        </w:rPr>
        <w:t xml:space="preserve"> través </w:t>
      </w:r>
      <w:r w:rsidR="00054688" w:rsidRPr="004C49F5">
        <w:rPr>
          <w:lang w:val="es-ES"/>
        </w:rPr>
        <w:t>de contacto directo y su</w:t>
      </w:r>
      <w:r w:rsidR="00BD69AB" w:rsidRPr="004C49F5">
        <w:rPr>
          <w:lang w:val="es-ES"/>
        </w:rPr>
        <w:t xml:space="preserve"> uso de</w:t>
      </w:r>
      <w:r w:rsidRPr="004C49F5">
        <w:rPr>
          <w:lang w:val="es-ES"/>
        </w:rPr>
        <w:t xml:space="preserve"> metodología iterativa </w:t>
      </w:r>
      <w:r w:rsidR="00406D5F" w:rsidRPr="004C49F5">
        <w:rPr>
          <w:lang w:val="es-ES"/>
        </w:rPr>
        <w:t>en donde los</w:t>
      </w:r>
      <w:r w:rsidRPr="004C49F5">
        <w:rPr>
          <w:lang w:val="es-ES"/>
        </w:rPr>
        <w:t xml:space="preserve"> prototipos </w:t>
      </w:r>
      <w:r w:rsidR="00406D5F" w:rsidRPr="004C49F5">
        <w:rPr>
          <w:lang w:val="es-ES"/>
        </w:rPr>
        <w:t>son probados y refinados</w:t>
      </w:r>
      <w:r w:rsidR="00BD69AB" w:rsidRPr="004C49F5">
        <w:rPr>
          <w:lang w:val="es-ES"/>
        </w:rPr>
        <w:t xml:space="preserve"> por los mismos usuarios</w:t>
      </w:r>
      <w:r w:rsidR="00054688" w:rsidRPr="004C49F5">
        <w:rPr>
          <w:lang w:val="es-ES"/>
        </w:rPr>
        <w:t xml:space="preserve"> </w:t>
      </w:r>
      <w:r w:rsidR="00054688" w:rsidRPr="004C49F5">
        <w:rPr>
          <w:lang w:val="es-ES"/>
        </w:rPr>
        <w:fldChar w:fldCharType="begin" w:fldLock="1"/>
      </w:r>
      <w:r w:rsidR="001C5F04">
        <w:rPr>
          <w:lang w:val="es-ES"/>
        </w:rPr>
        <w:instrText>ADDIN CSL_CITATION { "citationItems" : [ { "id" : "ITEM-1", "itemData" : { "ISBN" : "0444705368", "author" : [ { "dropping-particle" : "", "family" : "Heland", "given" : "Martin", "non-dropping-particle" : "", "parse-names" : false, "suffix" : "" } ], "id" : "ITEM-1", "issued" : { "date-parts" : [ [ "1991" ] ] }, "number-of-pages" : "1135", "title" : "HANDBOOK OF HUMAN-COMPUTER INTERACTION", "type" : "book" }, "uris" : [ "http://www.mendeley.com/documents/?uuid=73fd8da4-1bdb-40d8-9580-09b0389a7a20" ] } ], "mendeley" : { "formattedCitation" : "(15)", "plainTextFormattedCitation" : "(15)", "previouslyFormattedCitation" : "(15)" }, "properties" : { "noteIndex" : 0 }, "schema" : "https://github.com/citation-style-language/schema/raw/master/csl-citation.json" }</w:instrText>
      </w:r>
      <w:r w:rsidR="00054688" w:rsidRPr="004C49F5">
        <w:rPr>
          <w:lang w:val="es-ES"/>
        </w:rPr>
        <w:fldChar w:fldCharType="separate"/>
      </w:r>
      <w:r w:rsidR="00054688" w:rsidRPr="004C49F5">
        <w:rPr>
          <w:noProof/>
          <w:lang w:val="es-ES"/>
        </w:rPr>
        <w:t>(15)</w:t>
      </w:r>
      <w:r w:rsidR="00054688" w:rsidRPr="004C49F5">
        <w:rPr>
          <w:lang w:val="es-ES"/>
        </w:rPr>
        <w:fldChar w:fldCharType="end"/>
      </w:r>
      <w:r w:rsidR="00054688" w:rsidRPr="004C49F5">
        <w:rPr>
          <w:lang w:val="es-ES"/>
        </w:rPr>
        <w:t>.</w:t>
      </w:r>
      <w:r w:rsidR="00785C43">
        <w:rPr>
          <w:lang w:val="es-ES"/>
        </w:rPr>
        <w:t xml:space="preserve"> Se suele decir que en el diseño centrado en el usuario, el usuario se encuentra en el centro de 2 </w:t>
      </w:r>
      <w:r w:rsidR="006A1B38">
        <w:rPr>
          <w:lang w:val="es-ES"/>
        </w:rPr>
        <w:t>círculos</w:t>
      </w:r>
      <w:r w:rsidR="00785C43">
        <w:rPr>
          <w:lang w:val="es-ES"/>
        </w:rPr>
        <w:t xml:space="preserve">, donde el </w:t>
      </w:r>
      <w:r w:rsidR="00785C43">
        <w:rPr>
          <w:lang w:val="es-ES"/>
        </w:rPr>
        <w:lastRenderedPageBreak/>
        <w:t>circulo interno contiene el contexto</w:t>
      </w:r>
      <w:r w:rsidR="004D255E">
        <w:rPr>
          <w:lang w:val="es-ES"/>
        </w:rPr>
        <w:t>, objetivos y entorno</w:t>
      </w:r>
      <w:r w:rsidR="00785C43">
        <w:rPr>
          <w:lang w:val="es-ES"/>
        </w:rPr>
        <w:t xml:space="preserve">; mientras que el circulo externo </w:t>
      </w:r>
      <w:r w:rsidR="006A1B38">
        <w:rPr>
          <w:lang w:val="es-ES"/>
        </w:rPr>
        <w:t xml:space="preserve">contiene </w:t>
      </w:r>
      <w:r w:rsidR="00785C43">
        <w:rPr>
          <w:lang w:val="es-ES"/>
        </w:rPr>
        <w:t>detalle</w:t>
      </w:r>
      <w:r w:rsidR="006A1B38">
        <w:rPr>
          <w:lang w:val="es-ES"/>
        </w:rPr>
        <w:t>s, contenido, organización y flujo de la tarea</w:t>
      </w:r>
      <w:r w:rsidR="006A1B38">
        <w:rPr>
          <w:lang w:val="es-ES"/>
        </w:rPr>
        <w:fldChar w:fldCharType="begin" w:fldLock="1"/>
      </w:r>
      <w:r w:rsidR="0022213C">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"noteIndex" : 0 }, "schema" : "https://github.com/citation-style-language/schema/raw/master/csl-citation.json" }</w:instrText>
      </w:r>
      <w:r w:rsidR="006A1B38">
        <w:rPr>
          <w:lang w:val="es-ES"/>
        </w:rPr>
        <w:fldChar w:fldCharType="separate"/>
      </w:r>
      <w:r w:rsidR="006A1B38" w:rsidRPr="006A1B38">
        <w:rPr>
          <w:noProof/>
          <w:lang w:val="es-ES"/>
        </w:rPr>
        <w:t>(16)</w:t>
      </w:r>
      <w:r w:rsidR="006A1B38">
        <w:rPr>
          <w:lang w:val="es-ES"/>
        </w:rPr>
        <w:fldChar w:fldCharType="end"/>
      </w:r>
      <w:r w:rsidR="006A1B38">
        <w:rPr>
          <w:lang w:val="es-ES"/>
        </w:rPr>
        <w:t xml:space="preserve">. </w:t>
      </w:r>
      <w:r w:rsidR="00785C43">
        <w:rPr>
          <w:lang w:val="es-ES"/>
        </w:rPr>
        <w:t xml:space="preserve"> </w:t>
      </w:r>
    </w:p>
    <w:p w14:paraId="2993A344" w14:textId="77777777" w:rsidR="00BD69AB" w:rsidRPr="004C49F5" w:rsidRDefault="00BD69AB" w:rsidP="005F0C3A">
      <w:pPr>
        <w:jc w:val="both"/>
        <w:rPr>
          <w:lang w:val="es-ES"/>
        </w:rPr>
      </w:pPr>
    </w:p>
    <w:p w14:paraId="1FEB21ED" w14:textId="16118EA4" w:rsidR="00BD69AB" w:rsidRPr="004C49F5" w:rsidRDefault="00BD69AB" w:rsidP="005F0C3A">
      <w:pPr>
        <w:jc w:val="both"/>
        <w:rPr>
          <w:lang w:val="es-ES"/>
        </w:rPr>
      </w:pPr>
      <w:r w:rsidRPr="004C49F5">
        <w:rPr>
          <w:lang w:val="es-ES"/>
        </w:rPr>
        <w:t xml:space="preserve">Los resultados de un diseño centrado </w:t>
      </w:r>
      <w:r w:rsidR="004C49F5" w:rsidRPr="004C49F5">
        <w:rPr>
          <w:lang w:val="es-ES"/>
        </w:rPr>
        <w:t>en el usuario se perciben en un sistema altamente usable con las siguientes capacidades:</w:t>
      </w:r>
    </w:p>
    <w:p w14:paraId="4C5BA290" w14:textId="77777777" w:rsidR="00BD69AB" w:rsidRPr="004C49F5" w:rsidRDefault="00BD69AB" w:rsidP="005F0C3A">
      <w:pPr>
        <w:jc w:val="both"/>
        <w:rPr>
          <w:lang w:val="es-ES"/>
        </w:rPr>
      </w:pPr>
    </w:p>
    <w:p w14:paraId="0C43C888" w14:textId="7306C07D" w:rsidR="00BD69AB" w:rsidRPr="004C49F5" w:rsidRDefault="006A1B38" w:rsidP="00BD69AB">
      <w:pPr>
        <w:pStyle w:val="Prrafodelista"/>
        <w:numPr>
          <w:ilvl w:val="0"/>
          <w:numId w:val="27"/>
        </w:numPr>
        <w:jc w:val="both"/>
        <w:rPr>
          <w:lang w:val="es-ES"/>
        </w:rPr>
      </w:pPr>
      <w:r>
        <w:rPr>
          <w:lang w:val="es-ES"/>
        </w:rPr>
        <w:t>D</w:t>
      </w:r>
      <w:r w:rsidR="00BD69AB" w:rsidRPr="004C49F5">
        <w:rPr>
          <w:lang w:val="es-ES"/>
        </w:rPr>
        <w:t xml:space="preserve">e Aprendizaje: La medida en que un sistema informático es fácilmente </w:t>
      </w:r>
      <w:proofErr w:type="spellStart"/>
      <w:r w:rsidR="00BD69AB" w:rsidRPr="004C49F5">
        <w:rPr>
          <w:lang w:val="es-ES"/>
        </w:rPr>
        <w:t>aprendible</w:t>
      </w:r>
      <w:proofErr w:type="spellEnd"/>
      <w:r w:rsidR="00BD69AB" w:rsidRPr="004C49F5">
        <w:rPr>
          <w:lang w:val="es-ES"/>
        </w:rPr>
        <w:t xml:space="preserve"> por el usuario.</w:t>
      </w:r>
    </w:p>
    <w:p w14:paraId="07781CCF" w14:textId="151C73DD" w:rsidR="00BD69AB" w:rsidRPr="004C49F5" w:rsidRDefault="00BD69AB" w:rsidP="00BD69AB">
      <w:pPr>
        <w:pStyle w:val="Prrafodelista"/>
        <w:numPr>
          <w:ilvl w:val="0"/>
          <w:numId w:val="27"/>
        </w:numPr>
        <w:jc w:val="both"/>
        <w:rPr>
          <w:lang w:val="es-ES"/>
        </w:rPr>
      </w:pPr>
      <w:r w:rsidRPr="004C49F5">
        <w:rPr>
          <w:lang w:val="es-ES"/>
        </w:rPr>
        <w:t>Eficiencia: La medida en que un sistema informático tiene un uso eficiente, permitiendo alta productividad.</w:t>
      </w:r>
    </w:p>
    <w:p w14:paraId="657DB094" w14:textId="54A80ACA" w:rsidR="00BD69AB" w:rsidRPr="004C49F5" w:rsidRDefault="006A1B38" w:rsidP="00BD69AB">
      <w:pPr>
        <w:pStyle w:val="Prrafodelista"/>
        <w:numPr>
          <w:ilvl w:val="0"/>
          <w:numId w:val="27"/>
        </w:numPr>
        <w:jc w:val="both"/>
        <w:rPr>
          <w:lang w:val="es-ES"/>
        </w:rPr>
      </w:pPr>
      <w:r>
        <w:rPr>
          <w:lang w:val="es-ES"/>
        </w:rPr>
        <w:t>D</w:t>
      </w:r>
      <w:r w:rsidR="00BD69AB" w:rsidRPr="004C49F5">
        <w:rPr>
          <w:lang w:val="es-ES"/>
        </w:rPr>
        <w:t>e Memoria: La medida en que un sistema informático es fácil de recordar, haciendo que el u</w:t>
      </w:r>
      <w:r>
        <w:rPr>
          <w:lang w:val="es-ES"/>
        </w:rPr>
        <w:t xml:space="preserve">suario no deba re-aprenderlo </w:t>
      </w:r>
      <w:r w:rsidR="00BD69AB" w:rsidRPr="004C49F5">
        <w:rPr>
          <w:lang w:val="es-ES"/>
        </w:rPr>
        <w:t>cada</w:t>
      </w:r>
      <w:r>
        <w:rPr>
          <w:lang w:val="es-ES"/>
        </w:rPr>
        <w:t xml:space="preserve"> vez que lo utiliza</w:t>
      </w:r>
      <w:r w:rsidR="00BD69AB" w:rsidRPr="004C49F5">
        <w:rPr>
          <w:lang w:val="es-ES"/>
        </w:rPr>
        <w:t>.</w:t>
      </w:r>
    </w:p>
    <w:p w14:paraId="14A23979" w14:textId="676B082A" w:rsidR="00BD69AB" w:rsidRPr="004C49F5" w:rsidRDefault="00BD69AB" w:rsidP="00BD69AB">
      <w:pPr>
        <w:pStyle w:val="Prrafodelista"/>
        <w:numPr>
          <w:ilvl w:val="0"/>
          <w:numId w:val="27"/>
        </w:numPr>
        <w:jc w:val="both"/>
        <w:rPr>
          <w:lang w:val="es-ES"/>
        </w:rPr>
      </w:pPr>
      <w:r w:rsidRPr="004C49F5">
        <w:rPr>
          <w:lang w:val="es-ES"/>
        </w:rPr>
        <w:t>Errores: La medida en que un</w:t>
      </w:r>
      <w:r w:rsidR="006A1B38">
        <w:rPr>
          <w:lang w:val="es-ES"/>
        </w:rPr>
        <w:t xml:space="preserve"> sistema informático tiene poca</w:t>
      </w:r>
      <w:r w:rsidRPr="004C49F5">
        <w:rPr>
          <w:lang w:val="es-ES"/>
        </w:rPr>
        <w:t xml:space="preserve"> tasa de errores y</w:t>
      </w:r>
      <w:r w:rsidR="006A1B38">
        <w:rPr>
          <w:lang w:val="es-ES"/>
        </w:rPr>
        <w:t xml:space="preserve"> tiene una fácil recuperación ante</w:t>
      </w:r>
      <w:r w:rsidRPr="004C49F5">
        <w:rPr>
          <w:lang w:val="es-ES"/>
        </w:rPr>
        <w:t xml:space="preserve"> errores producidos por el usuario.</w:t>
      </w:r>
    </w:p>
    <w:p w14:paraId="0AC0EF34" w14:textId="06ACC194" w:rsidR="00BD69AB" w:rsidRDefault="00BD69AB" w:rsidP="00BD69AB">
      <w:pPr>
        <w:pStyle w:val="Prrafodelista"/>
        <w:numPr>
          <w:ilvl w:val="0"/>
          <w:numId w:val="27"/>
        </w:numPr>
        <w:jc w:val="both"/>
        <w:rPr>
          <w:lang w:val="es-ES"/>
        </w:rPr>
      </w:pPr>
      <w:r w:rsidRPr="004C49F5">
        <w:rPr>
          <w:lang w:val="es-ES"/>
        </w:rPr>
        <w:t>Satisfacción: La medida en que un sistema informático es placentero de ser usado.</w:t>
      </w:r>
    </w:p>
    <w:p w14:paraId="7F9B1A23" w14:textId="77777777" w:rsidR="00B402DF" w:rsidRDefault="00B402DF" w:rsidP="00B402DF">
      <w:pPr>
        <w:jc w:val="both"/>
        <w:rPr>
          <w:lang w:val="es-ES"/>
        </w:rPr>
      </w:pPr>
    </w:p>
    <w:p w14:paraId="3B975979" w14:textId="77777777" w:rsidR="00B402DF" w:rsidRPr="004C49F5" w:rsidRDefault="00B402DF" w:rsidP="00B402DF">
      <w:pPr>
        <w:jc w:val="both"/>
        <w:rPr>
          <w:lang w:val="es-ES"/>
        </w:rPr>
      </w:pPr>
      <w:r w:rsidRPr="004C49F5">
        <w:rPr>
          <w:lang w:val="es-ES"/>
        </w:rPr>
        <w:t>La importancia del diseño centrado en el usuario radica en que la misión de comunicar la importancia del sistema planteado ingresa al usuario a través de su interfaz, ya que desde el punto de vista del usuario, la interfaz es el sistema como un todo. Una buena interfaz dirige la atención del usuario a la información importante, hace obvia la tarea del usuario y provee ayuda e información durante el proceso. Una mala interfaz</w:t>
      </w:r>
      <w:r w:rsidRPr="004C49F5">
        <w:rPr>
          <w:lang w:val="es-ES"/>
        </w:rPr>
        <w:tab/>
        <w:t xml:space="preserve"> falla en cumplir con estos objetivos y desde el punto de vista del usuario, el sistema falla, sin importar que tan buena sea su funcionalidad.</w:t>
      </w:r>
    </w:p>
    <w:p w14:paraId="1848BD40" w14:textId="77777777" w:rsidR="00BD69AB" w:rsidRPr="004C49F5" w:rsidRDefault="00BD69AB" w:rsidP="00BD69AB">
      <w:pPr>
        <w:jc w:val="both"/>
        <w:rPr>
          <w:lang w:val="es-ES"/>
        </w:rPr>
      </w:pPr>
    </w:p>
    <w:p w14:paraId="40400701" w14:textId="20331DC8" w:rsidR="00BD69AB" w:rsidRPr="004C49F5" w:rsidRDefault="00AA56FF" w:rsidP="00BD69AB">
      <w:pPr>
        <w:jc w:val="both"/>
        <w:rPr>
          <w:lang w:val="es-ES"/>
        </w:rPr>
      </w:pPr>
      <w:r>
        <w:rPr>
          <w:lang w:val="es-ES"/>
        </w:rPr>
        <w:t>Cuando se deja atrás a los usuarios, es decir cuando se diseña</w:t>
      </w:r>
      <w:r w:rsidR="005311BC" w:rsidRPr="004C49F5">
        <w:rPr>
          <w:lang w:val="es-ES"/>
        </w:rPr>
        <w:t xml:space="preserve"> un sistema pensando principalmente en las nec</w:t>
      </w:r>
      <w:r w:rsidR="004D255E">
        <w:rPr>
          <w:lang w:val="es-ES"/>
        </w:rPr>
        <w:t>esidades y objetivos</w:t>
      </w:r>
      <w:r>
        <w:rPr>
          <w:lang w:val="es-ES"/>
        </w:rPr>
        <w:t xml:space="preserve"> de la empresa</w:t>
      </w:r>
      <w:r w:rsidR="005311BC" w:rsidRPr="004C49F5">
        <w:rPr>
          <w:lang w:val="es-ES"/>
        </w:rPr>
        <w:t>, puede resultar en sistemas informáticos confusos, no-intuitivos y de poca ayuda para sus usuarios finales.</w:t>
      </w:r>
    </w:p>
    <w:p w14:paraId="4FDE537C" w14:textId="77777777" w:rsidR="00415C95" w:rsidRPr="00F13E49" w:rsidRDefault="00415C95" w:rsidP="005F0C3A">
      <w:pPr>
        <w:jc w:val="both"/>
        <w:rPr>
          <w:highlight w:val="green"/>
          <w:lang w:val="es-ES"/>
        </w:rPr>
      </w:pPr>
    </w:p>
    <w:p w14:paraId="7E3E1B31" w14:textId="60835214" w:rsidR="004E5147" w:rsidRPr="00B63D88" w:rsidRDefault="008D4DEB" w:rsidP="005F0C3A">
      <w:pPr>
        <w:pStyle w:val="Prrafodelista"/>
        <w:numPr>
          <w:ilvl w:val="2"/>
          <w:numId w:val="1"/>
        </w:numPr>
        <w:jc w:val="both"/>
        <w:rPr>
          <w:lang w:val="es-ES"/>
        </w:rPr>
      </w:pPr>
      <w:r w:rsidRPr="00B63D88">
        <w:rPr>
          <w:lang w:val="es-ES"/>
        </w:rPr>
        <w:t>Metodología</w:t>
      </w:r>
      <w:r w:rsidR="004B6EE8" w:rsidRPr="00B63D88">
        <w:rPr>
          <w:lang w:val="es-ES"/>
        </w:rPr>
        <w:fldChar w:fldCharType="begin" w:fldLock="1"/>
      </w:r>
      <w:r w:rsidR="0022213C">
        <w:rPr>
          <w:lang w:val="es-ES"/>
        </w:rPr>
        <w:instrText>ADDIN CSL_CITATION { "citationItems" : [ { "id" : "ITEM-1", "itemData" : { "URL" : "https://think360studio.com/what-is-user-centered-design-approach/", "accessed" : { "date-parts" : [ [ "2017", "5", "24" ] ] }, "id" : "ITEM-1", "issued" : { "date-parts" : [ [ "0" ] ] }, "title" : "What Is User Centered Design (UCD) Approach ?", "type" : "webpage" }, "uris" : [ "http://www.mendeley.com/documents/?uuid=46f211f2-b917-3408-a68f-1fa1180d5cb9" ] } ], "mendeley" : { "formattedCitation" : "(17)", "plainTextFormattedCitation" : "(17)", "previouslyFormattedCitation" : "(17)" }, "properties" : { "noteIndex" : 0 }, "schema" : "https://github.com/citation-style-language/schema/raw/master/csl-citation.json" }</w:instrText>
      </w:r>
      <w:r w:rsidR="004B6EE8" w:rsidRPr="00B63D88">
        <w:rPr>
          <w:lang w:val="es-ES"/>
        </w:rPr>
        <w:fldChar w:fldCharType="separate"/>
      </w:r>
      <w:r w:rsidR="006A1B38" w:rsidRPr="00B63D88">
        <w:rPr>
          <w:noProof/>
          <w:lang w:val="es-ES"/>
        </w:rPr>
        <w:t>(17)</w:t>
      </w:r>
      <w:r w:rsidR="004B6EE8" w:rsidRPr="00B63D88">
        <w:rPr>
          <w:lang w:val="es-ES"/>
        </w:rPr>
        <w:fldChar w:fldCharType="end"/>
      </w:r>
      <w:r w:rsidR="004B6EE8" w:rsidRPr="00B63D88">
        <w:rPr>
          <w:lang w:val="es-ES"/>
        </w:rPr>
        <w:fldChar w:fldCharType="begin" w:fldLock="1"/>
      </w:r>
      <w:r w:rsidR="0022213C">
        <w:rPr>
          <w:lang w:val="es-ES"/>
        </w:rPr>
        <w:instrText>ADDIN CSL_CITATION { "citationItems" : [ { "id" : "ITEM-1", "itemData" : { "URL" : "https://www.w3.org/WAI/redesign/ucd", "accessed" : { "date-parts" : [ [ "2017", "5", "24" ] ] }, "id" : "ITEM-1", "issued" : { "date-parts" : [ [ "0" ] ] }, "title" : "Notes on User Centered Design Process (UCD)", "type" : "webpage" }, "uris" : [ "http://www.mendeley.com/documents/?uuid=be6a254e-3325-3f93-bc63-b3a13cd4d2aa" ] } ], "mendeley" : { "formattedCitation" : "(16)", "plainTextFormattedCitation" : "(16)", "previouslyFormattedCitation" : "(16)" }, "properties" : { "noteIndex" : 0 }, "schema" : "https://github.com/citation-style-language/schema/raw/master/csl-citation.json" }</w:instrText>
      </w:r>
      <w:r w:rsidR="004B6EE8" w:rsidRPr="00B63D88">
        <w:rPr>
          <w:lang w:val="es-ES"/>
        </w:rPr>
        <w:fldChar w:fldCharType="separate"/>
      </w:r>
      <w:r w:rsidR="006A1B38" w:rsidRPr="00B63D88">
        <w:rPr>
          <w:noProof/>
          <w:lang w:val="es-ES"/>
        </w:rPr>
        <w:t>(16)</w:t>
      </w:r>
      <w:r w:rsidR="004B6EE8" w:rsidRPr="00B63D88">
        <w:rPr>
          <w:lang w:val="es-ES"/>
        </w:rPr>
        <w:fldChar w:fldCharType="end"/>
      </w:r>
      <w:r w:rsidR="004B6EE8" w:rsidRPr="00B63D88">
        <w:rPr>
          <w:lang w:val="es-ES"/>
        </w:rPr>
        <w:fldChar w:fldCharType="begin" w:fldLock="1"/>
      </w:r>
      <w:r w:rsidR="004E4E18" w:rsidRPr="00B63D88">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4B6EE8" w:rsidRPr="00B63D88">
        <w:rPr>
          <w:lang w:val="es-ES"/>
        </w:rPr>
        <w:fldChar w:fldCharType="separate"/>
      </w:r>
      <w:r w:rsidR="004B6EE8" w:rsidRPr="00B63D88">
        <w:rPr>
          <w:noProof/>
          <w:lang w:val="es-ES"/>
        </w:rPr>
        <w:t>(18)</w:t>
      </w:r>
      <w:r w:rsidR="004B6EE8" w:rsidRPr="00B63D88">
        <w:rPr>
          <w:lang w:val="es-ES"/>
        </w:rPr>
        <w:fldChar w:fldCharType="end"/>
      </w:r>
      <w:r w:rsidR="004B6EE8" w:rsidRPr="00B63D88">
        <w:rPr>
          <w:lang w:val="es-ES"/>
        </w:rPr>
        <w:t xml:space="preserve"> </w:t>
      </w:r>
    </w:p>
    <w:p w14:paraId="1E4BBD9E" w14:textId="77777777" w:rsidR="007545F2" w:rsidRPr="00B63D88" w:rsidRDefault="007545F2" w:rsidP="007545F2">
      <w:pPr>
        <w:jc w:val="both"/>
        <w:rPr>
          <w:lang w:val="es-ES"/>
        </w:rPr>
      </w:pPr>
    </w:p>
    <w:p w14:paraId="2EEC01C8" w14:textId="042A5F0B" w:rsidR="007545F2" w:rsidRPr="00B63D88" w:rsidRDefault="00E12F88" w:rsidP="007545F2">
      <w:pPr>
        <w:jc w:val="both"/>
        <w:rPr>
          <w:lang w:val="es-ES"/>
        </w:rPr>
      </w:pPr>
      <w:r w:rsidRPr="00B63D88">
        <w:rPr>
          <w:lang w:val="es-ES"/>
        </w:rPr>
        <w:t>La metodología utilizada en el</w:t>
      </w:r>
      <w:r w:rsidR="008D4DEB" w:rsidRPr="00B63D88">
        <w:rPr>
          <w:lang w:val="es-ES"/>
        </w:rPr>
        <w:t xml:space="preserve"> diseño centrado en el usuario, tiene 3 componentes principales:</w:t>
      </w:r>
    </w:p>
    <w:p w14:paraId="14523BBE" w14:textId="77777777" w:rsidR="008D4DEB" w:rsidRPr="00B63D88" w:rsidRDefault="008D4DEB" w:rsidP="007545F2">
      <w:pPr>
        <w:jc w:val="both"/>
        <w:rPr>
          <w:lang w:val="es-ES"/>
        </w:rPr>
      </w:pPr>
    </w:p>
    <w:p w14:paraId="53CE173E" w14:textId="579D1968" w:rsidR="008D4DEB" w:rsidRPr="00B63D88" w:rsidRDefault="008D4DEB" w:rsidP="008D4DEB">
      <w:pPr>
        <w:pStyle w:val="Prrafodelista"/>
        <w:numPr>
          <w:ilvl w:val="0"/>
          <w:numId w:val="29"/>
        </w:numPr>
        <w:jc w:val="both"/>
        <w:rPr>
          <w:lang w:val="es-ES"/>
        </w:rPr>
      </w:pPr>
      <w:r w:rsidRPr="00B63D88">
        <w:rPr>
          <w:lang w:val="es-ES"/>
        </w:rPr>
        <w:t xml:space="preserve">Análisis: Se recopila información </w:t>
      </w:r>
      <w:r w:rsidR="00C91918" w:rsidRPr="00B63D88">
        <w:rPr>
          <w:lang w:val="es-ES"/>
        </w:rPr>
        <w:t xml:space="preserve">sobre el contexto de uso </w:t>
      </w:r>
      <w:r w:rsidRPr="00B63D88">
        <w:rPr>
          <w:lang w:val="es-ES"/>
        </w:rPr>
        <w:t xml:space="preserve">y </w:t>
      </w:r>
      <w:r w:rsidR="00C91918" w:rsidRPr="00B63D88">
        <w:rPr>
          <w:lang w:val="es-ES"/>
        </w:rPr>
        <w:t xml:space="preserve">los </w:t>
      </w:r>
      <w:r w:rsidRPr="00B63D88">
        <w:rPr>
          <w:lang w:val="es-ES"/>
        </w:rPr>
        <w:t>requerimientos específicos para el sistema, tiene a su vez 3 componentes:</w:t>
      </w:r>
    </w:p>
    <w:p w14:paraId="390F2E6A" w14:textId="19F4571C" w:rsidR="008D4DEB" w:rsidRPr="00B63D88" w:rsidRDefault="00C91918" w:rsidP="008D4DEB">
      <w:pPr>
        <w:pStyle w:val="Prrafodelista"/>
        <w:numPr>
          <w:ilvl w:val="1"/>
          <w:numId w:val="29"/>
        </w:numPr>
        <w:jc w:val="both"/>
        <w:rPr>
          <w:lang w:val="es-ES"/>
        </w:rPr>
      </w:pPr>
      <w:r w:rsidRPr="00B63D88">
        <w:rPr>
          <w:lang w:val="es-ES"/>
        </w:rPr>
        <w:t>Análisis</w:t>
      </w:r>
      <w:r w:rsidR="008D4DEB" w:rsidRPr="00B63D88">
        <w:rPr>
          <w:lang w:val="es-ES"/>
        </w:rPr>
        <w:t xml:space="preserve"> corporativo:</w:t>
      </w:r>
    </w:p>
    <w:p w14:paraId="167468C2" w14:textId="7A982C59" w:rsidR="008D4DEB" w:rsidRPr="00B63D88" w:rsidRDefault="00E12F88" w:rsidP="008D4DEB">
      <w:pPr>
        <w:pStyle w:val="Prrafodelista"/>
        <w:numPr>
          <w:ilvl w:val="2"/>
          <w:numId w:val="29"/>
        </w:numPr>
        <w:jc w:val="both"/>
        <w:rPr>
          <w:lang w:val="es-ES"/>
        </w:rPr>
      </w:pPr>
      <w:r w:rsidRPr="00B63D88">
        <w:rPr>
          <w:lang w:val="es-ES"/>
        </w:rPr>
        <w:t>Objetivos corporativos</w:t>
      </w:r>
      <w:r w:rsidR="008D4DEB" w:rsidRPr="00B63D88">
        <w:rPr>
          <w:lang w:val="es-ES"/>
        </w:rPr>
        <w:t>.</w:t>
      </w:r>
    </w:p>
    <w:p w14:paraId="7D9C560A" w14:textId="590F56ED" w:rsidR="008D4DEB" w:rsidRPr="00B63D88" w:rsidRDefault="008D4DEB" w:rsidP="008D4DEB">
      <w:pPr>
        <w:pStyle w:val="Prrafodelista"/>
        <w:numPr>
          <w:ilvl w:val="2"/>
          <w:numId w:val="29"/>
        </w:numPr>
        <w:jc w:val="both"/>
        <w:rPr>
          <w:lang w:val="es-ES"/>
        </w:rPr>
      </w:pPr>
      <w:r w:rsidRPr="00B63D88">
        <w:rPr>
          <w:lang w:val="es-ES"/>
        </w:rPr>
        <w:t>Requerimientos corporativos.</w:t>
      </w:r>
    </w:p>
    <w:p w14:paraId="020AA89A" w14:textId="7E4285AE" w:rsidR="008D4DEB" w:rsidRPr="00B63D88" w:rsidRDefault="008D4DEB" w:rsidP="008D4DEB">
      <w:pPr>
        <w:pStyle w:val="Prrafodelista"/>
        <w:numPr>
          <w:ilvl w:val="2"/>
          <w:numId w:val="29"/>
        </w:numPr>
        <w:jc w:val="both"/>
        <w:rPr>
          <w:lang w:val="es-ES"/>
        </w:rPr>
      </w:pPr>
      <w:r w:rsidRPr="00B63D88">
        <w:rPr>
          <w:lang w:val="es-ES"/>
        </w:rPr>
        <w:t>Imagen que la empresa desea proyectar a través del sistema.</w:t>
      </w:r>
    </w:p>
    <w:p w14:paraId="16D5965E" w14:textId="213F09B4" w:rsidR="008D4DEB" w:rsidRPr="00B63D88" w:rsidRDefault="008D4DEB" w:rsidP="008D4DEB">
      <w:pPr>
        <w:pStyle w:val="Prrafodelista"/>
        <w:numPr>
          <w:ilvl w:val="2"/>
          <w:numId w:val="29"/>
        </w:numPr>
        <w:jc w:val="both"/>
        <w:rPr>
          <w:lang w:val="es-ES"/>
        </w:rPr>
      </w:pPr>
      <w:r w:rsidRPr="00B63D88">
        <w:rPr>
          <w:lang w:val="es-ES"/>
        </w:rPr>
        <w:t>Desafíos y Limitaciones</w:t>
      </w:r>
      <w:r w:rsidR="00E12F88" w:rsidRPr="00B63D88">
        <w:rPr>
          <w:lang w:val="es-ES"/>
        </w:rPr>
        <w:t xml:space="preserve"> que enfrentará el sistema</w:t>
      </w:r>
      <w:r w:rsidRPr="00B63D88">
        <w:rPr>
          <w:lang w:val="es-ES"/>
        </w:rPr>
        <w:t>.</w:t>
      </w:r>
    </w:p>
    <w:p w14:paraId="3C869F89" w14:textId="20AAAE5C" w:rsidR="008D4DEB" w:rsidRPr="00B63D88" w:rsidRDefault="00C91918" w:rsidP="008D4DEB">
      <w:pPr>
        <w:pStyle w:val="Prrafodelista"/>
        <w:numPr>
          <w:ilvl w:val="1"/>
          <w:numId w:val="29"/>
        </w:numPr>
        <w:jc w:val="both"/>
        <w:rPr>
          <w:lang w:val="es-ES"/>
        </w:rPr>
      </w:pPr>
      <w:r w:rsidRPr="00B63D88">
        <w:rPr>
          <w:lang w:val="es-ES"/>
        </w:rPr>
        <w:t>Análisis</w:t>
      </w:r>
      <w:r w:rsidR="008D4DEB" w:rsidRPr="00B63D88">
        <w:rPr>
          <w:lang w:val="es-ES"/>
        </w:rPr>
        <w:t xml:space="preserve"> del usuario:</w:t>
      </w:r>
    </w:p>
    <w:p w14:paraId="13A311A8" w14:textId="6A206CA8" w:rsidR="008D4DEB" w:rsidRPr="00B63D88" w:rsidRDefault="008D4DEB" w:rsidP="008D4DEB">
      <w:pPr>
        <w:pStyle w:val="Prrafodelista"/>
        <w:numPr>
          <w:ilvl w:val="2"/>
          <w:numId w:val="29"/>
        </w:numPr>
        <w:jc w:val="both"/>
        <w:rPr>
          <w:lang w:val="es-ES"/>
        </w:rPr>
      </w:pPr>
      <w:r w:rsidRPr="00B63D88">
        <w:rPr>
          <w:lang w:val="es-ES"/>
        </w:rPr>
        <w:t>Identificar usuarios finales.</w:t>
      </w:r>
    </w:p>
    <w:p w14:paraId="560A7467" w14:textId="3B7B72B2" w:rsidR="008D4DEB" w:rsidRPr="00B63D88" w:rsidRDefault="00E12F88" w:rsidP="008D4DEB">
      <w:pPr>
        <w:pStyle w:val="Prrafodelista"/>
        <w:numPr>
          <w:ilvl w:val="2"/>
          <w:numId w:val="29"/>
        </w:numPr>
        <w:jc w:val="both"/>
        <w:rPr>
          <w:lang w:val="es-ES"/>
        </w:rPr>
      </w:pPr>
      <w:r w:rsidRPr="00B63D88">
        <w:rPr>
          <w:lang w:val="es-ES"/>
        </w:rPr>
        <w:t>Identificar objetivos</w:t>
      </w:r>
      <w:r w:rsidR="008D4DEB" w:rsidRPr="00B63D88">
        <w:rPr>
          <w:lang w:val="es-ES"/>
        </w:rPr>
        <w:t xml:space="preserve"> de los usuarios finales en el sistema.</w:t>
      </w:r>
    </w:p>
    <w:p w14:paraId="55FA0C8C" w14:textId="418274C6" w:rsidR="008D4DEB" w:rsidRPr="00B63D88" w:rsidRDefault="008D4DEB" w:rsidP="008D4DEB">
      <w:pPr>
        <w:pStyle w:val="Prrafodelista"/>
        <w:numPr>
          <w:ilvl w:val="2"/>
          <w:numId w:val="29"/>
        </w:numPr>
        <w:jc w:val="both"/>
        <w:rPr>
          <w:lang w:val="es-ES"/>
        </w:rPr>
      </w:pPr>
      <w:r w:rsidRPr="00B63D88">
        <w:rPr>
          <w:lang w:val="es-ES"/>
        </w:rPr>
        <w:t>Identificar conocimientos previos, experiencia y entorno de los usuarios</w:t>
      </w:r>
    </w:p>
    <w:p w14:paraId="7B492E4F" w14:textId="5C923485" w:rsidR="008D4DEB" w:rsidRPr="00B63D88" w:rsidRDefault="00C91918" w:rsidP="00C91918">
      <w:pPr>
        <w:pStyle w:val="Prrafodelista"/>
        <w:numPr>
          <w:ilvl w:val="1"/>
          <w:numId w:val="29"/>
        </w:numPr>
        <w:jc w:val="both"/>
        <w:rPr>
          <w:lang w:val="es-ES"/>
        </w:rPr>
      </w:pPr>
      <w:r w:rsidRPr="00B63D88">
        <w:rPr>
          <w:lang w:val="es-ES"/>
        </w:rPr>
        <w:t>Análisis del sistema:</w:t>
      </w:r>
    </w:p>
    <w:p w14:paraId="756A8937" w14:textId="47CC81C7" w:rsidR="00C91918" w:rsidRPr="00B63D88" w:rsidRDefault="00C91918" w:rsidP="00C91918">
      <w:pPr>
        <w:pStyle w:val="Prrafodelista"/>
        <w:numPr>
          <w:ilvl w:val="2"/>
          <w:numId w:val="29"/>
        </w:numPr>
        <w:jc w:val="both"/>
        <w:rPr>
          <w:lang w:val="es-ES"/>
        </w:rPr>
      </w:pPr>
      <w:r w:rsidRPr="00B63D88">
        <w:rPr>
          <w:lang w:val="es-ES"/>
        </w:rPr>
        <w:lastRenderedPageBreak/>
        <w:t>Arquitectura de la Información: Identificar el contenido</w:t>
      </w:r>
      <w:r w:rsidR="00E12F88" w:rsidRPr="00B63D88">
        <w:rPr>
          <w:lang w:val="es-ES"/>
        </w:rPr>
        <w:t xml:space="preserve"> del sistema, su agrupación y</w:t>
      </w:r>
      <w:r w:rsidRPr="00B63D88">
        <w:rPr>
          <w:lang w:val="es-ES"/>
        </w:rPr>
        <w:t xml:space="preserve"> jerarquía</w:t>
      </w:r>
      <w:r w:rsidR="001C5F04" w:rsidRPr="00B63D88">
        <w:rPr>
          <w:lang w:val="es-ES"/>
        </w:rPr>
        <w:t>.</w:t>
      </w:r>
    </w:p>
    <w:p w14:paraId="17B4212B" w14:textId="6AABFAB8" w:rsidR="001C5F04" w:rsidRPr="00B63D88" w:rsidRDefault="001C5F04" w:rsidP="00C91918">
      <w:pPr>
        <w:pStyle w:val="Prrafodelista"/>
        <w:numPr>
          <w:ilvl w:val="2"/>
          <w:numId w:val="29"/>
        </w:numPr>
        <w:jc w:val="both"/>
        <w:rPr>
          <w:lang w:val="es-ES"/>
        </w:rPr>
      </w:pPr>
      <w:r w:rsidRPr="00B63D88">
        <w:rPr>
          <w:lang w:val="es-ES"/>
        </w:rPr>
        <w:t xml:space="preserve">Flujo: Identificar el flujo que tendrá </w:t>
      </w:r>
      <w:r w:rsidR="004B6EE8" w:rsidRPr="00B63D88">
        <w:rPr>
          <w:lang w:val="es-ES"/>
        </w:rPr>
        <w:t xml:space="preserve">el sistema. Es decir, cual será el orden de las pantallas que verá el usuario final cuando </w:t>
      </w:r>
      <w:r w:rsidR="00E12F88" w:rsidRPr="00B63D88">
        <w:rPr>
          <w:lang w:val="es-ES"/>
        </w:rPr>
        <w:t>utilice</w:t>
      </w:r>
      <w:r w:rsidR="004B6EE8" w:rsidRPr="00B63D88">
        <w:rPr>
          <w:lang w:val="es-ES"/>
        </w:rPr>
        <w:t xml:space="preserve"> el sistema.</w:t>
      </w:r>
    </w:p>
    <w:p w14:paraId="2FF382D1" w14:textId="5C637A47" w:rsidR="00C91918" w:rsidRPr="00B63D88" w:rsidRDefault="00C91918" w:rsidP="00C91918">
      <w:pPr>
        <w:pStyle w:val="Prrafodelista"/>
        <w:numPr>
          <w:ilvl w:val="2"/>
          <w:numId w:val="29"/>
        </w:numPr>
        <w:jc w:val="both"/>
        <w:rPr>
          <w:lang w:val="es-ES"/>
        </w:rPr>
      </w:pPr>
      <w:r w:rsidRPr="00B63D88">
        <w:rPr>
          <w:lang w:val="es-ES"/>
        </w:rPr>
        <w:t xml:space="preserve">Benchmarking: Realizar búsqueda de sistemas similares donde </w:t>
      </w:r>
      <w:r w:rsidR="00E12F88" w:rsidRPr="00B63D88">
        <w:rPr>
          <w:lang w:val="es-ES"/>
        </w:rPr>
        <w:t>se busco</w:t>
      </w:r>
      <w:r w:rsidRPr="00B63D88">
        <w:rPr>
          <w:lang w:val="es-ES"/>
        </w:rPr>
        <w:t xml:space="preserve"> dar solución a un problema similar.</w:t>
      </w:r>
    </w:p>
    <w:p w14:paraId="5AAB0E2F" w14:textId="67CCDC6A" w:rsidR="00C91918" w:rsidRPr="00B63D88" w:rsidRDefault="00C91918" w:rsidP="00C91918">
      <w:pPr>
        <w:pStyle w:val="Prrafodelista"/>
        <w:numPr>
          <w:ilvl w:val="2"/>
          <w:numId w:val="29"/>
        </w:numPr>
        <w:jc w:val="both"/>
        <w:rPr>
          <w:lang w:val="es-ES"/>
        </w:rPr>
      </w:pPr>
      <w:r w:rsidRPr="00B63D88">
        <w:rPr>
          <w:lang w:val="es-ES"/>
        </w:rPr>
        <w:t xml:space="preserve">Realizar un </w:t>
      </w:r>
      <w:proofErr w:type="spellStart"/>
      <w:r w:rsidRPr="00B63D88">
        <w:rPr>
          <w:lang w:val="es-ES"/>
        </w:rPr>
        <w:t>Storyboard</w:t>
      </w:r>
      <w:proofErr w:type="spellEnd"/>
      <w:r w:rsidR="00E12F88" w:rsidRPr="00B63D88">
        <w:rPr>
          <w:lang w:val="es-ES"/>
        </w:rPr>
        <w:t>: Consiste en la invención de una</w:t>
      </w:r>
      <w:r w:rsidRPr="00B63D88">
        <w:rPr>
          <w:lang w:val="es-ES"/>
        </w:rPr>
        <w:t xml:space="preserve"> historia de un usuario final (persona) que tenga ciertas necesidades especif</w:t>
      </w:r>
      <w:r w:rsidR="00E12F88" w:rsidRPr="00B63D88">
        <w:rPr>
          <w:lang w:val="es-ES"/>
        </w:rPr>
        <w:t>icas (escenario) y que necesite</w:t>
      </w:r>
      <w:r w:rsidRPr="00B63D88">
        <w:rPr>
          <w:lang w:val="es-ES"/>
        </w:rPr>
        <w:t xml:space="preserve"> hacer uso de nuestro sistema para un fin especifico (caso</w:t>
      </w:r>
      <w:r w:rsidR="00E12F88" w:rsidRPr="00B63D88">
        <w:rPr>
          <w:lang w:val="es-ES"/>
        </w:rPr>
        <w:t xml:space="preserve">). Haciendo varios </w:t>
      </w:r>
      <w:proofErr w:type="spellStart"/>
      <w:r w:rsidR="00E12F88" w:rsidRPr="00B63D88">
        <w:rPr>
          <w:lang w:val="es-ES"/>
        </w:rPr>
        <w:t>storyboards</w:t>
      </w:r>
      <w:proofErr w:type="spellEnd"/>
      <w:r w:rsidR="00E12F88" w:rsidRPr="00B63D88">
        <w:rPr>
          <w:lang w:val="es-ES"/>
        </w:rPr>
        <w:t xml:space="preserve"> </w:t>
      </w:r>
      <w:r w:rsidRPr="00B63D88">
        <w:rPr>
          <w:lang w:val="es-ES"/>
        </w:rPr>
        <w:t xml:space="preserve">con diferentes usuarios </w:t>
      </w:r>
      <w:r w:rsidR="00E12F88" w:rsidRPr="00B63D88">
        <w:rPr>
          <w:lang w:val="es-ES"/>
        </w:rPr>
        <w:t>se logra</w:t>
      </w:r>
      <w:r w:rsidRPr="00B63D88">
        <w:rPr>
          <w:lang w:val="es-ES"/>
        </w:rPr>
        <w:t xml:space="preserve"> que no se pase por alto ninguna de sus necesidades y requerimientos.</w:t>
      </w:r>
    </w:p>
    <w:p w14:paraId="77530BD4" w14:textId="089C69C7" w:rsidR="00C91918" w:rsidRPr="00B63D88" w:rsidRDefault="008D4DEB" w:rsidP="008D4DEB">
      <w:pPr>
        <w:pStyle w:val="Prrafodelista"/>
        <w:numPr>
          <w:ilvl w:val="0"/>
          <w:numId w:val="29"/>
        </w:numPr>
        <w:jc w:val="both"/>
        <w:rPr>
          <w:lang w:val="es-ES"/>
        </w:rPr>
      </w:pPr>
      <w:r w:rsidRPr="00B63D88">
        <w:rPr>
          <w:lang w:val="es-ES"/>
        </w:rPr>
        <w:t>Diseño</w:t>
      </w:r>
      <w:r w:rsidR="00C91918" w:rsidRPr="00B63D88">
        <w:rPr>
          <w:lang w:val="es-ES"/>
        </w:rPr>
        <w:t xml:space="preserve">: </w:t>
      </w:r>
      <w:r w:rsidR="00E12F88" w:rsidRPr="00B63D88">
        <w:rPr>
          <w:lang w:val="es-ES"/>
        </w:rPr>
        <w:t>Con toda la información recolectada se procede a la fase de diseño que consiste en realizar lo siguiente</w:t>
      </w:r>
      <w:r w:rsidR="00C91918" w:rsidRPr="00B63D88">
        <w:rPr>
          <w:lang w:val="es-ES"/>
        </w:rPr>
        <w:t>:</w:t>
      </w:r>
    </w:p>
    <w:p w14:paraId="547C0392" w14:textId="7D8E08DF" w:rsidR="00C91918" w:rsidRPr="00B63D88" w:rsidRDefault="001C5F04" w:rsidP="00C91918">
      <w:pPr>
        <w:pStyle w:val="Prrafodelista"/>
        <w:numPr>
          <w:ilvl w:val="1"/>
          <w:numId w:val="29"/>
        </w:numPr>
        <w:jc w:val="both"/>
        <w:rPr>
          <w:lang w:val="es-ES"/>
        </w:rPr>
      </w:pPr>
      <w:proofErr w:type="spellStart"/>
      <w:r w:rsidRPr="00B63D88">
        <w:rPr>
          <w:lang w:val="es-ES"/>
        </w:rPr>
        <w:t>Wireframes</w:t>
      </w:r>
      <w:proofErr w:type="spellEnd"/>
      <w:r w:rsidRPr="00B63D88">
        <w:rPr>
          <w:lang w:val="es-ES"/>
        </w:rPr>
        <w:t>: Se utiliza para la diagramación del sistema, con est</w:t>
      </w:r>
      <w:r w:rsidR="00E12F88" w:rsidRPr="00B63D88">
        <w:rPr>
          <w:lang w:val="es-ES"/>
        </w:rPr>
        <w:t>o se puede uno enfocar en cuales serán los</w:t>
      </w:r>
      <w:r w:rsidRPr="00B63D88">
        <w:rPr>
          <w:lang w:val="es-ES"/>
        </w:rPr>
        <w:t xml:space="preserve"> bloques de información y como funciona la interacción del usuario para llegar a cumplir su meta. Pueden hacerse tanto </w:t>
      </w:r>
      <w:proofErr w:type="spellStart"/>
      <w:r w:rsidRPr="00B63D88">
        <w:rPr>
          <w:lang w:val="es-ES"/>
        </w:rPr>
        <w:t>wireframes</w:t>
      </w:r>
      <w:proofErr w:type="spellEnd"/>
      <w:r w:rsidRPr="00B63D88">
        <w:rPr>
          <w:lang w:val="es-ES"/>
        </w:rPr>
        <w:t xml:space="preserve"> en lápiz y papel (de baja calidad) y/o </w:t>
      </w:r>
      <w:proofErr w:type="spellStart"/>
      <w:r w:rsidRPr="00B63D88">
        <w:rPr>
          <w:lang w:val="es-ES"/>
        </w:rPr>
        <w:t>wireframes</w:t>
      </w:r>
      <w:proofErr w:type="spellEnd"/>
      <w:r w:rsidRPr="00B63D88">
        <w:rPr>
          <w:lang w:val="es-ES"/>
        </w:rPr>
        <w:t xml:space="preserve"> en programas especializados (de alta calidad).</w:t>
      </w:r>
    </w:p>
    <w:p w14:paraId="34DCCCB0" w14:textId="4779B424" w:rsidR="001C5F04" w:rsidRPr="00B63D88" w:rsidRDefault="001C5F04" w:rsidP="00C91918">
      <w:pPr>
        <w:pStyle w:val="Prrafodelista"/>
        <w:numPr>
          <w:ilvl w:val="1"/>
          <w:numId w:val="29"/>
        </w:numPr>
        <w:jc w:val="both"/>
        <w:rPr>
          <w:lang w:val="es-ES"/>
        </w:rPr>
      </w:pPr>
      <w:proofErr w:type="spellStart"/>
      <w:r w:rsidRPr="00B63D88">
        <w:rPr>
          <w:lang w:val="es-ES"/>
        </w:rPr>
        <w:t>Mockup</w:t>
      </w:r>
      <w:proofErr w:type="spellEnd"/>
      <w:r w:rsidRPr="00B63D88">
        <w:rPr>
          <w:lang w:val="es-ES"/>
        </w:rPr>
        <w:t>: Es una maqueta realizada para demostración y evaluación del diseño. Esta se realiza en programas como Photoshop CC en donde se presta bastante atención a los detalles como colores y textos. Este proceso debe hacerse para cada una de</w:t>
      </w:r>
      <w:r w:rsidR="00E12F88" w:rsidRPr="00B63D88">
        <w:rPr>
          <w:lang w:val="es-ES"/>
        </w:rPr>
        <w:t xml:space="preserve"> las pantallas que tenga el</w:t>
      </w:r>
      <w:r w:rsidRPr="00B63D88">
        <w:rPr>
          <w:lang w:val="es-ES"/>
        </w:rPr>
        <w:t xml:space="preserve"> sistema.</w:t>
      </w:r>
    </w:p>
    <w:p w14:paraId="4B901D2B" w14:textId="3266400E" w:rsidR="001C5F04" w:rsidRPr="00B63D88" w:rsidRDefault="001C5F04" w:rsidP="00C91918">
      <w:pPr>
        <w:pStyle w:val="Prrafodelista"/>
        <w:numPr>
          <w:ilvl w:val="1"/>
          <w:numId w:val="29"/>
        </w:numPr>
        <w:jc w:val="both"/>
        <w:rPr>
          <w:lang w:val="es-ES"/>
        </w:rPr>
      </w:pPr>
      <w:proofErr w:type="spellStart"/>
      <w:r w:rsidRPr="00B63D88">
        <w:rPr>
          <w:lang w:val="es-ES"/>
        </w:rPr>
        <w:t>Prototyping</w:t>
      </w:r>
      <w:proofErr w:type="spellEnd"/>
      <w:r w:rsidRPr="00B63D88">
        <w:rPr>
          <w:lang w:val="es-ES"/>
        </w:rPr>
        <w:t xml:space="preserve">: Es la forma de darle interacción a los </w:t>
      </w:r>
      <w:proofErr w:type="spellStart"/>
      <w:r w:rsidRPr="00B63D88">
        <w:rPr>
          <w:lang w:val="es-ES"/>
        </w:rPr>
        <w:t>mockups</w:t>
      </w:r>
      <w:proofErr w:type="spellEnd"/>
      <w:r w:rsidRPr="00B63D88">
        <w:rPr>
          <w:lang w:val="es-ES"/>
        </w:rPr>
        <w:t xml:space="preserve"> de las diversas pantallas para tener un resultado final unificado en el que se aprecie tanto la distribución, detalles y flujo del sistema.</w:t>
      </w:r>
    </w:p>
    <w:p w14:paraId="4371BE0B" w14:textId="192F1E9D" w:rsidR="008D4DEB" w:rsidRPr="00B63D88" w:rsidRDefault="004B6EE8" w:rsidP="004B6EE8">
      <w:pPr>
        <w:ind w:left="1080"/>
        <w:jc w:val="both"/>
        <w:rPr>
          <w:lang w:val="es-ES"/>
        </w:rPr>
      </w:pPr>
      <w:r w:rsidRPr="00B63D88">
        <w:rPr>
          <w:lang w:val="es-ES"/>
        </w:rPr>
        <w:t>Cabe resaltar que la</w:t>
      </w:r>
      <w:r w:rsidR="00C91918" w:rsidRPr="00B63D88">
        <w:rPr>
          <w:lang w:val="es-ES"/>
        </w:rPr>
        <w:t xml:space="preserve"> fase de diseño</w:t>
      </w:r>
      <w:r w:rsidR="00E12F88" w:rsidRPr="00B63D88">
        <w:rPr>
          <w:lang w:val="es-ES"/>
        </w:rPr>
        <w:t xml:space="preserve"> y</w:t>
      </w:r>
      <w:r w:rsidRPr="00B63D88">
        <w:rPr>
          <w:lang w:val="es-ES"/>
        </w:rPr>
        <w:t xml:space="preserve"> la fase de evaluación, son iterativas</w:t>
      </w:r>
      <w:r w:rsidR="00E12F88" w:rsidRPr="00B63D88">
        <w:rPr>
          <w:lang w:val="es-ES"/>
        </w:rPr>
        <w:t>, es decir que se repite el proceso la cantidad de veces que sea necesario para tener un diseño consistente</w:t>
      </w:r>
      <w:r w:rsidR="00C91918" w:rsidRPr="00B63D88">
        <w:rPr>
          <w:lang w:val="es-ES"/>
        </w:rPr>
        <w:t>.</w:t>
      </w:r>
    </w:p>
    <w:p w14:paraId="493764B2" w14:textId="1FAEC451" w:rsidR="008D4DEB" w:rsidRPr="00B63D88" w:rsidRDefault="008D4DEB" w:rsidP="008D4DEB">
      <w:pPr>
        <w:pStyle w:val="Prrafodelista"/>
        <w:numPr>
          <w:ilvl w:val="0"/>
          <w:numId w:val="29"/>
        </w:numPr>
        <w:jc w:val="both"/>
        <w:rPr>
          <w:lang w:val="es-ES"/>
        </w:rPr>
      </w:pPr>
      <w:r w:rsidRPr="00B63D88">
        <w:rPr>
          <w:lang w:val="es-ES"/>
        </w:rPr>
        <w:t>Evaluación</w:t>
      </w:r>
      <w:r w:rsidR="004B6EE8" w:rsidRPr="00B63D88">
        <w:rPr>
          <w:lang w:val="es-ES"/>
        </w:rPr>
        <w:t xml:space="preserve">: Consiste en </w:t>
      </w:r>
      <w:r w:rsidR="00E12F88" w:rsidRPr="00B63D88">
        <w:rPr>
          <w:lang w:val="es-ES"/>
        </w:rPr>
        <w:t xml:space="preserve">la evaluación de un </w:t>
      </w:r>
      <w:r w:rsidR="004B6EE8" w:rsidRPr="00B63D88">
        <w:rPr>
          <w:lang w:val="es-ES"/>
        </w:rPr>
        <w:t>prototipo funcional co</w:t>
      </w:r>
      <w:r w:rsidR="00E12F88" w:rsidRPr="00B63D88">
        <w:rPr>
          <w:lang w:val="es-ES"/>
        </w:rPr>
        <w:t>n diversos tipos de pruebas</w:t>
      </w:r>
      <w:r w:rsidR="004B6EE8" w:rsidRPr="00B63D88">
        <w:rPr>
          <w:lang w:val="es-ES"/>
        </w:rPr>
        <w:t>, siendo las más comunes:</w:t>
      </w:r>
    </w:p>
    <w:p w14:paraId="02CFBA87" w14:textId="19FFB91B" w:rsidR="004B6EE8" w:rsidRPr="00B63D88" w:rsidRDefault="00E12F88" w:rsidP="004E4E18">
      <w:pPr>
        <w:pStyle w:val="Prrafodelista"/>
        <w:numPr>
          <w:ilvl w:val="1"/>
          <w:numId w:val="29"/>
        </w:numPr>
        <w:jc w:val="both"/>
        <w:rPr>
          <w:lang w:val="es-ES"/>
        </w:rPr>
      </w:pPr>
      <w:r w:rsidRPr="00B63D88">
        <w:rPr>
          <w:lang w:val="es-ES"/>
        </w:rPr>
        <w:t xml:space="preserve">Evaluación </w:t>
      </w:r>
      <w:proofErr w:type="spellStart"/>
      <w:r w:rsidRPr="00B63D88">
        <w:rPr>
          <w:lang w:val="es-ES"/>
        </w:rPr>
        <w:t>Heuristica</w:t>
      </w:r>
      <w:proofErr w:type="spellEnd"/>
      <w:r w:rsidRPr="00B63D88">
        <w:rPr>
          <w:lang w:val="es-ES"/>
        </w:rPr>
        <w:t>: T</w:t>
      </w:r>
      <w:r w:rsidR="004E4E18" w:rsidRPr="00B63D88">
        <w:rPr>
          <w:lang w:val="es-ES"/>
        </w:rPr>
        <w:t xml:space="preserve">est realizado por el mismo diseñador para encontrar posibles errores de usabilidad, es una prueba rápida y efectiva donde se revisa que se cumplan los 10 principios de heurística de </w:t>
      </w:r>
      <w:proofErr w:type="spellStart"/>
      <w:r w:rsidR="004E4E18" w:rsidRPr="00B63D88">
        <w:rPr>
          <w:lang w:val="es-ES"/>
        </w:rPr>
        <w:t>Molich</w:t>
      </w:r>
      <w:proofErr w:type="spellEnd"/>
      <w:r w:rsidR="004E4E18" w:rsidRPr="00B63D88">
        <w:rPr>
          <w:lang w:val="es-ES"/>
        </w:rPr>
        <w:t xml:space="preserve"> y </w:t>
      </w:r>
      <w:proofErr w:type="spellStart"/>
      <w:r w:rsidR="004E4E18" w:rsidRPr="00B63D88">
        <w:rPr>
          <w:lang w:val="es-ES"/>
        </w:rPr>
        <w:t>Nielsen</w:t>
      </w:r>
      <w:proofErr w:type="spellEnd"/>
      <w:r w:rsidR="004E4E18" w:rsidRPr="00B63D88">
        <w:rPr>
          <w:lang w:val="es-ES"/>
        </w:rPr>
        <w:fldChar w:fldCharType="begin" w:fldLock="1"/>
      </w:r>
      <w:r w:rsidR="006A1B38" w:rsidRPr="00B63D88">
        <w:rPr>
          <w:lang w:val="es-ES"/>
        </w:rPr>
        <w:instrText>ADDIN CSL_CITATION { "citationItems" : [ { "id" : "ITEM-1", "itemData" : { "URL" : "http://www.modernanalyst.com/Careers/InterviewQuestions/tabid/128/ID/2191/Describe-the-User-Centered-Design-methodology.aspx", "accessed" : { "date-parts" : [ [ "2017", "5", "24" ] ] }, "id" : "ITEM-1", "issued" : { "date-parts" : [ [ "0" ] ] }, "title" : "Describe the User Centered Design methodology", "type" : "webpage" }, "uris" : [ "http://www.mendeley.com/documents/?uuid=67757dbc-0a67-3a13-a273-9d3105e73b51" ] } ], "mendeley" : { "formattedCitation" : "(18)", "plainTextFormattedCitation" : "(18)", "previouslyFormattedCitation" : "(18)" }, "properties" : { "noteIndex" : 0 }, "schema" : "https://github.com/citation-style-language/schema/raw/master/csl-citation.json" }</w:instrText>
      </w:r>
      <w:r w:rsidR="004E4E18" w:rsidRPr="00B63D88">
        <w:rPr>
          <w:lang w:val="es-ES"/>
        </w:rPr>
        <w:fldChar w:fldCharType="separate"/>
      </w:r>
      <w:r w:rsidR="004E4E18" w:rsidRPr="00B63D88">
        <w:rPr>
          <w:noProof/>
          <w:lang w:val="es-ES"/>
        </w:rPr>
        <w:t>(18)</w:t>
      </w:r>
      <w:r w:rsidR="004E4E18" w:rsidRPr="00B63D88">
        <w:rPr>
          <w:lang w:val="es-ES"/>
        </w:rPr>
        <w:fldChar w:fldCharType="end"/>
      </w:r>
      <w:r w:rsidR="004E4E18" w:rsidRPr="00B63D88">
        <w:rPr>
          <w:lang w:val="es-ES"/>
        </w:rPr>
        <w:t xml:space="preserve">. </w:t>
      </w:r>
    </w:p>
    <w:p w14:paraId="35B4EFFD" w14:textId="1EFECD6A" w:rsidR="004B6EE8" w:rsidRPr="00B63D88" w:rsidRDefault="004B6EE8" w:rsidP="004B6EE8">
      <w:pPr>
        <w:pStyle w:val="Prrafodelista"/>
        <w:numPr>
          <w:ilvl w:val="1"/>
          <w:numId w:val="29"/>
        </w:numPr>
        <w:jc w:val="both"/>
        <w:rPr>
          <w:lang w:val="es-ES"/>
        </w:rPr>
      </w:pPr>
      <w:r w:rsidRPr="00B63D88">
        <w:rPr>
          <w:lang w:val="es-ES"/>
        </w:rPr>
        <w:t xml:space="preserve">Revisión de lineamientos: </w:t>
      </w:r>
      <w:r w:rsidR="004E4E18" w:rsidRPr="00B63D88">
        <w:rPr>
          <w:lang w:val="es-ES"/>
        </w:rPr>
        <w:t xml:space="preserve">Se revisa de que el sistema siga </w:t>
      </w:r>
      <w:proofErr w:type="spellStart"/>
      <w:r w:rsidR="00E12F88" w:rsidRPr="00B63D88">
        <w:rPr>
          <w:lang w:val="es-ES"/>
        </w:rPr>
        <w:t>divrersos</w:t>
      </w:r>
      <w:proofErr w:type="spellEnd"/>
      <w:r w:rsidR="004E4E18" w:rsidRPr="00B63D88">
        <w:rPr>
          <w:lang w:val="es-ES"/>
        </w:rPr>
        <w:t xml:space="preserve"> lineamientos y estándares a la fecha de publicación del sistema.</w:t>
      </w:r>
    </w:p>
    <w:p w14:paraId="77C2E457" w14:textId="34BCEBD2" w:rsidR="004E4E18" w:rsidRPr="00B63D88" w:rsidRDefault="004E4E18" w:rsidP="004B6EE8">
      <w:pPr>
        <w:pStyle w:val="Prrafodelista"/>
        <w:numPr>
          <w:ilvl w:val="1"/>
          <w:numId w:val="29"/>
        </w:numPr>
        <w:jc w:val="both"/>
        <w:rPr>
          <w:lang w:val="es-ES"/>
        </w:rPr>
      </w:pPr>
      <w:r w:rsidRPr="00B63D88">
        <w:rPr>
          <w:lang w:val="es-ES"/>
        </w:rPr>
        <w:t>Test de Usuarios</w:t>
      </w:r>
      <w:r w:rsidR="00173360" w:rsidRPr="00B63D88">
        <w:rPr>
          <w:lang w:val="es-ES"/>
        </w:rPr>
        <w:t xml:space="preserve"> (Test Cognitivo)</w:t>
      </w:r>
      <w:r w:rsidRPr="00B63D88">
        <w:rPr>
          <w:lang w:val="es-ES"/>
        </w:rPr>
        <w:t xml:space="preserve">: </w:t>
      </w:r>
      <w:r w:rsidR="0038300E" w:rsidRPr="00B63D88">
        <w:rPr>
          <w:lang w:val="es-ES"/>
        </w:rPr>
        <w:t xml:space="preserve">Pruebas con usuarios para encontrar posibles problemas de usabilidad, se enfoca en darle al usuario una tarea a realizar dentro del sistema y documentar el como y si es que llega a </w:t>
      </w:r>
      <w:r w:rsidR="00E12F88" w:rsidRPr="00B63D88">
        <w:rPr>
          <w:lang w:val="es-ES"/>
        </w:rPr>
        <w:t>cumplir su objetivo</w:t>
      </w:r>
      <w:r w:rsidR="0038300E" w:rsidRPr="00B63D88">
        <w:rPr>
          <w:lang w:val="es-ES"/>
        </w:rPr>
        <w:t xml:space="preserve"> o no. Adicionalmente, con este test se ve la efectividad del sistema y se recogen percepciones y opi</w:t>
      </w:r>
      <w:r w:rsidR="00E12F88" w:rsidRPr="00B63D88">
        <w:rPr>
          <w:lang w:val="es-ES"/>
        </w:rPr>
        <w:t>ni</w:t>
      </w:r>
      <w:r w:rsidR="0038300E" w:rsidRPr="00B63D88">
        <w:rPr>
          <w:lang w:val="es-ES"/>
        </w:rPr>
        <w:t>ones del usuario.</w:t>
      </w:r>
    </w:p>
    <w:p w14:paraId="33ECD774" w14:textId="5DCD1B1D" w:rsidR="0038300E" w:rsidRPr="00B63D88" w:rsidRDefault="0038300E" w:rsidP="0038300E">
      <w:pPr>
        <w:pStyle w:val="Prrafodelista"/>
        <w:numPr>
          <w:ilvl w:val="1"/>
          <w:numId w:val="29"/>
        </w:numPr>
        <w:jc w:val="both"/>
        <w:rPr>
          <w:lang w:val="es-ES"/>
        </w:rPr>
      </w:pPr>
      <w:proofErr w:type="spellStart"/>
      <w:r w:rsidRPr="00B63D88">
        <w:rPr>
          <w:lang w:val="es-ES"/>
        </w:rPr>
        <w:t>Pluralistic</w:t>
      </w:r>
      <w:proofErr w:type="spellEnd"/>
      <w:r w:rsidRPr="00B63D88">
        <w:rPr>
          <w:lang w:val="es-ES"/>
        </w:rPr>
        <w:t xml:space="preserve"> </w:t>
      </w:r>
      <w:proofErr w:type="spellStart"/>
      <w:r w:rsidRPr="00B63D88">
        <w:rPr>
          <w:lang w:val="es-ES"/>
        </w:rPr>
        <w:t>walkthrough</w:t>
      </w:r>
      <w:proofErr w:type="spellEnd"/>
      <w:r w:rsidRPr="00B63D88">
        <w:rPr>
          <w:lang w:val="es-ES"/>
        </w:rPr>
        <w:t xml:space="preserve">: Prueba realizada utilizando </w:t>
      </w:r>
      <w:proofErr w:type="spellStart"/>
      <w:r w:rsidRPr="00B63D88">
        <w:rPr>
          <w:lang w:val="es-ES"/>
        </w:rPr>
        <w:t>storyboards</w:t>
      </w:r>
      <w:proofErr w:type="spellEnd"/>
      <w:r w:rsidRPr="00B63D88">
        <w:rPr>
          <w:lang w:val="es-ES"/>
        </w:rPr>
        <w:t xml:space="preserve"> para comprobar que esas personas con esos escenarios y en e</w:t>
      </w:r>
      <w:r w:rsidR="00E12F88" w:rsidRPr="00B63D88">
        <w:rPr>
          <w:lang w:val="es-ES"/>
        </w:rPr>
        <w:t xml:space="preserve">se caso, puedan </w:t>
      </w:r>
      <w:r w:rsidR="00E12F88" w:rsidRPr="00B63D88">
        <w:rPr>
          <w:lang w:val="es-ES"/>
        </w:rPr>
        <w:lastRenderedPageBreak/>
        <w:t>cumplir el objetivo</w:t>
      </w:r>
      <w:r w:rsidRPr="00B63D88">
        <w:rPr>
          <w:lang w:val="es-ES"/>
        </w:rPr>
        <w:t xml:space="preserve"> deseada.</w:t>
      </w:r>
      <w:r w:rsidR="00E12F88" w:rsidRPr="00B63D88">
        <w:rPr>
          <w:lang w:val="es-ES"/>
        </w:rPr>
        <w:t xml:space="preserve"> Normalmente no implica usuarios finales y es realizada por el equipo de diseño.</w:t>
      </w:r>
    </w:p>
    <w:p w14:paraId="6C7B40D5" w14:textId="77777777" w:rsidR="00DA13E1" w:rsidRPr="00F13E49" w:rsidRDefault="00DA13E1" w:rsidP="005F0C3A">
      <w:pPr>
        <w:jc w:val="both"/>
        <w:rPr>
          <w:highlight w:val="green"/>
          <w:lang w:val="es-ES"/>
        </w:rPr>
      </w:pPr>
    </w:p>
    <w:p w14:paraId="14EDFAA2" w14:textId="7B1DC2E0" w:rsidR="004E5147" w:rsidRDefault="00C5428B" w:rsidP="005F0C3A">
      <w:pPr>
        <w:pStyle w:val="Prrafodelista"/>
        <w:numPr>
          <w:ilvl w:val="2"/>
          <w:numId w:val="1"/>
        </w:numPr>
        <w:jc w:val="both"/>
        <w:rPr>
          <w:highlight w:val="green"/>
          <w:lang w:val="es-ES"/>
        </w:rPr>
      </w:pPr>
      <w:r>
        <w:rPr>
          <w:highlight w:val="green"/>
          <w:lang w:val="es-ES"/>
        </w:rPr>
        <w:t xml:space="preserve">Diseño centrado en el usuario en </w:t>
      </w:r>
      <w:r w:rsidR="00261199">
        <w:rPr>
          <w:highlight w:val="green"/>
          <w:lang w:val="es-ES"/>
        </w:rPr>
        <w:t>el sector</w:t>
      </w:r>
      <w:r>
        <w:rPr>
          <w:highlight w:val="green"/>
          <w:lang w:val="es-ES"/>
        </w:rPr>
        <w:t xml:space="preserve"> Salud</w:t>
      </w:r>
    </w:p>
    <w:p w14:paraId="78C46E6D" w14:textId="77777777" w:rsidR="00F50C2A" w:rsidRDefault="00F50C2A" w:rsidP="00F50C2A">
      <w:pPr>
        <w:jc w:val="both"/>
        <w:rPr>
          <w:highlight w:val="green"/>
          <w:lang w:val="es-ES"/>
        </w:rPr>
      </w:pPr>
    </w:p>
    <w:p w14:paraId="115B117D" w14:textId="77777777" w:rsidR="00F50C2A" w:rsidRDefault="00F50C2A" w:rsidP="00F50C2A">
      <w:pPr>
        <w:jc w:val="both"/>
        <w:rPr>
          <w:lang w:val="es-ES"/>
        </w:rPr>
      </w:pPr>
      <w:r>
        <w:rPr>
          <w:lang w:val="es-ES"/>
        </w:rPr>
        <w:t>La experiencia de Usuario (</w:t>
      </w:r>
      <w:proofErr w:type="spellStart"/>
      <w:r>
        <w:rPr>
          <w:lang w:val="es-ES"/>
        </w:rPr>
        <w:t>User</w:t>
      </w:r>
      <w:proofErr w:type="spellEnd"/>
      <w:r>
        <w:rPr>
          <w:lang w:val="es-ES"/>
        </w:rPr>
        <w:t xml:space="preserve"> </w:t>
      </w:r>
      <w:proofErr w:type="spellStart"/>
      <w:r>
        <w:rPr>
          <w:lang w:val="es-ES"/>
        </w:rPr>
        <w:t>Experience</w:t>
      </w:r>
      <w:proofErr w:type="spellEnd"/>
      <w:r>
        <w:rPr>
          <w:lang w:val="es-ES"/>
        </w:rPr>
        <w:t>, UX) y los principios del Diseño Centrado en el Usuario (</w:t>
      </w:r>
      <w:proofErr w:type="spellStart"/>
      <w:r>
        <w:rPr>
          <w:lang w:val="es-ES"/>
        </w:rPr>
        <w:t>User-centered</w:t>
      </w:r>
      <w:proofErr w:type="spellEnd"/>
      <w:r>
        <w:rPr>
          <w:lang w:val="es-ES"/>
        </w:rPr>
        <w:t xml:space="preserve"> </w:t>
      </w:r>
      <w:proofErr w:type="spellStart"/>
      <w:r>
        <w:rPr>
          <w:lang w:val="es-ES"/>
        </w:rPr>
        <w:t>design</w:t>
      </w:r>
      <w:proofErr w:type="spellEnd"/>
      <w:r>
        <w:rPr>
          <w:lang w:val="es-ES"/>
        </w:rPr>
        <w:t>, UCD) en Tecnologías de Información en Salud (</w:t>
      </w:r>
      <w:proofErr w:type="spellStart"/>
      <w:r>
        <w:rPr>
          <w:lang w:val="es-ES"/>
        </w:rPr>
        <w:t>Health</w:t>
      </w:r>
      <w:proofErr w:type="spellEnd"/>
      <w:r>
        <w:rPr>
          <w:lang w:val="es-ES"/>
        </w:rPr>
        <w:t xml:space="preserve"> </w:t>
      </w:r>
      <w:proofErr w:type="spellStart"/>
      <w:r>
        <w:rPr>
          <w:lang w:val="es-ES"/>
        </w:rPr>
        <w:t>Information</w:t>
      </w:r>
      <w:proofErr w:type="spellEnd"/>
      <w:r>
        <w:rPr>
          <w:lang w:val="es-ES"/>
        </w:rPr>
        <w:t xml:space="preserve"> </w:t>
      </w:r>
      <w:proofErr w:type="spellStart"/>
      <w:r>
        <w:rPr>
          <w:lang w:val="es-ES"/>
        </w:rPr>
        <w:t>Technology</w:t>
      </w:r>
      <w:proofErr w:type="spellEnd"/>
      <w:r>
        <w:rPr>
          <w:lang w:val="es-ES"/>
        </w:rPr>
        <w:t xml:space="preserve">, HIT) han sido identificados como fundamentales por Asociación Medica Americana en conjunto con el gobierno de Estados Unidos, ya que consideran a estos enfoques como requerimientos críticos al momento de crear un sistema clínico </w:t>
      </w:r>
      <w:r>
        <w:rPr>
          <w:lang w:val="es-ES"/>
        </w:rPr>
        <w:fldChar w:fldCharType="begin" w:fldLock="1"/>
      </w:r>
      <w:r>
        <w:rPr>
          <w:lang w:val="es-ES"/>
        </w:rPr>
        <w:instrText>ADDIN CSL_CITATION { "citationItems" : [ { "id" : "ITEM-1", "itemData" : { "URL" : "http://pinnacle-center.com/hit-implementation-strategies-and-user-centered-design/", "accessed" : { "date-parts" : [ [ "2017", "5", "29" ] ] }, "id" : "ITEM-1", "issued" : { "date-parts" : [ [ "0" ] ] }, "title" : "HIT Implementation Strategies and User-Centered Design", "type" : "webpage" }, "uris" : [ "http://www.mendeley.com/documents/?uuid=c3f1c253-5323-3431-a01e-a48ae27081b5" ] } ], "mendeley" : { "formattedCitation" : "(19)", "plainTextFormattedCitation" : "(19)", "previouslyFormattedCitation" : "(19)" }, "properties" : { "noteIndex" : 0 }, "schema" : "https://github.com/citation-style-language/schema/raw/master/csl-citation.json" }</w:instrText>
      </w:r>
      <w:r>
        <w:rPr>
          <w:lang w:val="es-ES"/>
        </w:rPr>
        <w:fldChar w:fldCharType="separate"/>
      </w:r>
      <w:r w:rsidRPr="0022213C">
        <w:rPr>
          <w:noProof/>
          <w:lang w:val="es-ES"/>
        </w:rPr>
        <w:t>(19)</w:t>
      </w:r>
      <w:r>
        <w:rPr>
          <w:lang w:val="es-ES"/>
        </w:rPr>
        <w:fldChar w:fldCharType="end"/>
      </w:r>
      <w:r>
        <w:rPr>
          <w:lang w:val="es-ES"/>
        </w:rPr>
        <w:t xml:space="preserve">. Sin ellos, no se puede garantizar que un sistema clínico sea usable y útil para lo que se deseaba. Existen estudios donde se demuestra que la creación de un diseño apropiado para la visualización de datos médicos es valioso para conseguir la participación y compromiso del paciente </w:t>
      </w:r>
      <w:r>
        <w:rPr>
          <w:lang w:val="es-ES"/>
        </w:rPr>
        <w:fldChar w:fldCharType="begin" w:fldLock="1"/>
      </w:r>
      <w:r>
        <w:rPr>
          <w:lang w:val="es-ES"/>
        </w:rPr>
        <w:instrText>ADDIN CSL_CITATION { "citationItems" : [ { "id" : "ITEM-1", "itemData" : { "DOI" : "10.1089/tmj.2014.0012", "ISSN" : "1530-5627", "PMID" : "25401414", "abstract" : "Abstract Background: Smart home technologies provide a valuable resource to unobtrusively monitor health and wellness within an older adult population. However, the breadth and density of data available along with aging associated decreases in working memory, prospective memory, spatial cognition, and processing speed can make it challenging to comprehend for older adults. We developed visualizations of smart home health data integrated into a framework of wellness. We evaluated the visualizations through focus groups with older adults and identified recommendations to guide the future development of visualizations. Materials and Methods: We conducted four focus groups with older adult participants (n=31) at an independent retirement community. Participants were presented with three different visualizations from a wellness pilot study. A qualitative descriptive analysis was conducted to identify thematic content. Results: We identified three themes related to processing and application of visualizations: ...", "author" : [ { "dropping-particle" : "", "family" : "Le", "given" : "Thai", "non-dropping-particle" : "", "parse-names" : false, "suffix" : "" }, { "dropping-particle" : "", "family" : "Reeder", "given" : "Blaine", "non-dropping-particle" : "", "parse-names" : false, "suffix" : "" }, { "dropping-particle" : "", "family" : "Yoo", "given" : "Daisy", "non-dropping-particle" : "", "parse-names" : false, "suffix" : "" }, { "dropping-particle" : "", "family" : "Aziz", "given" : "Rafae", "non-dropping-particle" : "", "parse-names" : false, "suffix" : "" }, { "dropping-particle" : "", "family" : "Thompson", "given" : "Hilaire J.", "non-dropping-particle" : "", "parse-names" : false, "suffix" : "" }, { "dropping-particle" : "", "family" : "Demiris", "given" : "George", "non-dropping-particle" : "", "parse-names" : false, "suffix" : "" } ], "container-title" : "Telemedicine and e-Health", "id" : "ITEM-1", "issue" : "1", "issued" : { "date-parts" : [ [ "2015" ] ] }, "page" : "9-15", "title" : "An Evaluation of Wellness Assessment Visualizations for Older Adults", "type" : "article-journal", "volume" : "21" }, "uris" : [ "http://www.mendeley.com/documents/?uuid=9fc5cc55-41a4-453d-a817-a81e0724f663" ] } ], "mendeley" : { "formattedCitation" : "(20)", "plainTextFormattedCitation" : "(20)", "previouslyFormattedCitation" : "(20)" }, "properties" : { "noteIndex" : 0 }, "schema" : "https://github.com/citation-style-language/schema/raw/master/csl-citation.json" }</w:instrText>
      </w:r>
      <w:r>
        <w:rPr>
          <w:lang w:val="es-ES"/>
        </w:rPr>
        <w:fldChar w:fldCharType="separate"/>
      </w:r>
      <w:r w:rsidRPr="009B1078">
        <w:rPr>
          <w:noProof/>
          <w:lang w:val="es-ES"/>
        </w:rPr>
        <w:t>(20)</w:t>
      </w:r>
      <w:r>
        <w:rPr>
          <w:lang w:val="es-ES"/>
        </w:rPr>
        <w:fldChar w:fldCharType="end"/>
      </w:r>
      <w:r>
        <w:rPr>
          <w:lang w:val="es-ES"/>
        </w:rPr>
        <w:t xml:space="preserve">, asegurando su funcionalidad y aumentando la probabilidad de conseguir los resultados esperados </w:t>
      </w:r>
      <w:r>
        <w:rPr>
          <w:lang w:val="es-ES"/>
        </w:rPr>
        <w:fldChar w:fldCharType="begin" w:fldLock="1"/>
      </w:r>
      <w:r>
        <w:rPr>
          <w:lang w:val="es-ES"/>
        </w:rPr>
        <w:instrText>ADDIN CSL_CITATION { "citationItems" : [ { "id" : "ITEM-1", "itemData" : { "DOI" : "10.1097/NCN.0b013e31819f7c7c", "abstract" : "Despite recommendations that patients be involved in the design and testing of health technologies, few reports describe how to involve patients in systematic and meaningful ways to ensure that applications are customized to meet their needs. User-centered design (UCD) is an approach that involves end-users throughout the development process so that technology support tasks, are easy to operate, and are of value to users. In this paper we provide an overview of UCD and use the development of Pocket Personal Assistant for Tracking Health (Pocket PATH), to illustrate how these principles and techniques were applied to involve patients in the development of this interactive health technology. Involving patient-users in the design and testing ensured functionality and usability, therefore increasing the likelihood of promoting the intended health outcomes.", "author" : [ { "dropping-particle" : "", "family" : "Vito Dabbs", "given" : "Annette", "non-dropping-particle" : "De", "parse-names" : false, "suffix" : "" }, { "dropping-particle" : "", "family" : "Myers", "given" : "Brad A", "non-dropping-particle" : "", "parse-names" : false, "suffix" : "" }, { "dropping-particle" : "", "family" : "Mc Curry", "given" : "Kenneth R", "non-dropping-particle" : "", "parse-names" : false, "suffix" : "" }, { "dropping-particle" : "", "family" : "Dunbar-Jacob", "given" : "Jacqueline", "non-dropping-particle" : "", "parse-names" : false, "suffix" : "" }, { "dropping-particle" : "", "family" : "Hawkins", "given" : "Robert P", "non-dropping-particle" : "", "parse-names" : false, "suffix" : "" }, { "dropping-particle" : "", "family" : "Begey", "given" : "Alex", "non-dropping-particle" : "", "parse-names" : false, "suffix" : "" }, { "dropping-particle" : "", "family" : "Amanda Dew", "given" : "Mary", "non-dropping-particle" : "", "parse-names" : false, "suffix" : "" } ], "id" : "ITEM-1", "issued" : { "date-parts" : [ [ "0" ] ] }, "title" : "User-Centered Design and Interactive Health Technologies for Patients", "type" : "article-journal" }, "uris" : [ "http://www.mendeley.com/documents/?uuid=8e050eb5-8522-3a25-b666-371b39a1e21d" ] } ], "mendeley" : { "formattedCitation" : "(21)", "plainTextFormattedCitation" : "(21)" }, "properties" : { "noteIndex" : 0 }, "schema" : "https://github.com/citation-style-language/schema/raw/master/csl-citation.json" }</w:instrText>
      </w:r>
      <w:r>
        <w:rPr>
          <w:lang w:val="es-ES"/>
        </w:rPr>
        <w:fldChar w:fldCharType="separate"/>
      </w:r>
      <w:r w:rsidRPr="00FA670B">
        <w:rPr>
          <w:noProof/>
          <w:lang w:val="es-ES"/>
        </w:rPr>
        <w:t>(21)</w:t>
      </w:r>
      <w:r>
        <w:rPr>
          <w:lang w:val="es-ES"/>
        </w:rPr>
        <w:fldChar w:fldCharType="end"/>
      </w:r>
      <w:r>
        <w:rPr>
          <w:lang w:val="es-ES"/>
        </w:rPr>
        <w:t xml:space="preserve">. </w:t>
      </w:r>
    </w:p>
    <w:p w14:paraId="2562A59E" w14:textId="77777777" w:rsidR="00277EC5" w:rsidRDefault="00277EC5" w:rsidP="00F50C2A">
      <w:pPr>
        <w:jc w:val="both"/>
        <w:rPr>
          <w:lang w:val="es-ES"/>
        </w:rPr>
      </w:pPr>
    </w:p>
    <w:p w14:paraId="54787431" w14:textId="2089702A" w:rsidR="00277EC5" w:rsidRDefault="00277EC5" w:rsidP="00F50C2A">
      <w:pPr>
        <w:jc w:val="both"/>
        <w:rPr>
          <w:lang w:val="es-ES"/>
        </w:rPr>
      </w:pPr>
      <w:r>
        <w:rPr>
          <w:lang w:val="es-ES"/>
        </w:rPr>
        <w:t>Estos enfoques se están empezando a utilizar de forma consistente en el sector, con la principal idea de evitar fracasos en desarrollo de sistemas informáticos ya que implica una mejora de la eficiencia</w:t>
      </w:r>
      <w:r w:rsidR="00C5586B">
        <w:rPr>
          <w:lang w:val="es-ES"/>
        </w:rPr>
        <w:t>, optimización de</w:t>
      </w:r>
      <w:r>
        <w:rPr>
          <w:lang w:val="es-ES"/>
        </w:rPr>
        <w:t xml:space="preserve"> los procesos</w:t>
      </w:r>
      <w:r w:rsidR="00C5586B">
        <w:rPr>
          <w:lang w:val="es-ES"/>
        </w:rPr>
        <w:t xml:space="preserve"> y servicios, reducción de</w:t>
      </w:r>
      <w:r>
        <w:rPr>
          <w:lang w:val="es-ES"/>
        </w:rPr>
        <w:t xml:space="preserve"> costos y</w:t>
      </w:r>
      <w:r w:rsidR="00C5586B">
        <w:rPr>
          <w:lang w:val="es-ES"/>
        </w:rPr>
        <w:t>,</w:t>
      </w:r>
      <w:r>
        <w:rPr>
          <w:lang w:val="es-ES"/>
        </w:rPr>
        <w:t xml:space="preserve"> principalmente, se mejora la satisfacción y fidelización del paciente en el sistemas de salud.</w:t>
      </w:r>
    </w:p>
    <w:p w14:paraId="6EC43EEF" w14:textId="77777777" w:rsidR="00F50C2A" w:rsidRPr="00F50C2A" w:rsidRDefault="00F50C2A" w:rsidP="00F50C2A">
      <w:pPr>
        <w:jc w:val="both"/>
        <w:rPr>
          <w:highlight w:val="green"/>
          <w:lang w:val="es-ES"/>
        </w:rPr>
      </w:pPr>
    </w:p>
    <w:p w14:paraId="191B2F12" w14:textId="152CF997" w:rsidR="00F50C2A" w:rsidRDefault="00F50C2A" w:rsidP="00F50C2A">
      <w:pPr>
        <w:pStyle w:val="Prrafodelista"/>
        <w:numPr>
          <w:ilvl w:val="3"/>
          <w:numId w:val="1"/>
        </w:numPr>
        <w:jc w:val="both"/>
        <w:rPr>
          <w:highlight w:val="green"/>
          <w:lang w:val="es-ES"/>
        </w:rPr>
      </w:pPr>
      <w:r>
        <w:rPr>
          <w:highlight w:val="green"/>
          <w:lang w:val="es-ES"/>
        </w:rPr>
        <w:t>Diseño centrado en el usuario en el sector Salud en Perú</w:t>
      </w:r>
    </w:p>
    <w:p w14:paraId="796FC86E" w14:textId="77777777" w:rsidR="00F50C2A" w:rsidRPr="00F50C2A" w:rsidRDefault="00F50C2A" w:rsidP="00F50C2A">
      <w:pPr>
        <w:jc w:val="both"/>
        <w:rPr>
          <w:highlight w:val="green"/>
          <w:lang w:val="es-ES"/>
        </w:rPr>
      </w:pPr>
    </w:p>
    <w:p w14:paraId="463EF219" w14:textId="2675F911" w:rsidR="00261199" w:rsidRDefault="00BF47DC" w:rsidP="005F0C3A">
      <w:pPr>
        <w:jc w:val="both"/>
        <w:rPr>
          <w:lang w:val="es-ES"/>
        </w:rPr>
      </w:pPr>
      <w:r>
        <w:rPr>
          <w:lang w:val="es-ES"/>
        </w:rPr>
        <w:t xml:space="preserve">En el caso del Perú, </w:t>
      </w:r>
      <w:r w:rsidR="00E52521">
        <w:rPr>
          <w:lang w:val="es-ES"/>
        </w:rPr>
        <w:t xml:space="preserve">todavía </w:t>
      </w:r>
      <w:r w:rsidR="00FA670B">
        <w:rPr>
          <w:lang w:val="es-ES"/>
        </w:rPr>
        <w:t>existe</w:t>
      </w:r>
      <w:r w:rsidR="00EF13A1">
        <w:rPr>
          <w:lang w:val="es-ES"/>
        </w:rPr>
        <w:t xml:space="preserve"> una alta</w:t>
      </w:r>
      <w:r w:rsidR="00E52521">
        <w:rPr>
          <w:lang w:val="es-ES"/>
        </w:rPr>
        <w:t xml:space="preserve"> resistencia al cambio</w:t>
      </w:r>
      <w:r w:rsidR="00EF13A1">
        <w:rPr>
          <w:lang w:val="es-ES"/>
        </w:rPr>
        <w:t xml:space="preserve"> en el aspecto tecnológico, </w:t>
      </w:r>
      <w:r w:rsidR="00FA670B">
        <w:rPr>
          <w:lang w:val="es-ES"/>
        </w:rPr>
        <w:t>por la idea equivocada</w:t>
      </w:r>
      <w:r w:rsidR="00EF13A1">
        <w:rPr>
          <w:lang w:val="es-ES"/>
        </w:rPr>
        <w:t xml:space="preserve"> de</w:t>
      </w:r>
      <w:r w:rsidR="00FA670B">
        <w:rPr>
          <w:lang w:val="es-ES"/>
        </w:rPr>
        <w:t xml:space="preserve"> que por la</w:t>
      </w:r>
      <w:r w:rsidR="00EF13A1">
        <w:rPr>
          <w:lang w:val="es-ES"/>
        </w:rPr>
        <w:t xml:space="preserve"> adopción de nuevas tecnologías, los trabajos podrían verse mermados y </w:t>
      </w:r>
      <w:r w:rsidR="00FA670B">
        <w:rPr>
          <w:lang w:val="es-ES"/>
        </w:rPr>
        <w:t xml:space="preserve">hasta </w:t>
      </w:r>
      <w:r w:rsidR="00EF13A1">
        <w:rPr>
          <w:lang w:val="es-ES"/>
        </w:rPr>
        <w:t>reemplaz</w:t>
      </w:r>
      <w:r w:rsidR="00E52521">
        <w:rPr>
          <w:lang w:val="es-ES"/>
        </w:rPr>
        <w:t>ados. Es por esto que</w:t>
      </w:r>
      <w:r w:rsidR="00EF13A1">
        <w:rPr>
          <w:lang w:val="es-ES"/>
        </w:rPr>
        <w:t xml:space="preserve"> la implementación de nuevos sistemas para la mejora de procesos es limitada ya que los pocos sistemas que llegan a implementarse, no </w:t>
      </w:r>
      <w:r w:rsidR="00E52521">
        <w:rPr>
          <w:lang w:val="es-ES"/>
        </w:rPr>
        <w:t>llegan a ser</w:t>
      </w:r>
      <w:r w:rsidR="00EF13A1">
        <w:rPr>
          <w:lang w:val="es-ES"/>
        </w:rPr>
        <w:t xml:space="preserve"> aprovechados </w:t>
      </w:r>
      <w:r w:rsidR="00FA670B">
        <w:rPr>
          <w:lang w:val="es-ES"/>
        </w:rPr>
        <w:t>en su totalidad. Seguir los enfoques de UX y UCD podría marcar una diferencia significativa en la adopción de sistemas informáticos</w:t>
      </w:r>
      <w:r w:rsidR="00E52521">
        <w:rPr>
          <w:lang w:val="es-ES"/>
        </w:rPr>
        <w:t xml:space="preserve"> en el sector salud</w:t>
      </w:r>
      <w:r w:rsidR="00FA670B">
        <w:rPr>
          <w:lang w:val="es-ES"/>
        </w:rPr>
        <w:t>, tanto</w:t>
      </w:r>
      <w:r w:rsidR="00E52521">
        <w:rPr>
          <w:lang w:val="es-ES"/>
        </w:rPr>
        <w:t xml:space="preserve"> en</w:t>
      </w:r>
      <w:r w:rsidR="00FA670B">
        <w:rPr>
          <w:lang w:val="es-ES"/>
        </w:rPr>
        <w:t xml:space="preserve"> sistemas clínicos como </w:t>
      </w:r>
      <w:r w:rsidR="00E52521">
        <w:rPr>
          <w:lang w:val="es-ES"/>
        </w:rPr>
        <w:t xml:space="preserve">en </w:t>
      </w:r>
      <w:r w:rsidR="00FA670B">
        <w:rPr>
          <w:lang w:val="es-ES"/>
        </w:rPr>
        <w:t>sistemas de gestión de diversos recursos.</w:t>
      </w:r>
      <w:r w:rsidR="006A1E94">
        <w:rPr>
          <w:lang w:val="es-ES"/>
        </w:rPr>
        <w:t xml:space="preserve"> El uso de estos enfoques se ve limitado debido a que no se le da la imp</w:t>
      </w:r>
      <w:r w:rsidR="00E52521">
        <w:rPr>
          <w:lang w:val="es-ES"/>
        </w:rPr>
        <w:t>ortancia necesaria a las pruebas</w:t>
      </w:r>
      <w:r w:rsidR="006A1E94">
        <w:rPr>
          <w:lang w:val="es-ES"/>
        </w:rPr>
        <w:t xml:space="preserve"> de aplicativos con usuarios, </w:t>
      </w:r>
      <w:r w:rsidR="00E52521">
        <w:rPr>
          <w:lang w:val="es-ES"/>
        </w:rPr>
        <w:t xml:space="preserve">a la </w:t>
      </w:r>
      <w:r w:rsidR="006A1E94">
        <w:rPr>
          <w:lang w:val="es-ES"/>
        </w:rPr>
        <w:t>falta de tiempo y recursos en la implementación de di</w:t>
      </w:r>
      <w:r w:rsidR="00E52521">
        <w:rPr>
          <w:lang w:val="es-ES"/>
        </w:rPr>
        <w:t xml:space="preserve">chos sistemas, falta de </w:t>
      </w:r>
      <w:proofErr w:type="spellStart"/>
      <w:r w:rsidR="00E52521">
        <w:rPr>
          <w:lang w:val="es-ES"/>
        </w:rPr>
        <w:t>expertiz</w:t>
      </w:r>
      <w:proofErr w:type="spellEnd"/>
      <w:r w:rsidR="00E52521">
        <w:rPr>
          <w:lang w:val="es-ES"/>
        </w:rPr>
        <w:t xml:space="preserve"> en dichos enfoques</w:t>
      </w:r>
      <w:r w:rsidR="006A1E94">
        <w:rPr>
          <w:lang w:val="es-ES"/>
        </w:rPr>
        <w:t xml:space="preserve"> y principalmente, la idea de que un sistema solo debe desarrollarse para cumplir los objetivos de la empresa y no darle valor a las apreciaciones de los usuarios finales.</w:t>
      </w:r>
    </w:p>
    <w:p w14:paraId="624F2552" w14:textId="77777777" w:rsidR="00261199" w:rsidRPr="004777AE" w:rsidRDefault="00261199" w:rsidP="005F0C3A">
      <w:pPr>
        <w:jc w:val="both"/>
        <w:rPr>
          <w:lang w:val="es-ES"/>
        </w:rPr>
      </w:pPr>
    </w:p>
    <w:p w14:paraId="1B1823CD" w14:textId="4CC219BF" w:rsidR="004E5147" w:rsidRDefault="004E5147" w:rsidP="005F0C3A">
      <w:pPr>
        <w:pStyle w:val="Prrafodelista"/>
        <w:numPr>
          <w:ilvl w:val="1"/>
          <w:numId w:val="1"/>
        </w:numPr>
        <w:jc w:val="both"/>
        <w:rPr>
          <w:lang w:val="es-ES"/>
        </w:rPr>
      </w:pPr>
      <w:r w:rsidRPr="007A694C">
        <w:rPr>
          <w:lang w:val="es-ES"/>
        </w:rPr>
        <w:t>Sistema de Atención a Solicitudes</w:t>
      </w:r>
      <w:r w:rsidRPr="00677804">
        <w:rPr>
          <w:lang w:val="es-ES"/>
        </w:rPr>
        <w:t xml:space="preserve"> en S</w:t>
      </w:r>
      <w:r>
        <w:rPr>
          <w:lang w:val="es-ES"/>
        </w:rPr>
        <w:t>USALUD</w:t>
      </w:r>
      <w:r w:rsidRPr="00677804">
        <w:rPr>
          <w:lang w:val="es-ES"/>
        </w:rPr>
        <w:t xml:space="preserve"> – Perú</w:t>
      </w:r>
      <w:r>
        <w:rPr>
          <w:lang w:val="es-ES"/>
        </w:rPr>
        <w:t xml:space="preserve"> </w:t>
      </w:r>
      <w:r w:rsidR="00B43145">
        <w:rPr>
          <w:lang w:val="es-ES"/>
        </w:rPr>
        <w:fldChar w:fldCharType="begin" w:fldLock="1"/>
      </w:r>
      <w:r w:rsidR="00FA670B">
        <w:rPr>
          <w:lang w:val="es-ES"/>
        </w:rPr>
        <w:instrText>ADDIN CSL_CITATION { "citationItems" : [ { "id" : "ITEM-1", "itemData" : { "URL" : "http://portales.susalud.gob.pe/web/portal/nosotros", "accessed" : { "date-parts" : [ [ "2017", "3", "14" ] ] }, "id" : "ITEM-1", "issued" : { "date-parts" : [ [ "0" ] ] }, "note" : "NULL", "title" : "SUSALUD | Inicio", "type" : "webpage" }, "uris" : [ "http://www.mendeley.com/documents/?uuid=68da060f-d2f6-3751-81f4-3509af48c3a5" ] } ], "mendeley" : { "formattedCitation" : "(22)", "plainTextFormattedCitation" : "(22)", "previouslyFormattedCitation" : "(21)" }, "properties" : { "noteIndex" : 0 }, "schema" : "https://github.com/citation-style-language/schema/raw/master/csl-citation.json" }</w:instrText>
      </w:r>
      <w:r w:rsidR="00B43145">
        <w:rPr>
          <w:lang w:val="es-ES"/>
        </w:rPr>
        <w:fldChar w:fldCharType="separate"/>
      </w:r>
      <w:r w:rsidR="00FA670B" w:rsidRPr="00FA670B">
        <w:rPr>
          <w:noProof/>
          <w:lang w:val="es-ES"/>
        </w:rPr>
        <w:t>(22)</w:t>
      </w:r>
      <w:r w:rsidR="00B43145">
        <w:rPr>
          <w:lang w:val="es-ES"/>
        </w:rPr>
        <w:fldChar w:fldCharType="end"/>
      </w:r>
    </w:p>
    <w:p w14:paraId="08223C81" w14:textId="77777777" w:rsidR="004E5147" w:rsidRDefault="004E5147" w:rsidP="005F0C3A">
      <w:pPr>
        <w:pStyle w:val="Prrafodelista"/>
        <w:ind w:left="792"/>
        <w:jc w:val="both"/>
        <w:rPr>
          <w:lang w:val="es-ES"/>
        </w:rPr>
      </w:pPr>
    </w:p>
    <w:p w14:paraId="2477C9DA" w14:textId="77777777" w:rsidR="004E5147" w:rsidRDefault="004E5147" w:rsidP="005F0C3A">
      <w:pPr>
        <w:pStyle w:val="Prrafodelista"/>
        <w:numPr>
          <w:ilvl w:val="2"/>
          <w:numId w:val="1"/>
        </w:numPr>
        <w:jc w:val="both"/>
        <w:rPr>
          <w:lang w:val="es-ES"/>
        </w:rPr>
      </w:pPr>
      <w:r>
        <w:rPr>
          <w:lang w:val="es-ES"/>
        </w:rPr>
        <w:t>Descripción</w:t>
      </w:r>
    </w:p>
    <w:p w14:paraId="22877163" w14:textId="77777777" w:rsidR="004E5147" w:rsidRDefault="004E5147" w:rsidP="005F0C3A">
      <w:pPr>
        <w:pStyle w:val="Prrafodelista"/>
        <w:ind w:left="1224"/>
        <w:jc w:val="both"/>
        <w:rPr>
          <w:lang w:val="es-ES"/>
        </w:rPr>
      </w:pPr>
    </w:p>
    <w:p w14:paraId="4115977D" w14:textId="77777777" w:rsidR="004E5147" w:rsidDel="009B40AE" w:rsidRDefault="004E5147" w:rsidP="005F0C3A">
      <w:pPr>
        <w:jc w:val="both"/>
        <w:rPr>
          <w:del w:id="1" w:author="Cesar Carcamo" w:date="2017-05-10T09:13:00Z"/>
          <w:lang w:val="es-ES"/>
        </w:rPr>
      </w:pPr>
      <w:r>
        <w:rPr>
          <w:lang w:val="es-ES"/>
        </w:rPr>
        <w:t>La S</w:t>
      </w:r>
      <w:r w:rsidRPr="00677804">
        <w:rPr>
          <w:lang w:val="es-ES"/>
        </w:rPr>
        <w:t>uper</w:t>
      </w:r>
      <w:r>
        <w:rPr>
          <w:lang w:val="es-ES"/>
        </w:rPr>
        <w:t>intendencia Nacional de Salud (SUSALUD) es la encargada de proteger los derechos en salud del ciudadano peruano, orientando sus acciones hacia el empoderamiento para colocar al ciudadano en el centro del sistema de salud, sin importar las condiciones de su seguro medico ni el lugar donde se atiende. SUSALUD tiene autoridad tanto en instituciones públic</w:t>
      </w:r>
      <w:del w:id="2" w:author="Cesar Carcamo" w:date="2017-05-10T09:13:00Z">
        <w:r w:rsidDel="009B40AE">
          <w:rPr>
            <w:lang w:val="es-ES"/>
          </w:rPr>
          <w:delText>o</w:delText>
        </w:r>
      </w:del>
      <w:ins w:id="3" w:author="Cesar Carcamo" w:date="2017-05-10T09:13:00Z">
        <w:r w:rsidR="009B40AE">
          <w:rPr>
            <w:lang w:val="es-ES"/>
          </w:rPr>
          <w:t>a</w:t>
        </w:r>
      </w:ins>
      <w:r>
        <w:rPr>
          <w:lang w:val="es-ES"/>
        </w:rPr>
        <w:t>s, priva</w:t>
      </w:r>
    </w:p>
    <w:p w14:paraId="74617CE9" w14:textId="77777777" w:rsidR="004E5147" w:rsidRDefault="004E5147" w:rsidP="005F0C3A">
      <w:pPr>
        <w:jc w:val="both"/>
        <w:rPr>
          <w:lang w:val="es-ES"/>
        </w:rPr>
      </w:pPr>
      <w:r>
        <w:rPr>
          <w:lang w:val="es-ES"/>
        </w:rPr>
        <w:t xml:space="preserve">das y mixtas, en Instituciones </w:t>
      </w:r>
      <w:r>
        <w:rPr>
          <w:lang w:val="es-ES"/>
        </w:rPr>
        <w:lastRenderedPageBreak/>
        <w:t xml:space="preserve">Prestadoras de Salud (IPRESS) y en Instituciones Administradoras de Fondos de Aseguramiento en Salud (IAFAS). Cuenta con 4 </w:t>
      </w:r>
      <w:r w:rsidR="007B7B83">
        <w:rPr>
          <w:lang w:val="es-ES"/>
        </w:rPr>
        <w:t>líneas</w:t>
      </w:r>
      <w:r>
        <w:rPr>
          <w:lang w:val="es-ES"/>
        </w:rPr>
        <w:t xml:space="preserve"> de acción:</w:t>
      </w:r>
    </w:p>
    <w:p w14:paraId="5B01E310" w14:textId="77777777" w:rsidR="004E5147" w:rsidRDefault="004E5147" w:rsidP="005F0C3A">
      <w:pPr>
        <w:jc w:val="both"/>
        <w:rPr>
          <w:lang w:val="es-ES"/>
        </w:rPr>
      </w:pPr>
    </w:p>
    <w:p w14:paraId="7270D6B8" w14:textId="77777777" w:rsidR="004E5147" w:rsidRDefault="004E5147" w:rsidP="005F0C3A">
      <w:pPr>
        <w:pStyle w:val="Prrafodelista"/>
        <w:numPr>
          <w:ilvl w:val="0"/>
          <w:numId w:val="18"/>
        </w:numPr>
        <w:spacing w:line="276" w:lineRule="auto"/>
        <w:jc w:val="both"/>
        <w:rPr>
          <w:lang w:val="es-ES"/>
        </w:rPr>
      </w:pPr>
      <w:r>
        <w:rPr>
          <w:lang w:val="es-ES"/>
        </w:rPr>
        <w:t>Promoción y protección de los derechos en salud.</w:t>
      </w:r>
    </w:p>
    <w:p w14:paraId="6DEA3EFC" w14:textId="77777777" w:rsidR="004E5147" w:rsidRDefault="004E5147" w:rsidP="005F0C3A">
      <w:pPr>
        <w:pStyle w:val="Prrafodelista"/>
        <w:numPr>
          <w:ilvl w:val="0"/>
          <w:numId w:val="18"/>
        </w:numPr>
        <w:spacing w:line="276" w:lineRule="auto"/>
        <w:jc w:val="both"/>
        <w:rPr>
          <w:lang w:val="es-ES"/>
        </w:rPr>
      </w:pPr>
      <w:r>
        <w:rPr>
          <w:lang w:val="es-ES"/>
        </w:rPr>
        <w:t>Prevención, mediante supervisión a los establecimientos de salud.</w:t>
      </w:r>
    </w:p>
    <w:p w14:paraId="4E7F4A59" w14:textId="77777777" w:rsidR="004E5147" w:rsidRDefault="004E5147" w:rsidP="005F0C3A">
      <w:pPr>
        <w:pStyle w:val="Prrafodelista"/>
        <w:numPr>
          <w:ilvl w:val="0"/>
          <w:numId w:val="18"/>
        </w:numPr>
        <w:spacing w:line="276" w:lineRule="auto"/>
        <w:jc w:val="both"/>
        <w:rPr>
          <w:lang w:val="es-ES"/>
        </w:rPr>
      </w:pPr>
      <w:r>
        <w:rPr>
          <w:lang w:val="es-ES"/>
        </w:rPr>
        <w:t>Restitución al derecho, por medio de fiscalización, medidas correctivas y sanciones cuando se ameriten.</w:t>
      </w:r>
    </w:p>
    <w:p w14:paraId="04541B77" w14:textId="77777777" w:rsidR="004E5147" w:rsidRDefault="004E5147" w:rsidP="005F0C3A">
      <w:pPr>
        <w:pStyle w:val="Prrafodelista"/>
        <w:numPr>
          <w:ilvl w:val="0"/>
          <w:numId w:val="18"/>
        </w:numPr>
        <w:spacing w:line="276" w:lineRule="auto"/>
        <w:jc w:val="both"/>
        <w:rPr>
          <w:lang w:val="es-ES"/>
        </w:rPr>
      </w:pPr>
      <w:r>
        <w:rPr>
          <w:lang w:val="es-ES"/>
        </w:rPr>
        <w:t>Investigación y Desarrollo, por medio de sistemas de información.</w:t>
      </w:r>
    </w:p>
    <w:p w14:paraId="29AE639F" w14:textId="77777777" w:rsidR="00690691" w:rsidRDefault="00690691" w:rsidP="005F0C3A">
      <w:pPr>
        <w:spacing w:line="276" w:lineRule="auto"/>
        <w:jc w:val="both"/>
        <w:rPr>
          <w:lang w:val="es-ES"/>
        </w:rPr>
      </w:pPr>
    </w:p>
    <w:p w14:paraId="223097DD" w14:textId="77777777" w:rsidR="00690691" w:rsidDel="00455164" w:rsidRDefault="00690691" w:rsidP="005F0C3A">
      <w:pPr>
        <w:spacing w:line="276" w:lineRule="auto"/>
        <w:jc w:val="both"/>
        <w:rPr>
          <w:del w:id="4" w:author="Cesar Carcamo" w:date="2017-05-10T09:19:00Z"/>
          <w:lang w:val="es-ES"/>
        </w:rPr>
      </w:pPr>
      <w:r>
        <w:rPr>
          <w:lang w:val="es-ES"/>
        </w:rPr>
        <w:t>En la ac</w:t>
      </w:r>
      <w:r w:rsidR="00EB78DC">
        <w:rPr>
          <w:lang w:val="es-ES"/>
        </w:rPr>
        <w:t>tualidad, existen en total 20488</w:t>
      </w:r>
      <w:r>
        <w:rPr>
          <w:lang w:val="es-ES"/>
        </w:rPr>
        <w:t xml:space="preserve"> IPRESS a nivel nacional, las cuales se dividen </w:t>
      </w:r>
      <w:del w:id="5" w:author="Cesar Carcamo" w:date="2017-05-10T09:14:00Z">
        <w:r w:rsidDel="002F0CC8">
          <w:rPr>
            <w:lang w:val="es-ES"/>
          </w:rPr>
          <w:delText>de la manera que se detalla en el Cuadro Nº1, dond</w:delText>
        </w:r>
        <w:r w:rsidR="00EB78DC" w:rsidDel="002F0CC8">
          <w:rPr>
            <w:lang w:val="es-ES"/>
          </w:rPr>
          <w:delText xml:space="preserve">e se puede apreciar que el </w:delText>
        </w:r>
      </w:del>
      <w:del w:id="6" w:author="Cesar Carcamo" w:date="2017-05-10T09:15:00Z">
        <w:r w:rsidR="00EB78DC" w:rsidDel="002F0CC8">
          <w:rPr>
            <w:lang w:val="es-ES"/>
          </w:rPr>
          <w:delText>56.89</w:delText>
        </w:r>
        <w:r w:rsidDel="002F0CC8">
          <w:rPr>
            <w:lang w:val="es-ES"/>
          </w:rPr>
          <w:delText xml:space="preserve">% de las IPRESS </w:delText>
        </w:r>
        <w:r w:rsidR="00EB78DC" w:rsidDel="002F0CC8">
          <w:rPr>
            <w:lang w:val="es-ES"/>
          </w:rPr>
          <w:delText>son de índole</w:delText>
        </w:r>
      </w:del>
      <w:ins w:id="7" w:author="Cesar Carcamo" w:date="2017-05-10T09:15:00Z">
        <w:r w:rsidR="002F0CC8">
          <w:rPr>
            <w:lang w:val="es-ES"/>
          </w:rPr>
          <w:t>en</w:t>
        </w:r>
      </w:ins>
      <w:r w:rsidR="00EB78DC">
        <w:rPr>
          <w:lang w:val="es-ES"/>
        </w:rPr>
        <w:t xml:space="preserve"> privada</w:t>
      </w:r>
      <w:ins w:id="8" w:author="Cesar Carcamo" w:date="2017-05-10T09:15:00Z">
        <w:r w:rsidR="002F0CC8">
          <w:rPr>
            <w:lang w:val="es-ES"/>
          </w:rPr>
          <w:t>s (56.89%</w:t>
        </w:r>
        <w:r w:rsidR="00D473EB">
          <w:rPr>
            <w:lang w:val="es-ES"/>
          </w:rPr>
          <w:t xml:space="preserve"> de las instituciones</w:t>
        </w:r>
        <w:r w:rsidR="002F0CC8">
          <w:rPr>
            <w:lang w:val="es-ES"/>
          </w:rPr>
          <w:t>)</w:t>
        </w:r>
      </w:ins>
      <w:r w:rsidR="00EB78DC">
        <w:rPr>
          <w:lang w:val="es-ES"/>
        </w:rPr>
        <w:t xml:space="preserve"> y </w:t>
      </w:r>
      <w:ins w:id="9" w:author="Cesar Carcamo" w:date="2017-05-10T09:15:00Z">
        <w:r w:rsidR="00D473EB">
          <w:rPr>
            <w:lang w:val="es-ES"/>
          </w:rPr>
          <w:t xml:space="preserve">públicas </w:t>
        </w:r>
      </w:ins>
      <w:del w:id="10" w:author="Cesar Carcamo" w:date="2017-05-10T09:19:00Z">
        <w:r w:rsidR="00EB78DC" w:rsidDel="00455164">
          <w:rPr>
            <w:lang w:val="es-ES"/>
          </w:rPr>
          <w:delText xml:space="preserve">el </w:delText>
        </w:r>
      </w:del>
      <w:ins w:id="11" w:author="Cesar Carcamo" w:date="2017-05-10T09:19:00Z">
        <w:r w:rsidR="00455164">
          <w:rPr>
            <w:lang w:val="es-ES"/>
          </w:rPr>
          <w:t>(</w:t>
        </w:r>
      </w:ins>
      <w:r w:rsidR="00EB78DC">
        <w:rPr>
          <w:lang w:val="es-ES"/>
        </w:rPr>
        <w:t>43.10</w:t>
      </w:r>
      <w:r>
        <w:rPr>
          <w:lang w:val="es-ES"/>
        </w:rPr>
        <w:t>%</w:t>
      </w:r>
      <w:ins w:id="12" w:author="Cesar Carcamo" w:date="2017-05-10T09:19:00Z">
        <w:r w:rsidR="00455164">
          <w:rPr>
            <w:lang w:val="es-ES"/>
          </w:rPr>
          <w:t>)</w:t>
        </w:r>
      </w:ins>
      <w:del w:id="13" w:author="Cesar Carcamo" w:date="2017-05-10T09:19:00Z">
        <w:r w:rsidDel="00455164">
          <w:rPr>
            <w:lang w:val="es-ES"/>
          </w:rPr>
          <w:delText xml:space="preserve"> son de índole pública</w:delText>
        </w:r>
      </w:del>
      <w:del w:id="14" w:author="Cesar Carcamo" w:date="2017-05-10T09:20:00Z">
        <w:r w:rsidDel="00455164">
          <w:rPr>
            <w:lang w:val="es-ES"/>
          </w:rPr>
          <w:delText>.</w:delText>
        </w:r>
      </w:del>
      <w:r>
        <w:rPr>
          <w:lang w:val="es-ES"/>
        </w:rPr>
        <w:t xml:space="preserve"> </w:t>
      </w:r>
    </w:p>
    <w:p w14:paraId="3D3ECF9A" w14:textId="77777777" w:rsidR="00690691" w:rsidDel="00455164" w:rsidRDefault="00690691" w:rsidP="005F0C3A">
      <w:pPr>
        <w:spacing w:line="276" w:lineRule="auto"/>
        <w:jc w:val="both"/>
        <w:rPr>
          <w:del w:id="15" w:author="Cesar Carcamo" w:date="2017-05-10T09:19:00Z"/>
          <w:lang w:val="es-ES"/>
        </w:rPr>
      </w:pPr>
    </w:p>
    <w:p w14:paraId="2DAF2A60" w14:textId="77777777" w:rsidR="00690691" w:rsidDel="00455164" w:rsidRDefault="00EB78DC" w:rsidP="005F0C3A">
      <w:pPr>
        <w:spacing w:line="276" w:lineRule="auto"/>
        <w:jc w:val="both"/>
        <w:rPr>
          <w:del w:id="16" w:author="Cesar Carcamo" w:date="2017-05-10T09:19:00Z"/>
          <w:lang w:val="es-ES"/>
        </w:rPr>
      </w:pPr>
      <w:del w:id="17" w:author="Cesar Carcamo" w:date="2017-05-10T09:14:00Z">
        <w:r w:rsidDel="002F0CC8">
          <w:rPr>
            <w:noProof/>
            <w:lang w:eastAsia="es-ES_tradnl"/>
          </w:rPr>
          <w:drawing>
            <wp:inline distT="0" distB="0" distL="0" distR="0" wp14:anchorId="77EB26B2" wp14:editId="13387D0B">
              <wp:extent cx="2632265" cy="2291344"/>
              <wp:effectExtent l="19050" t="0" r="0" b="0"/>
              <wp:docPr id="6" name="Imagen 6"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Captura%20de%20pantalla%202017-05-04%20a%20la(s)%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5407" cy="2294079"/>
                      </a:xfrm>
                      <a:prstGeom prst="rect">
                        <a:avLst/>
                      </a:prstGeom>
                      <a:noFill/>
                      <a:ln>
                        <a:noFill/>
                      </a:ln>
                    </pic:spPr>
                  </pic:pic>
                </a:graphicData>
              </a:graphic>
            </wp:inline>
          </w:drawing>
        </w:r>
      </w:del>
    </w:p>
    <w:p w14:paraId="33F98024" w14:textId="77777777" w:rsidR="00690691" w:rsidDel="00455164" w:rsidRDefault="00690691" w:rsidP="005F0C3A">
      <w:pPr>
        <w:spacing w:line="276" w:lineRule="auto"/>
        <w:jc w:val="both"/>
        <w:rPr>
          <w:del w:id="18" w:author="Cesar Carcamo" w:date="2017-05-10T09:19:00Z"/>
          <w:lang w:val="es-ES"/>
        </w:rPr>
      </w:pPr>
    </w:p>
    <w:p w14:paraId="05B5A1B3" w14:textId="0DC597FE" w:rsidR="00690691" w:rsidRPr="007B7B83" w:rsidRDefault="00690691" w:rsidP="005F0C3A">
      <w:pPr>
        <w:spacing w:line="276" w:lineRule="auto"/>
        <w:jc w:val="both"/>
        <w:rPr>
          <w:sz w:val="20"/>
          <w:lang w:val="es-ES"/>
        </w:rPr>
      </w:pPr>
      <w:del w:id="19" w:author="Cesar Carcamo" w:date="2017-05-10T09:19:00Z">
        <w:r w:rsidRPr="007B7B83" w:rsidDel="00455164">
          <w:rPr>
            <w:sz w:val="20"/>
            <w:lang w:val="es-ES"/>
          </w:rPr>
          <w:delText>Cuadro Nº1. Número de IPRESS por grupo de Institución</w:delText>
        </w:r>
        <w:r w:rsidDel="00455164">
          <w:rPr>
            <w:sz w:val="20"/>
            <w:lang w:val="es-ES"/>
          </w:rPr>
          <w:delText xml:space="preserve">. Fuente: Tablero de Control – SUSALUD </w:delText>
        </w:r>
      </w:del>
      <w:r w:rsidR="00B43145">
        <w:rPr>
          <w:sz w:val="20"/>
          <w:lang w:val="es-ES"/>
        </w:rPr>
        <w:fldChar w:fldCharType="begin" w:fldLock="1"/>
      </w:r>
      <w:r w:rsidR="00FA670B">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"(22)" }, "properties" : { "noteIndex" : 0 }, "schema" : "https://github.com/citation-style-language/schema/raw/master/csl-citation.json" }</w:instrText>
      </w:r>
      <w:r w:rsidR="00B43145">
        <w:rPr>
          <w:sz w:val="20"/>
          <w:lang w:val="es-ES"/>
        </w:rPr>
        <w:fldChar w:fldCharType="separate"/>
      </w:r>
      <w:r w:rsidR="00FA670B" w:rsidRPr="00FA670B">
        <w:rPr>
          <w:noProof/>
          <w:sz w:val="20"/>
          <w:lang w:val="es-ES"/>
        </w:rPr>
        <w:t>(23)</w:t>
      </w:r>
      <w:r w:rsidR="00B43145">
        <w:rPr>
          <w:sz w:val="20"/>
          <w:lang w:val="es-ES"/>
        </w:rPr>
        <w:fldChar w:fldCharType="end"/>
      </w:r>
      <w:ins w:id="20" w:author="Cesar Carcamo" w:date="2017-05-10T09:20:00Z">
        <w:r w:rsidR="00455164">
          <w:rPr>
            <w:sz w:val="20"/>
            <w:lang w:val="es-ES"/>
          </w:rPr>
          <w:t>.</w:t>
        </w:r>
      </w:ins>
    </w:p>
    <w:p w14:paraId="2409017B" w14:textId="77777777" w:rsidR="00690691" w:rsidRDefault="00690691" w:rsidP="005F0C3A">
      <w:pPr>
        <w:spacing w:line="276" w:lineRule="auto"/>
        <w:jc w:val="both"/>
        <w:rPr>
          <w:lang w:val="es-ES"/>
        </w:rPr>
      </w:pPr>
    </w:p>
    <w:p w14:paraId="088AA108" w14:textId="77777777" w:rsidR="00690691" w:rsidRDefault="00690691" w:rsidP="005F0C3A">
      <w:pPr>
        <w:spacing w:line="276" w:lineRule="auto"/>
        <w:jc w:val="both"/>
        <w:rPr>
          <w:lang w:val="es-ES"/>
        </w:rPr>
      </w:pPr>
      <w:r>
        <w:rPr>
          <w:lang w:val="es-ES"/>
        </w:rPr>
        <w:t>SUSALUD tiene el deber de fiscalizar y asegurar de proteger los derechos de los ciudadanos en cada IPRESS, cosa que se ve dificultada por trabas del personal que no presenta adecuadamente los reclamos que se han presentado ante SUSALUD. Esto se ve reflejado en que muchas veces la única manera en que SUSALUD se enter</w:t>
      </w:r>
      <w:ins w:id="21" w:author="Cesar Carcamo" w:date="2017-05-10T09:20:00Z">
        <w:r w:rsidR="0025636A">
          <w:rPr>
            <w:lang w:val="es-ES"/>
          </w:rPr>
          <w:t>a</w:t>
        </w:r>
      </w:ins>
      <w:del w:id="22" w:author="Cesar Carcamo" w:date="2017-05-10T09:20:00Z">
        <w:r w:rsidDel="0025636A">
          <w:rPr>
            <w:lang w:val="es-ES"/>
          </w:rPr>
          <w:delText>e</w:delText>
        </w:r>
      </w:del>
      <w:r>
        <w:rPr>
          <w:lang w:val="es-ES"/>
        </w:rPr>
        <w:t xml:space="preserve"> es cuando el paciente o derechohabiente presenta el mismo reclamo a SUSALUD, haciendo que deje de ser </w:t>
      </w:r>
      <w:commentRangeStart w:id="23"/>
      <w:r>
        <w:rPr>
          <w:lang w:val="es-ES"/>
        </w:rPr>
        <w:t>un reclamo y pase a ser una queja</w:t>
      </w:r>
      <w:commentRangeEnd w:id="23"/>
      <w:r w:rsidR="002E5BE7">
        <w:rPr>
          <w:rStyle w:val="Refdecomentario"/>
        </w:rPr>
        <w:commentReference w:id="23"/>
      </w:r>
      <w:r>
        <w:rPr>
          <w:lang w:val="es-ES"/>
        </w:rPr>
        <w:t xml:space="preserve">. Cuando </w:t>
      </w:r>
      <w:r w:rsidR="00060178">
        <w:rPr>
          <w:lang w:val="es-ES"/>
        </w:rPr>
        <w:t xml:space="preserve">el ciudadano presenta una queja ante SUSALUD, se le incita a presentarla de manera directa ante la IPRESS pero ocurre que muchas IPRESS no cuentan con un sistema de gestión de reclamos, lo cual hace imposible que el reclamo sea presentado, </w:t>
      </w:r>
      <w:del w:id="24" w:author="Cesar Carcamo" w:date="2017-05-10T09:26:00Z">
        <w:r w:rsidR="00060178" w:rsidDel="002E5BE7">
          <w:rPr>
            <w:lang w:val="es-ES"/>
          </w:rPr>
          <w:delText>lo cual hace que la cantidad</w:delText>
        </w:r>
      </w:del>
      <w:ins w:id="25" w:author="Cesar Carcamo" w:date="2017-05-10T09:26:00Z">
        <w:r w:rsidR="002E5BE7">
          <w:rPr>
            <w:lang w:val="es-ES"/>
          </w:rPr>
          <w:t xml:space="preserve">resultando en un </w:t>
        </w:r>
        <w:proofErr w:type="spellStart"/>
        <w:r w:rsidR="002E5BE7">
          <w:rPr>
            <w:lang w:val="es-ES"/>
          </w:rPr>
          <w:t>incrementeo</w:t>
        </w:r>
      </w:ins>
      <w:proofErr w:type="spellEnd"/>
      <w:r w:rsidR="00060178">
        <w:rPr>
          <w:lang w:val="es-ES"/>
        </w:rPr>
        <w:t xml:space="preserve"> de </w:t>
      </w:r>
      <w:ins w:id="26" w:author="Cesar Carcamo" w:date="2017-05-10T09:26:00Z">
        <w:r w:rsidR="002E5BE7">
          <w:rPr>
            <w:lang w:val="es-ES"/>
          </w:rPr>
          <w:t xml:space="preserve">las </w:t>
        </w:r>
      </w:ins>
      <w:r w:rsidR="00060178">
        <w:rPr>
          <w:lang w:val="es-ES"/>
        </w:rPr>
        <w:t>quejas ante SUSALUD</w:t>
      </w:r>
      <w:del w:id="27" w:author="Cesar Carcamo" w:date="2017-05-10T09:26:00Z">
        <w:r w:rsidR="00060178" w:rsidDel="002E5BE7">
          <w:rPr>
            <w:lang w:val="es-ES"/>
          </w:rPr>
          <w:delText xml:space="preserve"> incremente</w:delText>
        </w:r>
      </w:del>
      <w:r w:rsidR="00060178">
        <w:rPr>
          <w:lang w:val="es-ES"/>
        </w:rPr>
        <w:t>.</w:t>
      </w:r>
    </w:p>
    <w:p w14:paraId="49505F1C" w14:textId="77777777" w:rsidR="004E5147" w:rsidRDefault="008776E8" w:rsidP="005F0C3A">
      <w:pPr>
        <w:spacing w:line="276" w:lineRule="auto"/>
        <w:jc w:val="both"/>
        <w:rPr>
          <w:lang w:val="es-ES"/>
        </w:rPr>
      </w:pPr>
      <w:r>
        <w:rPr>
          <w:lang w:val="es-ES"/>
        </w:rPr>
        <w:t>En el Perú, existen diversas Instituciones Administradoras de Fondos de Aseguramiento en Salud (IAFAS) que cuentan con un total de 28’525,968 asegurados a nivel nacional y se dividen como se muestra en el Cuadro Nº2, donde se aprecia que la mayor cantidad de asegurados est</w:t>
      </w:r>
      <w:del w:id="28" w:author="Cesar Carcamo" w:date="2017-05-10T09:27:00Z">
        <w:r w:rsidDel="00111317">
          <w:rPr>
            <w:lang w:val="es-ES"/>
          </w:rPr>
          <w:delText>a</w:delText>
        </w:r>
      </w:del>
      <w:ins w:id="29" w:author="Cesar Carcamo" w:date="2017-05-10T09:27:00Z">
        <w:r w:rsidR="00111317">
          <w:rPr>
            <w:lang w:val="es-ES"/>
          </w:rPr>
          <w:t>á</w:t>
        </w:r>
      </w:ins>
      <w:r>
        <w:rPr>
          <w:lang w:val="es-ES"/>
        </w:rPr>
        <w:t xml:space="preserve"> entre ESSALUD y el SIS. </w:t>
      </w:r>
    </w:p>
    <w:p w14:paraId="2B5D9FA6" w14:textId="77777777" w:rsidR="008776E8" w:rsidRDefault="008776E8" w:rsidP="005F0C3A">
      <w:pPr>
        <w:spacing w:line="276" w:lineRule="auto"/>
        <w:jc w:val="both"/>
        <w:rPr>
          <w:lang w:val="es-ES"/>
        </w:rPr>
      </w:pPr>
    </w:p>
    <w:p w14:paraId="41C25B0D" w14:textId="77777777" w:rsidR="008776E8" w:rsidRDefault="008776E8" w:rsidP="005F0C3A">
      <w:pPr>
        <w:spacing w:line="276" w:lineRule="auto"/>
        <w:jc w:val="both"/>
        <w:rPr>
          <w:lang w:val="es-ES"/>
        </w:rPr>
      </w:pPr>
      <w:r>
        <w:rPr>
          <w:noProof/>
          <w:lang w:eastAsia="es-ES_tradnl"/>
        </w:rPr>
        <w:lastRenderedPageBreak/>
        <w:drawing>
          <wp:inline distT="0" distB="0" distL="0" distR="0" wp14:anchorId="7921C491" wp14:editId="1F7EEA03">
            <wp:extent cx="2931800" cy="4038523"/>
            <wp:effectExtent l="0" t="0" r="0" b="635"/>
            <wp:docPr id="7" name="Imagen 7"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Captura%20de%20pantalla%202017-05-04%20a%20la(s)%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2693" cy="4053528"/>
                    </a:xfrm>
                    <a:prstGeom prst="rect">
                      <a:avLst/>
                    </a:prstGeom>
                    <a:noFill/>
                    <a:ln>
                      <a:noFill/>
                    </a:ln>
                  </pic:spPr>
                </pic:pic>
              </a:graphicData>
            </a:graphic>
          </wp:inline>
        </w:drawing>
      </w:r>
    </w:p>
    <w:p w14:paraId="582BE0F5" w14:textId="4975F801" w:rsidR="008776E8" w:rsidRPr="008776E8" w:rsidRDefault="008776E8" w:rsidP="005F0C3A">
      <w:pPr>
        <w:spacing w:line="276" w:lineRule="auto"/>
        <w:jc w:val="both"/>
        <w:rPr>
          <w:sz w:val="20"/>
          <w:lang w:val="es-ES"/>
        </w:rPr>
      </w:pPr>
      <w:r w:rsidRPr="008776E8">
        <w:rPr>
          <w:sz w:val="20"/>
          <w:lang w:val="es-ES"/>
        </w:rPr>
        <w:t xml:space="preserve">Cuadro Nº2. Afiliados por Tipo de IAFAS. Fuente: Tablero de Control – SUSALUD </w:t>
      </w:r>
      <w:r w:rsidR="00B43145" w:rsidRPr="008776E8">
        <w:rPr>
          <w:sz w:val="20"/>
          <w:lang w:val="es-ES"/>
        </w:rPr>
        <w:fldChar w:fldCharType="begin" w:fldLock="1"/>
      </w:r>
      <w:r w:rsidR="00FA670B">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"(22)" }, "properties" : { "noteIndex" : 0 }, "schema" : "https://github.com/citation-style-language/schema/raw/master/csl-citation.json" }</w:instrText>
      </w:r>
      <w:r w:rsidR="00B43145" w:rsidRPr="008776E8">
        <w:rPr>
          <w:sz w:val="20"/>
          <w:lang w:val="es-ES"/>
        </w:rPr>
        <w:fldChar w:fldCharType="separate"/>
      </w:r>
      <w:r w:rsidR="00FA670B" w:rsidRPr="00FA670B">
        <w:rPr>
          <w:noProof/>
          <w:sz w:val="20"/>
          <w:lang w:val="es-ES"/>
        </w:rPr>
        <w:t>(23)</w:t>
      </w:r>
      <w:r w:rsidR="00B43145" w:rsidRPr="008776E8">
        <w:rPr>
          <w:sz w:val="20"/>
          <w:lang w:val="es-ES"/>
        </w:rPr>
        <w:fldChar w:fldCharType="end"/>
      </w:r>
    </w:p>
    <w:p w14:paraId="2661EBAD" w14:textId="77777777" w:rsidR="008776E8" w:rsidRDefault="008776E8" w:rsidP="005F0C3A">
      <w:pPr>
        <w:spacing w:line="276" w:lineRule="auto"/>
        <w:jc w:val="both"/>
        <w:rPr>
          <w:lang w:val="es-ES"/>
        </w:rPr>
      </w:pPr>
    </w:p>
    <w:p w14:paraId="159B0911" w14:textId="54803E2A" w:rsidR="004E5147" w:rsidRDefault="004E5147" w:rsidP="005F0C3A">
      <w:pPr>
        <w:spacing w:line="276" w:lineRule="auto"/>
        <w:jc w:val="both"/>
        <w:rPr>
          <w:lang w:val="es-ES"/>
        </w:rPr>
      </w:pPr>
      <w:r>
        <w:rPr>
          <w:lang w:val="es-ES"/>
        </w:rPr>
        <w:t xml:space="preserve">SUSALUD cuenta con varios canales de comunicación con el ciudadano, los cuales son vía telefónica con una línea gratuita, un sistema web </w:t>
      </w:r>
      <w:r w:rsidR="00B43145">
        <w:rPr>
          <w:lang w:val="es-ES"/>
        </w:rPr>
        <w:fldChar w:fldCharType="begin" w:fldLock="1"/>
      </w:r>
      <w:r w:rsidR="00FA670B">
        <w:rPr>
          <w:lang w:val="es-ES"/>
        </w:rPr>
        <w:instrText>ADDIN CSL_CITATION { "citationItems" : [ { "id" : "ITEM-1", "itemData" : { "URL" : "http://app17.susalud.gob.pe/formulario_consulta/", "accessed" : { "date-parts" : [ [ "2017", "3", "14" ] ] }, "id" : "ITEM-1", "issued" : { "date-parts" : [ [ "0" ] ] }, "note" : "NULL", "title" : "BPM PAC | Consulta", "type" : "webpage" }, "uris" : [ "http://www.mendeley.com/documents/?uuid=adb73cc0-5c40-3835-9aa4-2d4c17c47eb7" ] } ], "mendeley" : { "formattedCitation" : "(24)", "plainTextFormattedCitation" : "(24)", "previouslyFormattedCitation" : "(23)" }, "properties" : { "noteIndex" : 0 }, "schema" : "https://github.com/citation-style-language/schema/raw/master/csl-citation.json" }</w:instrText>
      </w:r>
      <w:r w:rsidR="00B43145">
        <w:rPr>
          <w:lang w:val="es-ES"/>
        </w:rPr>
        <w:fldChar w:fldCharType="separate"/>
      </w:r>
      <w:r w:rsidR="00FA670B" w:rsidRPr="00FA670B">
        <w:rPr>
          <w:noProof/>
          <w:lang w:val="es-ES"/>
        </w:rPr>
        <w:t>(24)</w:t>
      </w:r>
      <w:r w:rsidR="00B43145">
        <w:rPr>
          <w:lang w:val="es-ES"/>
        </w:rPr>
        <w:fldChar w:fldCharType="end"/>
      </w:r>
      <w:r>
        <w:rPr>
          <w:lang w:val="es-ES"/>
        </w:rPr>
        <w:t xml:space="preserve"> , correo electrónico, redes sociales y un a</w:t>
      </w:r>
      <w:r w:rsidR="007B7B83">
        <w:rPr>
          <w:lang w:val="es-ES"/>
        </w:rPr>
        <w:t>plicativo móvil que introdujo</w:t>
      </w:r>
      <w:r>
        <w:rPr>
          <w:lang w:val="es-ES"/>
        </w:rPr>
        <w:t xml:space="preserve"> en el 2015 para el sistema operativo Android llamado SUSALUD CONTIGO </w:t>
      </w:r>
      <w:r w:rsidR="00B43145">
        <w:rPr>
          <w:lang w:val="es-ES"/>
        </w:rPr>
        <w:fldChar w:fldCharType="begin" w:fldLock="1"/>
      </w:r>
      <w:r w:rsidR="00FA670B">
        <w:rPr>
          <w:lang w:val="es-ES"/>
        </w:rPr>
        <w:instrText>ADDIN CSL_CITATION { "citationItems" : [ { "id" : "ITEM-1", "itemData" : { "URL" : "https://play.google.com/store/apps/details?id=pe.gob.susalud.servicio&amp;hl=es", "accessed" : { "date-parts" : [ [ "2017", "3", "14" ] ] }, "id" : "ITEM-1", "issued" : { "date-parts" : [ [ "0" ] ] }, "note" : "NULL", "title" : "SUSALUD CONTIGO - Aplicaciones de Android en Google Play", "type" : "webpage" }, "uris" : [ "http://www.mendeley.com/documents/?uuid=8977d6c6-1550-3f55-86ac-148f9c302f14" ] } ], "mendeley" : { "formattedCitation" : "(25)", "plainTextFormattedCitation" : "(25)", "previouslyFormattedCitation" : "(24)" }, "properties" : { "noteIndex" : 0 }, "schema" : "https://github.com/citation-style-language/schema/raw/master/csl-citation.json" }</w:instrText>
      </w:r>
      <w:r w:rsidR="00B43145">
        <w:rPr>
          <w:lang w:val="es-ES"/>
        </w:rPr>
        <w:fldChar w:fldCharType="separate"/>
      </w:r>
      <w:r w:rsidR="00FA670B" w:rsidRPr="00FA670B">
        <w:rPr>
          <w:noProof/>
          <w:lang w:val="es-ES"/>
        </w:rPr>
        <w:t>(25)</w:t>
      </w:r>
      <w:r w:rsidR="00B43145">
        <w:rPr>
          <w:lang w:val="es-ES"/>
        </w:rPr>
        <w:fldChar w:fldCharType="end"/>
      </w:r>
      <w:r>
        <w:rPr>
          <w:lang w:val="es-ES"/>
        </w:rPr>
        <w:t xml:space="preserve">, donde se ha podido ver que el reclamo más común es la insatisfacción del paciente al no haber recibido una atención inmediata </w:t>
      </w:r>
      <w:r w:rsidR="00B43145">
        <w:rPr>
          <w:lang w:val="es-ES"/>
        </w:rPr>
        <w:fldChar w:fldCharType="begin" w:fldLock="1"/>
      </w:r>
      <w:r w:rsidR="00FA670B">
        <w:rPr>
          <w:lang w:val="es-ES"/>
        </w:rPr>
        <w:instrText>ADDIN CSL_CITATION { "citationItems" : [ { "id" : "ITEM-1", "itemData" : { "URL" : "http://portales.susalud.gob.pe/web/portal/noticias/-/asset_publisher/nx8MOyZZrSvU/content/mas-de-10-mil-usuarios-utilizan-app-susalud-contigo?_101_INSTANCE_nx8MOyZZrSvU_redirect=%2Fweb%2Fportal%2Fnoticias", "accessed" : { "date-parts" : [ [ "2017", "3", "14" ] ] }, "id" : "ITEM-1", "issued" : { "date-parts" : [ [ "0" ] ] }, "note" : "NULL", "title" : "SUSALUD | M\u00c1S DE 10 MIL USUARIOS UTILIZAN APP SUSALUD CONTIGO", "type" : "webpage" }, "uris" : [ "http://www.mendeley.com/documents/?uuid=1f0f32b0-5d48-390a-b463-79ac608af8eb" ] } ], "mendeley" : { "formattedCitation" : "(26)", "plainTextFormattedCitation" : "(26)", "previouslyFormattedCitation" : "(25)" }, "properties" : { "noteIndex" : 0 }, "schema" : "https://github.com/citation-style-language/schema/raw/master/csl-citation.json" }</w:instrText>
      </w:r>
      <w:r w:rsidR="00B43145">
        <w:rPr>
          <w:lang w:val="es-ES"/>
        </w:rPr>
        <w:fldChar w:fldCharType="separate"/>
      </w:r>
      <w:r w:rsidR="00FA670B" w:rsidRPr="00FA670B">
        <w:rPr>
          <w:noProof/>
          <w:lang w:val="es-ES"/>
        </w:rPr>
        <w:t>(26)</w:t>
      </w:r>
      <w:r w:rsidR="00B43145">
        <w:rPr>
          <w:lang w:val="es-ES"/>
        </w:rPr>
        <w:fldChar w:fldCharType="end"/>
      </w:r>
      <w:r>
        <w:rPr>
          <w:lang w:val="es-ES"/>
        </w:rPr>
        <w:t>.</w:t>
      </w:r>
    </w:p>
    <w:p w14:paraId="77B79402" w14:textId="77777777" w:rsidR="004E5147" w:rsidRDefault="004E5147" w:rsidP="005F0C3A">
      <w:pPr>
        <w:spacing w:line="276" w:lineRule="auto"/>
        <w:jc w:val="both"/>
        <w:rPr>
          <w:lang w:val="es-ES"/>
        </w:rPr>
      </w:pPr>
    </w:p>
    <w:p w14:paraId="58B611D4" w14:textId="77777777" w:rsidR="004E5147" w:rsidRDefault="004E5147" w:rsidP="005F0C3A">
      <w:pPr>
        <w:spacing w:line="276" w:lineRule="auto"/>
        <w:jc w:val="both"/>
        <w:rPr>
          <w:lang w:val="es-ES"/>
        </w:rPr>
      </w:pPr>
      <w:r>
        <w:rPr>
          <w:lang w:val="es-ES"/>
        </w:rPr>
        <w:t>Luego de que se introdujera el aplicativo móvil, se duplicaron el n</w:t>
      </w:r>
      <w:del w:id="30" w:author="Cesar Carcamo" w:date="2017-05-10T09:29:00Z">
        <w:r w:rsidDel="00F266B6">
          <w:rPr>
            <w:lang w:val="es-ES"/>
          </w:rPr>
          <w:delText>u</w:delText>
        </w:r>
      </w:del>
      <w:ins w:id="31" w:author="Cesar Carcamo" w:date="2017-05-10T09:30:00Z">
        <w:r w:rsidR="00F266B6">
          <w:rPr>
            <w:lang w:val="es-ES"/>
          </w:rPr>
          <w:t>ú</w:t>
        </w:r>
      </w:ins>
      <w:r>
        <w:rPr>
          <w:lang w:val="es-ES"/>
        </w:rPr>
        <w:t>mero de solicitudes de parte de la ciudadanía sobre los servicios y prestaciones dadas por las IPRESS, en el año 2014 hub</w:t>
      </w:r>
      <w:del w:id="32" w:author="Cesar Carcamo" w:date="2017-05-10T09:30:00Z">
        <w:r w:rsidDel="00F266B6">
          <w:rPr>
            <w:lang w:val="es-ES"/>
          </w:rPr>
          <w:delText>ieron</w:delText>
        </w:r>
      </w:del>
      <w:ins w:id="33" w:author="Cesar Carcamo" w:date="2017-05-10T09:30:00Z">
        <w:r w:rsidR="00F266B6">
          <w:rPr>
            <w:lang w:val="es-ES"/>
          </w:rPr>
          <w:t>o</w:t>
        </w:r>
      </w:ins>
      <w:r>
        <w:rPr>
          <w:lang w:val="es-ES"/>
        </w:rPr>
        <w:t xml:space="preserve"> 27,039 solicitud</w:t>
      </w:r>
      <w:r w:rsidR="00FE2C28">
        <w:rPr>
          <w:lang w:val="es-ES"/>
        </w:rPr>
        <w:t>es entre quejas, consultas y Petitorios de Intervención (PIN)</w:t>
      </w:r>
      <w:r>
        <w:rPr>
          <w:lang w:val="es-ES"/>
        </w:rPr>
        <w:t>, mientras que en el año 2015 hub</w:t>
      </w:r>
      <w:del w:id="34" w:author="Cesar Carcamo" w:date="2017-05-10T09:30:00Z">
        <w:r w:rsidDel="00BE49CE">
          <w:rPr>
            <w:lang w:val="es-ES"/>
          </w:rPr>
          <w:delText>iero</w:delText>
        </w:r>
      </w:del>
      <w:del w:id="35" w:author="Cesar Carcamo" w:date="2017-05-10T09:31:00Z">
        <w:r w:rsidDel="00BE49CE">
          <w:rPr>
            <w:lang w:val="es-ES"/>
          </w:rPr>
          <w:delText>n</w:delText>
        </w:r>
      </w:del>
      <w:ins w:id="36" w:author="Cesar Carcamo" w:date="2017-05-10T09:31:00Z">
        <w:r w:rsidR="00BE49CE">
          <w:rPr>
            <w:lang w:val="es-ES"/>
          </w:rPr>
          <w:t>o</w:t>
        </w:r>
      </w:ins>
      <w:r>
        <w:rPr>
          <w:lang w:val="es-ES"/>
        </w:rPr>
        <w:t xml:space="preserve"> 62,200 solicitudes en total. En el año 2016 casi se lleg</w:t>
      </w:r>
      <w:del w:id="37" w:author="Cesar Carcamo" w:date="2017-05-10T09:31:00Z">
        <w:r w:rsidDel="00BE49CE">
          <w:rPr>
            <w:lang w:val="es-ES"/>
          </w:rPr>
          <w:delText>o</w:delText>
        </w:r>
      </w:del>
      <w:ins w:id="38" w:author="Cesar Carcamo" w:date="2017-05-10T09:31:00Z">
        <w:r w:rsidR="00BE49CE">
          <w:rPr>
            <w:lang w:val="es-ES"/>
          </w:rPr>
          <w:t>ó</w:t>
        </w:r>
      </w:ins>
      <w:r>
        <w:rPr>
          <w:lang w:val="es-ES"/>
        </w:rPr>
        <w:t xml:space="preserve"> a las 100 mil solicitudes en total y hasta </w:t>
      </w:r>
      <w:r w:rsidR="00AD6B58">
        <w:rPr>
          <w:lang w:val="es-ES"/>
        </w:rPr>
        <w:t>comienzos de mayo</w:t>
      </w:r>
      <w:r>
        <w:rPr>
          <w:lang w:val="es-ES"/>
        </w:rPr>
        <w:t xml:space="preserve"> de 2017 se han presentado </w:t>
      </w:r>
      <w:r w:rsidR="00FE2C28">
        <w:rPr>
          <w:lang w:val="es-ES"/>
        </w:rPr>
        <w:t>24,483</w:t>
      </w:r>
      <w:r>
        <w:rPr>
          <w:lang w:val="es-ES"/>
        </w:rPr>
        <w:t xml:space="preserve"> solicitudes. Revisando la siguiente Tabla Nº1 se puede ver con claridad c</w:t>
      </w:r>
      <w:del w:id="39" w:author="Cesar Carcamo" w:date="2017-05-10T09:31:00Z">
        <w:r w:rsidDel="00BE49CE">
          <w:rPr>
            <w:lang w:val="es-ES"/>
          </w:rPr>
          <w:delText>o</w:delText>
        </w:r>
      </w:del>
      <w:ins w:id="40" w:author="Cesar Carcamo" w:date="2017-05-10T09:31:00Z">
        <w:r w:rsidR="00BE49CE">
          <w:rPr>
            <w:lang w:val="es-ES"/>
          </w:rPr>
          <w:t>ó</w:t>
        </w:r>
      </w:ins>
      <w:r>
        <w:rPr>
          <w:lang w:val="es-ES"/>
        </w:rPr>
        <w:t>mo es que han ido aumentando el n</w:t>
      </w:r>
      <w:del w:id="41" w:author="Cesar Carcamo" w:date="2017-05-10T09:32:00Z">
        <w:r w:rsidDel="004E6EFA">
          <w:rPr>
            <w:lang w:val="es-ES"/>
          </w:rPr>
          <w:delText>u</w:delText>
        </w:r>
      </w:del>
      <w:ins w:id="42" w:author="Cesar Carcamo" w:date="2017-05-10T09:32:00Z">
        <w:r w:rsidR="004E6EFA">
          <w:rPr>
            <w:lang w:val="es-ES"/>
          </w:rPr>
          <w:t>ú</w:t>
        </w:r>
      </w:ins>
      <w:r>
        <w:rPr>
          <w:lang w:val="es-ES"/>
        </w:rPr>
        <w:t>mero de solicitudes a través de los años.</w:t>
      </w:r>
    </w:p>
    <w:p w14:paraId="5BD6CAA8" w14:textId="77777777" w:rsidR="00FE2C28" w:rsidRDefault="00FE2C28" w:rsidP="005F0C3A">
      <w:pPr>
        <w:spacing w:line="276" w:lineRule="auto"/>
        <w:jc w:val="both"/>
        <w:rPr>
          <w:lang w:val="es-ES"/>
        </w:rPr>
      </w:pPr>
    </w:p>
    <w:p w14:paraId="5A29644C" w14:textId="77777777" w:rsidR="00690691" w:rsidRDefault="00AD6B58">
      <w:pPr>
        <w:keepNext/>
        <w:spacing w:line="276" w:lineRule="auto"/>
        <w:jc w:val="both"/>
        <w:rPr>
          <w:lang w:val="es-ES"/>
        </w:rPr>
        <w:pPrChange w:id="43" w:author="Cesar Carcamo" w:date="2017-05-10T09:34:00Z">
          <w:pPr>
            <w:spacing w:line="276" w:lineRule="auto"/>
            <w:jc w:val="both"/>
          </w:pPr>
        </w:pPrChange>
      </w:pPr>
      <w:r>
        <w:rPr>
          <w:noProof/>
          <w:lang w:eastAsia="es-ES_tradnl"/>
        </w:rPr>
        <w:drawing>
          <wp:inline distT="0" distB="0" distL="0" distR="0" wp14:anchorId="62E427F7" wp14:editId="65DE1561">
            <wp:extent cx="5392420" cy="931545"/>
            <wp:effectExtent l="0" t="0" r="0" b="8255"/>
            <wp:docPr id="8" name="Imagen 8" descr="../../../../../../Desktop/Captura%20de%20pantalla%202017-05-04%20a%20la(s)%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Captura%20de%20pantalla%202017-05-04%20a%20la(s)%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2420" cy="931545"/>
                    </a:xfrm>
                    <a:prstGeom prst="rect">
                      <a:avLst/>
                    </a:prstGeom>
                    <a:noFill/>
                    <a:ln>
                      <a:noFill/>
                    </a:ln>
                  </pic:spPr>
                </pic:pic>
              </a:graphicData>
            </a:graphic>
          </wp:inline>
        </w:drawing>
      </w:r>
    </w:p>
    <w:p w14:paraId="00F9AC94" w14:textId="5BD4BB61" w:rsidR="004E5147" w:rsidRPr="007A694C" w:rsidRDefault="004E5147" w:rsidP="005F0C3A">
      <w:pPr>
        <w:spacing w:line="276" w:lineRule="auto"/>
        <w:jc w:val="both"/>
        <w:rPr>
          <w:sz w:val="20"/>
          <w:lang w:val="es-ES"/>
        </w:rPr>
      </w:pPr>
      <w:r w:rsidRPr="007A694C">
        <w:rPr>
          <w:sz w:val="20"/>
          <w:lang w:val="es-ES"/>
        </w:rPr>
        <w:t xml:space="preserve">Tabla Nº1. Número de solicitudes recibidas por año. Fuente: Tablero de Control – SUSALUD. </w:t>
      </w:r>
      <w:r w:rsidR="00B43145" w:rsidRPr="007A694C">
        <w:rPr>
          <w:sz w:val="20"/>
          <w:lang w:val="es-ES"/>
        </w:rPr>
        <w:fldChar w:fldCharType="begin" w:fldLock="1"/>
      </w:r>
      <w:r w:rsidR="00FA670B">
        <w:rPr>
          <w:sz w:val="20"/>
          <w:lang w:val="es-ES"/>
        </w:rPr>
        <w:instrText>ADDIN CSL_CITATION { "citationItems" : [ { "id" : "ITEM-1", "itemData" : { "URL" : "http://bi.susalud.gob.pe/geoqlik/proxy/QvAJAXZfc/opendoc.htm?document=QV Produccion%2F11- Plataforma de Informaci\u00f3n y Difusi\u00f3n_1.qvw&amp;host=QVS%40srvqlikias&amp;anonymous=true", "accessed" : { "date-parts" : [ [ "2017", "3", "20" ] ] }, "id" : "ITEM-1", "issued" : { "date-parts" : [ [ "0" ] ] }, "title" : "11- Plataforma de Informaci\u00f3n y Difusi\u00f3n_1.qvw", "type" : "webpage" }, "uris" : [ "http://www.mendeley.com/documents/?uuid=9b7cba00-384c-3f2f-846b-1d34d001d673" ] } ], "mendeley" : { "formattedCitation" : "(23)", "plainTextFormattedCitation" : "(23)", "previouslyFormattedCitation" : "(22)" }, "properties" : { "noteIndex" : 0 }, "schema" : "https://github.com/citation-style-language/schema/raw/master/csl-citation.json" }</w:instrText>
      </w:r>
      <w:r w:rsidR="00B43145" w:rsidRPr="007A694C">
        <w:rPr>
          <w:sz w:val="20"/>
          <w:lang w:val="es-ES"/>
        </w:rPr>
        <w:fldChar w:fldCharType="separate"/>
      </w:r>
      <w:r w:rsidR="00FA670B" w:rsidRPr="00FA670B">
        <w:rPr>
          <w:noProof/>
          <w:sz w:val="20"/>
          <w:lang w:val="es-ES"/>
        </w:rPr>
        <w:t>(23)</w:t>
      </w:r>
      <w:r w:rsidR="00B43145" w:rsidRPr="007A694C">
        <w:rPr>
          <w:sz w:val="20"/>
          <w:lang w:val="es-ES"/>
        </w:rPr>
        <w:fldChar w:fldCharType="end"/>
      </w:r>
    </w:p>
    <w:p w14:paraId="055E4BA3" w14:textId="77777777" w:rsidR="00AD6B58" w:rsidRDefault="00AD6B58" w:rsidP="005F0C3A">
      <w:pPr>
        <w:pStyle w:val="Prrafodelista"/>
        <w:ind w:left="1224"/>
        <w:jc w:val="both"/>
        <w:rPr>
          <w:lang w:val="es-ES"/>
        </w:rPr>
      </w:pPr>
    </w:p>
    <w:p w14:paraId="0D886397" w14:textId="77777777" w:rsidR="00244F91" w:rsidRDefault="002153C7" w:rsidP="005F0C3A">
      <w:pPr>
        <w:spacing w:line="276" w:lineRule="auto"/>
        <w:jc w:val="both"/>
        <w:rPr>
          <w:lang w:val="es-ES"/>
        </w:rPr>
      </w:pPr>
      <w:r>
        <w:rPr>
          <w:lang w:val="es-ES"/>
        </w:rPr>
        <w:lastRenderedPageBreak/>
        <w:t>Tomando en cuenta la cantidad de solicitudes recibidas por SUSALUD en lo que va del año, al 3 de mayo de 2017 (fecha de corte para la Tabla Nº1) se presentan alrededor de 200 solicitudes a SUSALUD por dí</w:t>
      </w:r>
      <w:r w:rsidR="000921FA">
        <w:rPr>
          <w:lang w:val="es-ES"/>
        </w:rPr>
        <w:t>a, presentándose aproximadamente 4 quejas al día sobre diversas IPRESS.</w:t>
      </w:r>
      <w:r>
        <w:rPr>
          <w:lang w:val="es-ES"/>
        </w:rPr>
        <w:t xml:space="preserve"> </w:t>
      </w:r>
      <w:r w:rsidR="007C592E">
        <w:rPr>
          <w:lang w:val="es-ES"/>
        </w:rPr>
        <w:t xml:space="preserve">Es decir, en lo que va del año 2017, se va presentando una queja </w:t>
      </w:r>
      <w:ins w:id="44" w:author="Cesar Carcamo" w:date="2017-05-10T09:36:00Z">
        <w:r w:rsidR="002D09A2">
          <w:rPr>
            <w:lang w:val="es-ES"/>
          </w:rPr>
          <w:t xml:space="preserve">por </w:t>
        </w:r>
      </w:ins>
      <w:r w:rsidR="007C592E">
        <w:rPr>
          <w:lang w:val="es-ES"/>
        </w:rPr>
        <w:t xml:space="preserve">cada 1165 asegurados, mientras que en el año 2016, se presento una queja </w:t>
      </w:r>
      <w:ins w:id="45" w:author="Cesar Carcamo" w:date="2017-05-10T09:36:00Z">
        <w:r w:rsidR="002D09A2">
          <w:rPr>
            <w:lang w:val="es-ES"/>
          </w:rPr>
          <w:t xml:space="preserve">por </w:t>
        </w:r>
      </w:ins>
      <w:r w:rsidR="007C592E">
        <w:rPr>
          <w:lang w:val="es-ES"/>
        </w:rPr>
        <w:t>cada 289 asegurados a lo largo del año.</w:t>
      </w:r>
    </w:p>
    <w:p w14:paraId="44615FBF" w14:textId="77777777" w:rsidR="004E5147" w:rsidRDefault="004E5147" w:rsidP="005F0C3A">
      <w:pPr>
        <w:pStyle w:val="Prrafodelista"/>
        <w:ind w:left="1224"/>
        <w:jc w:val="both"/>
        <w:rPr>
          <w:lang w:val="es-ES"/>
        </w:rPr>
      </w:pPr>
    </w:p>
    <w:p w14:paraId="66A2EC52" w14:textId="77777777" w:rsidR="004E5147" w:rsidRDefault="004E5147" w:rsidP="005F0C3A">
      <w:pPr>
        <w:pStyle w:val="Prrafodelista"/>
        <w:numPr>
          <w:ilvl w:val="2"/>
          <w:numId w:val="1"/>
        </w:numPr>
        <w:jc w:val="both"/>
        <w:rPr>
          <w:lang w:val="es-ES"/>
        </w:rPr>
      </w:pPr>
      <w:r>
        <w:rPr>
          <w:lang w:val="es-ES"/>
        </w:rPr>
        <w:t>Limitaciones</w:t>
      </w:r>
    </w:p>
    <w:p w14:paraId="1350F237" w14:textId="77777777" w:rsidR="00E57C5A" w:rsidRDefault="00E57C5A" w:rsidP="005F0C3A">
      <w:pPr>
        <w:jc w:val="both"/>
        <w:rPr>
          <w:lang w:val="es-ES"/>
        </w:rPr>
      </w:pPr>
    </w:p>
    <w:p w14:paraId="2368D517" w14:textId="77777777" w:rsidR="00244F91" w:rsidRDefault="00FE2C28" w:rsidP="005F0C3A">
      <w:pPr>
        <w:jc w:val="both"/>
        <w:rPr>
          <w:lang w:val="es-ES"/>
        </w:rPr>
      </w:pPr>
      <w:r>
        <w:rPr>
          <w:lang w:val="es-ES"/>
        </w:rPr>
        <w:t>Para la can</w:t>
      </w:r>
      <w:r w:rsidR="004E4F1D">
        <w:rPr>
          <w:lang w:val="es-ES"/>
        </w:rPr>
        <w:t xml:space="preserve">tidad de solicitudes que se reciben diariamente ante SUSALUD, se esperaría que se pudiera tener estadística sobre </w:t>
      </w:r>
      <w:del w:id="46" w:author="Cesar Carcamo" w:date="2017-05-10T09:36:00Z">
        <w:r w:rsidR="004E4F1D" w:rsidDel="00273E86">
          <w:rPr>
            <w:lang w:val="es-ES"/>
          </w:rPr>
          <w:delText>cuales</w:delText>
        </w:r>
      </w:del>
      <w:ins w:id="47" w:author="Cesar Carcamo" w:date="2017-05-10T09:36:00Z">
        <w:r w:rsidR="00273E86">
          <w:rPr>
            <w:lang w:val="es-ES"/>
          </w:rPr>
          <w:t>cuáles</w:t>
        </w:r>
      </w:ins>
      <w:r w:rsidR="004E4F1D">
        <w:rPr>
          <w:lang w:val="es-ES"/>
        </w:rPr>
        <w:t xml:space="preserve"> son las principales preocupaciones y/o problem</w:t>
      </w:r>
      <w:r w:rsidR="00504746">
        <w:rPr>
          <w:lang w:val="es-ES"/>
        </w:rPr>
        <w:t>as de los asegurados por IPRESS. Sin embargo, esto no se puede hacer debido a que la forma de ingreso de las quejas por parte de</w:t>
      </w:r>
      <w:r w:rsidR="00343A03">
        <w:rPr>
          <w:lang w:val="es-ES"/>
        </w:rPr>
        <w:t xml:space="preserve"> SUSALUD es de libre texto</w:t>
      </w:r>
      <w:ins w:id="48" w:author="Cesar Carcamo" w:date="2017-05-10T09:38:00Z">
        <w:r w:rsidR="005177BD">
          <w:rPr>
            <w:lang w:val="es-ES"/>
          </w:rPr>
          <w:t>.</w:t>
        </w:r>
      </w:ins>
      <w:del w:id="49" w:author="Cesar Carcamo" w:date="2017-05-10T09:38:00Z">
        <w:r w:rsidR="00343A03" w:rsidDel="005177BD">
          <w:rPr>
            <w:lang w:val="es-ES"/>
          </w:rPr>
          <w:delText>,</w:delText>
        </w:r>
      </w:del>
      <w:r w:rsidR="00343A03">
        <w:rPr>
          <w:lang w:val="es-ES"/>
        </w:rPr>
        <w:t xml:space="preserve"> </w:t>
      </w:r>
      <w:del w:id="50" w:author="Cesar Carcamo" w:date="2017-05-10T09:38:00Z">
        <w:r w:rsidR="00343A03" w:rsidDel="005177BD">
          <w:rPr>
            <w:lang w:val="es-ES"/>
          </w:rPr>
          <w:delText xml:space="preserve">es </w:delText>
        </w:r>
      </w:del>
      <w:ins w:id="51" w:author="Cesar Carcamo" w:date="2017-05-10T09:38:00Z">
        <w:r w:rsidR="005177BD">
          <w:rPr>
            <w:lang w:val="es-ES"/>
          </w:rPr>
          <w:t xml:space="preserve">Esto significa que </w:t>
        </w:r>
      </w:ins>
      <w:del w:id="52" w:author="Cesar Carcamo" w:date="2017-05-10T09:38:00Z">
        <w:r w:rsidR="00343A03" w:rsidDel="005177BD">
          <w:rPr>
            <w:lang w:val="es-ES"/>
          </w:rPr>
          <w:delText xml:space="preserve">decir no tiene una categorización sobre </w:delText>
        </w:r>
      </w:del>
      <w:r w:rsidR="00343A03">
        <w:rPr>
          <w:lang w:val="es-ES"/>
        </w:rPr>
        <w:t xml:space="preserve">el tipo de queja </w:t>
      </w:r>
      <w:del w:id="53" w:author="Cesar Carcamo" w:date="2017-05-10T09:38:00Z">
        <w:r w:rsidR="00343A03" w:rsidDel="00DB791F">
          <w:rPr>
            <w:lang w:val="es-ES"/>
          </w:rPr>
          <w:delText xml:space="preserve">que </w:delText>
        </w:r>
      </w:del>
      <w:del w:id="54" w:author="Cesar Carcamo" w:date="2017-05-10T09:37:00Z">
        <w:r w:rsidR="00343A03" w:rsidDel="00273E86">
          <w:rPr>
            <w:lang w:val="es-ES"/>
          </w:rPr>
          <w:delText>esta</w:delText>
        </w:r>
      </w:del>
      <w:del w:id="55" w:author="Cesar Carcamo" w:date="2017-05-10T09:38:00Z">
        <w:r w:rsidR="00343A03" w:rsidDel="00DB791F">
          <w:rPr>
            <w:lang w:val="es-ES"/>
          </w:rPr>
          <w:delText xml:space="preserve"> ingresando</w:delText>
        </w:r>
      </w:del>
      <w:ins w:id="56" w:author="Cesar Carcamo" w:date="2017-05-10T09:38:00Z">
        <w:r w:rsidR="00DB791F">
          <w:rPr>
            <w:lang w:val="es-ES"/>
          </w:rPr>
          <w:t>no se ha categorizado</w:t>
        </w:r>
      </w:ins>
      <w:r w:rsidR="00343A03">
        <w:rPr>
          <w:lang w:val="es-ES"/>
        </w:rPr>
        <w:t xml:space="preserve">, </w:t>
      </w:r>
      <w:del w:id="57" w:author="Cesar Carcamo" w:date="2017-05-10T09:39:00Z">
        <w:r w:rsidR="00343A03" w:rsidDel="00DB791F">
          <w:rPr>
            <w:lang w:val="es-ES"/>
          </w:rPr>
          <w:delText xml:space="preserve">es decir, no hay forma de colocar cada queja en un tipo de categoría para </w:delText>
        </w:r>
      </w:del>
      <w:ins w:id="58" w:author="Cesar Carcamo" w:date="2017-05-10T09:39:00Z">
        <w:r w:rsidR="00DB791F">
          <w:rPr>
            <w:lang w:val="es-ES"/>
          </w:rPr>
          <w:t xml:space="preserve">de manera que es imposible </w:t>
        </w:r>
      </w:ins>
      <w:del w:id="59" w:author="Cesar Carcamo" w:date="2017-05-10T09:39:00Z">
        <w:r w:rsidR="00343A03" w:rsidDel="00DB791F">
          <w:rPr>
            <w:lang w:val="es-ES"/>
          </w:rPr>
          <w:delText xml:space="preserve">poder </w:delText>
        </w:r>
      </w:del>
      <w:r w:rsidR="00343A03">
        <w:rPr>
          <w:lang w:val="es-ES"/>
        </w:rPr>
        <w:t>identificar cu</w:t>
      </w:r>
      <w:del w:id="60" w:author="Cesar Carcamo" w:date="2017-05-10T09:39:00Z">
        <w:r w:rsidR="00343A03" w:rsidDel="00DB791F">
          <w:rPr>
            <w:lang w:val="es-ES"/>
          </w:rPr>
          <w:delText>a</w:delText>
        </w:r>
      </w:del>
      <w:ins w:id="61" w:author="Cesar Carcamo" w:date="2017-05-10T09:39:00Z">
        <w:r w:rsidR="00DB791F">
          <w:rPr>
            <w:lang w:val="es-ES"/>
          </w:rPr>
          <w:t>á</w:t>
        </w:r>
      </w:ins>
      <w:r w:rsidR="00343A03">
        <w:rPr>
          <w:lang w:val="es-ES"/>
        </w:rPr>
        <w:t xml:space="preserve">l es el tipo de queja más recurrente, ni </w:t>
      </w:r>
      <w:del w:id="62" w:author="Cesar Carcamo" w:date="2017-05-10T09:37:00Z">
        <w:r w:rsidR="00343A03" w:rsidDel="00273E86">
          <w:rPr>
            <w:lang w:val="es-ES"/>
          </w:rPr>
          <w:delText>cuales</w:delText>
        </w:r>
      </w:del>
      <w:ins w:id="63" w:author="Cesar Carcamo" w:date="2017-05-10T09:37:00Z">
        <w:r w:rsidR="00273E86">
          <w:rPr>
            <w:lang w:val="es-ES"/>
          </w:rPr>
          <w:t>cuáles</w:t>
        </w:r>
      </w:ins>
      <w:r w:rsidR="00343A03">
        <w:rPr>
          <w:lang w:val="es-ES"/>
        </w:rPr>
        <w:t xml:space="preserve"> son los nuevos tipos de quejas que pueden estar ingresando.</w:t>
      </w:r>
      <w:del w:id="64" w:author="Cesar Carcamo" w:date="2017-05-10T09:39:00Z">
        <w:r w:rsidR="00343A03" w:rsidDel="00DB791F">
          <w:rPr>
            <w:lang w:val="es-ES"/>
          </w:rPr>
          <w:delText xml:space="preserve"> </w:delText>
        </w:r>
      </w:del>
    </w:p>
    <w:p w14:paraId="07C3942C" w14:textId="77777777" w:rsidR="003C01D8" w:rsidRDefault="003C01D8" w:rsidP="005F0C3A">
      <w:pPr>
        <w:jc w:val="both"/>
        <w:rPr>
          <w:lang w:val="es-ES"/>
        </w:rPr>
      </w:pPr>
    </w:p>
    <w:p w14:paraId="75181407" w14:textId="77777777" w:rsidR="003C01D8" w:rsidRDefault="003C01D8" w:rsidP="005F0C3A">
      <w:pPr>
        <w:jc w:val="both"/>
        <w:rPr>
          <w:lang w:val="es-ES"/>
        </w:rPr>
      </w:pPr>
      <w:r>
        <w:rPr>
          <w:lang w:val="es-ES"/>
        </w:rPr>
        <w:t>Adicionalmente, como se pudo ver en el Cuadro Nº1, las solicitudes a SUSALUD aumentan año tras año</w:t>
      </w:r>
      <w:del w:id="65" w:author="Cesar Carcamo" w:date="2017-05-10T09:40:00Z">
        <w:r w:rsidDel="00C72803">
          <w:rPr>
            <w:lang w:val="es-ES"/>
          </w:rPr>
          <w:delText xml:space="preserve">, </w:delText>
        </w:r>
      </w:del>
      <w:ins w:id="66" w:author="Cesar Carcamo" w:date="2017-05-10T09:40:00Z">
        <w:r w:rsidR="00C72803">
          <w:rPr>
            <w:lang w:val="es-ES"/>
          </w:rPr>
          <w:t xml:space="preserve">. </w:t>
        </w:r>
      </w:ins>
      <w:del w:id="67" w:author="Cesar Carcamo" w:date="2017-05-10T09:40:00Z">
        <w:r w:rsidDel="00C72803">
          <w:rPr>
            <w:lang w:val="es-ES"/>
          </w:rPr>
          <w:delText>entonces s</w:delText>
        </w:r>
      </w:del>
      <w:ins w:id="68" w:author="Cesar Carcamo" w:date="2017-05-10T09:40:00Z">
        <w:r w:rsidR="00C72803">
          <w:rPr>
            <w:lang w:val="es-ES"/>
          </w:rPr>
          <w:t>S</w:t>
        </w:r>
      </w:ins>
      <w:r>
        <w:rPr>
          <w:lang w:val="es-ES"/>
        </w:rPr>
        <w:t>e espera que este año se sobrepasen las 100 mil solicitudes para lo cual es necesario contar con un mejor sistema para la gestión de estos reclamos.</w:t>
      </w:r>
      <w:r w:rsidR="00E844D8">
        <w:rPr>
          <w:lang w:val="es-ES"/>
        </w:rPr>
        <w:t xml:space="preserve"> Finalmente, el hecho de que diversas IPRESS oculten información a SUSALUD dificulta el proceso de fiscalización, ya que no hay forma de saber en qu</w:t>
      </w:r>
      <w:ins w:id="69" w:author="Cesar Carcamo" w:date="2017-05-10T09:40:00Z">
        <w:r w:rsidR="00C72803">
          <w:rPr>
            <w:lang w:val="es-ES"/>
          </w:rPr>
          <w:t>é</w:t>
        </w:r>
      </w:ins>
      <w:del w:id="70" w:author="Cesar Carcamo" w:date="2017-05-10T09:40:00Z">
        <w:r w:rsidR="00E844D8" w:rsidDel="00C72803">
          <w:rPr>
            <w:lang w:val="es-ES"/>
          </w:rPr>
          <w:delText>e</w:delText>
        </w:r>
      </w:del>
      <w:r w:rsidR="00E844D8">
        <w:rPr>
          <w:lang w:val="es-ES"/>
        </w:rPr>
        <w:t xml:space="preserve"> aspectos est</w:t>
      </w:r>
      <w:del w:id="71" w:author="Cesar Carcamo" w:date="2017-05-10T09:40:00Z">
        <w:r w:rsidR="00E844D8" w:rsidDel="00C72803">
          <w:rPr>
            <w:lang w:val="es-ES"/>
          </w:rPr>
          <w:delText>a</w:delText>
        </w:r>
      </w:del>
      <w:ins w:id="72" w:author="Cesar Carcamo" w:date="2017-05-10T09:40:00Z">
        <w:r w:rsidR="00C72803">
          <w:rPr>
            <w:lang w:val="es-ES"/>
          </w:rPr>
          <w:t>án</w:t>
        </w:r>
      </w:ins>
      <w:r w:rsidR="00E844D8">
        <w:rPr>
          <w:lang w:val="es-ES"/>
        </w:rPr>
        <w:t xml:space="preserve"> mejorando y en qu</w:t>
      </w:r>
      <w:ins w:id="73" w:author="Cesar Carcamo" w:date="2017-05-10T09:40:00Z">
        <w:r w:rsidR="00C72803">
          <w:rPr>
            <w:lang w:val="es-ES"/>
          </w:rPr>
          <w:t>é</w:t>
        </w:r>
      </w:ins>
      <w:del w:id="74" w:author="Cesar Carcamo" w:date="2017-05-10T09:40:00Z">
        <w:r w:rsidR="00E844D8" w:rsidDel="00C72803">
          <w:rPr>
            <w:lang w:val="es-ES"/>
          </w:rPr>
          <w:delText>e</w:delText>
        </w:r>
      </w:del>
      <w:r w:rsidR="00E844D8">
        <w:rPr>
          <w:lang w:val="es-ES"/>
        </w:rPr>
        <w:t xml:space="preserve"> aspectos </w:t>
      </w:r>
      <w:del w:id="75" w:author="Cesar Carcamo" w:date="2017-05-10T09:41:00Z">
        <w:r w:rsidR="00E844D8" w:rsidDel="00072535">
          <w:rPr>
            <w:lang w:val="es-ES"/>
          </w:rPr>
          <w:delText xml:space="preserve">necesitan refuerzo </w:delText>
        </w:r>
      </w:del>
      <w:r w:rsidR="00E844D8">
        <w:rPr>
          <w:lang w:val="es-ES"/>
        </w:rPr>
        <w:t>cada IPRESS</w:t>
      </w:r>
      <w:ins w:id="76" w:author="Cesar Carcamo" w:date="2017-05-10T09:41:00Z">
        <w:r w:rsidR="00072535" w:rsidRPr="00072535">
          <w:rPr>
            <w:lang w:val="es-ES"/>
          </w:rPr>
          <w:t xml:space="preserve"> </w:t>
        </w:r>
        <w:r w:rsidR="00072535">
          <w:rPr>
            <w:lang w:val="es-ES"/>
          </w:rPr>
          <w:t>necesita refuerzo</w:t>
        </w:r>
      </w:ins>
      <w:r w:rsidR="00E844D8">
        <w:rPr>
          <w:lang w:val="es-ES"/>
        </w:rPr>
        <w:t>.</w:t>
      </w:r>
    </w:p>
    <w:p w14:paraId="37C54BA7" w14:textId="77777777" w:rsidR="00343A03" w:rsidRDefault="00343A03" w:rsidP="005F0C3A">
      <w:pPr>
        <w:jc w:val="both"/>
        <w:rPr>
          <w:lang w:val="es-ES"/>
        </w:rPr>
      </w:pPr>
    </w:p>
    <w:p w14:paraId="26F409EE" w14:textId="77777777" w:rsidR="004E5147" w:rsidRPr="00677804" w:rsidRDefault="004E5147" w:rsidP="005F0C3A">
      <w:pPr>
        <w:pStyle w:val="Prrafodelista"/>
        <w:numPr>
          <w:ilvl w:val="2"/>
          <w:numId w:val="1"/>
        </w:numPr>
        <w:jc w:val="both"/>
        <w:rPr>
          <w:lang w:val="es-ES"/>
        </w:rPr>
      </w:pPr>
      <w:r>
        <w:rPr>
          <w:lang w:val="es-ES"/>
        </w:rPr>
        <w:t>Oportunidades de Mejora</w:t>
      </w:r>
    </w:p>
    <w:p w14:paraId="7B2DB524" w14:textId="77777777" w:rsidR="0013667F" w:rsidRPr="00677804" w:rsidRDefault="0013667F" w:rsidP="005F0C3A">
      <w:pPr>
        <w:jc w:val="both"/>
        <w:rPr>
          <w:lang w:val="es-ES"/>
        </w:rPr>
      </w:pPr>
    </w:p>
    <w:p w14:paraId="238B236F" w14:textId="77777777" w:rsidR="00615E10" w:rsidRDefault="003C01D8" w:rsidP="005F0C3A">
      <w:pPr>
        <w:jc w:val="both"/>
        <w:rPr>
          <w:lang w:val="es-ES"/>
        </w:rPr>
      </w:pPr>
      <w:r>
        <w:rPr>
          <w:lang w:val="es-ES"/>
        </w:rPr>
        <w:t xml:space="preserve">Con las limitantes que </w:t>
      </w:r>
      <w:r w:rsidR="00E844D8">
        <w:rPr>
          <w:lang w:val="es-ES"/>
        </w:rPr>
        <w:t xml:space="preserve">se presentaron en el punto anterior, se pueden encontrar varias formas de mejorar el sistema teniendo en cuenta tanto las necesidades de los asegurados como la de las IPRESS y SUSALUD. </w:t>
      </w:r>
      <w:del w:id="77" w:author="Cesar Carcamo" w:date="2017-05-10T09:43:00Z">
        <w:r w:rsidR="00E844D8" w:rsidDel="006D067F">
          <w:rPr>
            <w:lang w:val="es-ES"/>
          </w:rPr>
          <w:delText>Con u</w:delText>
        </w:r>
      </w:del>
      <w:ins w:id="78" w:author="Cesar Carcamo" w:date="2017-05-10T09:43:00Z">
        <w:r w:rsidR="006D067F">
          <w:rPr>
            <w:lang w:val="es-ES"/>
          </w:rPr>
          <w:t>U</w:t>
        </w:r>
      </w:ins>
      <w:r w:rsidR="00E844D8">
        <w:rPr>
          <w:lang w:val="es-ES"/>
        </w:rPr>
        <w:t xml:space="preserve">n sistema centralizado administrado por SUSALUD, en el cual cada IPRESS </w:t>
      </w:r>
      <w:del w:id="79" w:author="Cesar Carcamo" w:date="2017-05-10T09:43:00Z">
        <w:r w:rsidR="00E844D8" w:rsidDel="006D067F">
          <w:rPr>
            <w:lang w:val="es-ES"/>
          </w:rPr>
          <w:delText>tenga como</w:delText>
        </w:r>
      </w:del>
      <w:ins w:id="80" w:author="Cesar Carcamo" w:date="2017-05-10T09:43:00Z">
        <w:r w:rsidR="006D067F">
          <w:rPr>
            <w:lang w:val="es-ES"/>
          </w:rPr>
          <w:t>pueda</w:t>
        </w:r>
      </w:ins>
      <w:r w:rsidR="00E844D8">
        <w:rPr>
          <w:lang w:val="es-ES"/>
        </w:rPr>
        <w:t xml:space="preserve"> ingresar los reclamos</w:t>
      </w:r>
      <w:r w:rsidR="00386FBF">
        <w:rPr>
          <w:lang w:val="es-ES"/>
        </w:rPr>
        <w:t xml:space="preserve"> conforme van llegando y </w:t>
      </w:r>
      <w:del w:id="81" w:author="Cesar Carcamo" w:date="2017-05-10T09:43:00Z">
        <w:r w:rsidR="00386FBF" w:rsidDel="00723437">
          <w:rPr>
            <w:lang w:val="es-ES"/>
          </w:rPr>
          <w:delText xml:space="preserve">donde se </w:delText>
        </w:r>
      </w:del>
      <w:r w:rsidR="00386FBF">
        <w:rPr>
          <w:lang w:val="es-ES"/>
        </w:rPr>
        <w:t xml:space="preserve">pueda colocar el procedimiento que se realiza para solucionar cada reclamo, podría </w:t>
      </w:r>
      <w:del w:id="82" w:author="Cesar Carcamo" w:date="2017-05-10T09:43:00Z">
        <w:r w:rsidR="00386FBF" w:rsidDel="00723437">
          <w:rPr>
            <w:lang w:val="es-ES"/>
          </w:rPr>
          <w:delText xml:space="preserve">solucionar </w:delText>
        </w:r>
      </w:del>
      <w:ins w:id="83" w:author="Cesar Carcamo" w:date="2017-05-10T09:43:00Z">
        <w:r w:rsidR="00723437">
          <w:rPr>
            <w:lang w:val="es-ES"/>
          </w:rPr>
          <w:t xml:space="preserve">reducir </w:t>
        </w:r>
      </w:ins>
      <w:r w:rsidR="00386FBF">
        <w:rPr>
          <w:lang w:val="es-ES"/>
        </w:rPr>
        <w:t>mucho la carga fiscalizadora de SUSALUD</w:t>
      </w:r>
      <w:ins w:id="84" w:author="Cesar Carcamo" w:date="2017-05-10T09:43:00Z">
        <w:r w:rsidR="00723437">
          <w:rPr>
            <w:lang w:val="es-ES"/>
          </w:rPr>
          <w:t>. Con este sistema</w:t>
        </w:r>
      </w:ins>
      <w:del w:id="85" w:author="Cesar Carcamo" w:date="2017-05-10T09:44:00Z">
        <w:r w:rsidR="00386FBF" w:rsidDel="00723437">
          <w:rPr>
            <w:lang w:val="es-ES"/>
          </w:rPr>
          <w:delText xml:space="preserve"> ya</w:delText>
        </w:r>
      </w:del>
      <w:ins w:id="86" w:author="Cesar Carcamo" w:date="2017-05-10T09:44:00Z">
        <w:r w:rsidR="00723437">
          <w:rPr>
            <w:lang w:val="es-ES"/>
          </w:rPr>
          <w:t xml:space="preserve"> se </w:t>
        </w:r>
      </w:ins>
      <w:del w:id="87" w:author="Cesar Carcamo" w:date="2017-05-10T09:44:00Z">
        <w:r w:rsidR="00386FBF" w:rsidDel="00723437">
          <w:rPr>
            <w:lang w:val="es-ES"/>
          </w:rPr>
          <w:delText xml:space="preserve"> que </w:delText>
        </w:r>
      </w:del>
      <w:r w:rsidR="00386FBF">
        <w:rPr>
          <w:lang w:val="es-ES"/>
        </w:rPr>
        <w:t>podría</w:t>
      </w:r>
      <w:del w:id="88" w:author="Cesar Carcamo" w:date="2017-05-10T09:44:00Z">
        <w:r w:rsidR="00386FBF" w:rsidDel="00723437">
          <w:rPr>
            <w:lang w:val="es-ES"/>
          </w:rPr>
          <w:delText>n</w:delText>
        </w:r>
      </w:del>
      <w:r w:rsidR="00386FBF">
        <w:rPr>
          <w:lang w:val="es-ES"/>
        </w:rPr>
        <w:t xml:space="preserve"> revisar desde una computadora todo lo relacionado a los reclamos presentados ante</w:t>
      </w:r>
      <w:ins w:id="89" w:author="Cesar Carcamo" w:date="2017-05-10T09:44:00Z">
        <w:r w:rsidR="00723437">
          <w:rPr>
            <w:lang w:val="es-ES"/>
          </w:rPr>
          <w:t xml:space="preserve"> la</w:t>
        </w:r>
      </w:ins>
      <w:r w:rsidR="00386FBF">
        <w:rPr>
          <w:lang w:val="es-ES"/>
        </w:rPr>
        <w:t xml:space="preserve"> IPRESS. Esto ayudaría a que ya no se oculte información y se tenga una mejor supervisión.</w:t>
      </w:r>
    </w:p>
    <w:p w14:paraId="2BDB2ED2" w14:textId="77777777" w:rsidR="003C01D8" w:rsidRPr="0021244E" w:rsidRDefault="003C01D8" w:rsidP="005F0C3A">
      <w:pPr>
        <w:jc w:val="both"/>
        <w:rPr>
          <w:lang w:val="es-ES"/>
        </w:rPr>
      </w:pPr>
    </w:p>
    <w:p w14:paraId="129FEB6F" w14:textId="77777777" w:rsidR="00B61FCF" w:rsidRDefault="00B61FCF" w:rsidP="005F0C3A">
      <w:pPr>
        <w:pStyle w:val="Prrafodelista"/>
        <w:numPr>
          <w:ilvl w:val="1"/>
          <w:numId w:val="1"/>
        </w:numPr>
        <w:jc w:val="both"/>
        <w:rPr>
          <w:lang w:val="es-ES"/>
        </w:rPr>
      </w:pPr>
      <w:r>
        <w:rPr>
          <w:lang w:val="es-ES"/>
        </w:rPr>
        <w:t>Medición de productos tecnológic</w:t>
      </w:r>
      <w:r w:rsidR="00244F91">
        <w:rPr>
          <w:lang w:val="es-ES"/>
        </w:rPr>
        <w:t>os (TAM</w:t>
      </w:r>
      <w:r>
        <w:rPr>
          <w:lang w:val="es-ES"/>
        </w:rPr>
        <w:t>)</w:t>
      </w:r>
    </w:p>
    <w:p w14:paraId="1C17BD32" w14:textId="77777777" w:rsidR="00532CF9" w:rsidRDefault="00532CF9" w:rsidP="005F0C3A">
      <w:pPr>
        <w:jc w:val="both"/>
        <w:rPr>
          <w:lang w:val="es-ES"/>
        </w:rPr>
      </w:pPr>
    </w:p>
    <w:p w14:paraId="55C1DFA9" w14:textId="77777777" w:rsidR="00D440F7" w:rsidRDefault="008F0571" w:rsidP="005F0C3A">
      <w:pPr>
        <w:jc w:val="both"/>
        <w:rPr>
          <w:lang w:val="es-ES"/>
        </w:rPr>
      </w:pPr>
      <w:r>
        <w:rPr>
          <w:lang w:val="es-ES"/>
        </w:rPr>
        <w:t>Un sis</w:t>
      </w:r>
      <w:r w:rsidR="00892AC9">
        <w:rPr>
          <w:lang w:val="es-ES"/>
        </w:rPr>
        <w:t>tema computarizado no servirá</w:t>
      </w:r>
      <w:r w:rsidR="00AB111F">
        <w:rPr>
          <w:lang w:val="es-ES"/>
        </w:rPr>
        <w:t xml:space="preserve"> para mejoras en una organización, si es que éste no se utiliza</w:t>
      </w:r>
      <w:r>
        <w:rPr>
          <w:lang w:val="es-ES"/>
        </w:rPr>
        <w:t xml:space="preserve">. </w:t>
      </w:r>
      <w:r w:rsidR="00892AC9">
        <w:rPr>
          <w:lang w:val="es-ES"/>
        </w:rPr>
        <w:t>Bajo esta premisa se crearon</w:t>
      </w:r>
      <w:r w:rsidR="00185895">
        <w:rPr>
          <w:lang w:val="es-ES"/>
        </w:rPr>
        <w:t xml:space="preserve"> modelos para evaluar</w:t>
      </w:r>
      <w:r w:rsidR="00213CBD">
        <w:rPr>
          <w:lang w:val="es-ES"/>
        </w:rPr>
        <w:t xml:space="preserve"> el grado de aceptación de un sistema informático. E</w:t>
      </w:r>
      <w:r w:rsidR="00185895">
        <w:rPr>
          <w:lang w:val="es-ES"/>
        </w:rPr>
        <w:t xml:space="preserve">stos modelos fueron diseñados con el fin de determinar </w:t>
      </w:r>
      <w:r w:rsidR="001C3775">
        <w:rPr>
          <w:lang w:val="es-ES"/>
        </w:rPr>
        <w:t>por</w:t>
      </w:r>
      <w:r w:rsidR="00213CBD">
        <w:rPr>
          <w:lang w:val="es-ES"/>
        </w:rPr>
        <w:t xml:space="preserve"> qué</w:t>
      </w:r>
      <w:r w:rsidR="001C3775">
        <w:rPr>
          <w:lang w:val="es-ES"/>
        </w:rPr>
        <w:t xml:space="preserve"> los usuarios se resistían a uti</w:t>
      </w:r>
      <w:r w:rsidR="00213CBD">
        <w:rPr>
          <w:lang w:val="es-ES"/>
        </w:rPr>
        <w:t>lizar ciertos sistemas y con esa información</w:t>
      </w:r>
      <w:r w:rsidR="001C3775">
        <w:rPr>
          <w:lang w:val="es-ES"/>
        </w:rPr>
        <w:t xml:space="preserve"> poder crear diversos métodos </w:t>
      </w:r>
      <w:r w:rsidR="00514433">
        <w:rPr>
          <w:lang w:val="es-ES"/>
        </w:rPr>
        <w:t>prácticos</w:t>
      </w:r>
      <w:r w:rsidR="001C3775">
        <w:rPr>
          <w:lang w:val="es-ES"/>
        </w:rPr>
        <w:t xml:space="preserve"> pa</w:t>
      </w:r>
      <w:r w:rsidR="00213CBD">
        <w:rPr>
          <w:lang w:val="es-ES"/>
        </w:rPr>
        <w:t>ra evaluar sistemas, predecir có</w:t>
      </w:r>
      <w:r w:rsidR="001C3775">
        <w:rPr>
          <w:lang w:val="es-ES"/>
        </w:rPr>
        <w:t>mo los usuarios van a responder ante ellos y mejorar la aceptabilidad de los usuarios</w:t>
      </w:r>
      <w:r w:rsidR="00213CBD">
        <w:rPr>
          <w:lang w:val="es-ES"/>
        </w:rPr>
        <w:t xml:space="preserve">, haciendo </w:t>
      </w:r>
      <w:r w:rsidR="001C3775">
        <w:rPr>
          <w:lang w:val="es-ES"/>
        </w:rPr>
        <w:t>cambios a los procesos y flujos implementados en el sistema</w:t>
      </w:r>
      <w:r w:rsidR="00D440F7">
        <w:rPr>
          <w:lang w:val="es-ES"/>
        </w:rPr>
        <w:t>.</w:t>
      </w:r>
    </w:p>
    <w:p w14:paraId="09AE2E97" w14:textId="77777777" w:rsidR="001C3775" w:rsidRDefault="001C3775" w:rsidP="005F0C3A">
      <w:pPr>
        <w:jc w:val="both"/>
        <w:rPr>
          <w:lang w:val="es-ES"/>
        </w:rPr>
      </w:pPr>
    </w:p>
    <w:p w14:paraId="7A3E0250" w14:textId="2606C090" w:rsidR="001C3775" w:rsidRDefault="001C3775" w:rsidP="005F0C3A">
      <w:pPr>
        <w:jc w:val="both"/>
        <w:rPr>
          <w:lang w:val="es-ES"/>
        </w:rPr>
      </w:pPr>
      <w:r>
        <w:rPr>
          <w:lang w:val="es-ES"/>
        </w:rPr>
        <w:lastRenderedPageBreak/>
        <w:t xml:space="preserve">Existen diversos métodos para medición de productos tecnológicos, uno de los más resaltantes es el llamado </w:t>
      </w:r>
      <w:proofErr w:type="spellStart"/>
      <w:r>
        <w:rPr>
          <w:lang w:val="es-ES"/>
        </w:rPr>
        <w:t>Technology</w:t>
      </w:r>
      <w:proofErr w:type="spellEnd"/>
      <w:r>
        <w:rPr>
          <w:lang w:val="es-ES"/>
        </w:rPr>
        <w:t xml:space="preserve"> </w:t>
      </w:r>
      <w:proofErr w:type="spellStart"/>
      <w:r>
        <w:rPr>
          <w:lang w:val="es-ES"/>
        </w:rPr>
        <w:t>Acceptance</w:t>
      </w:r>
      <w:proofErr w:type="spellEnd"/>
      <w:r>
        <w:rPr>
          <w:lang w:val="es-ES"/>
        </w:rPr>
        <w:t xml:space="preserve"> </w:t>
      </w:r>
      <w:proofErr w:type="spellStart"/>
      <w:r>
        <w:rPr>
          <w:lang w:val="es-ES"/>
        </w:rPr>
        <w:t>Model</w:t>
      </w:r>
      <w:proofErr w:type="spellEnd"/>
      <w:r w:rsidR="00A24B82">
        <w:rPr>
          <w:lang w:val="es-ES"/>
        </w:rPr>
        <w:t xml:space="preserve"> (TAM)</w:t>
      </w:r>
      <w:r>
        <w:rPr>
          <w:lang w:val="es-ES"/>
        </w:rPr>
        <w:t xml:space="preserve">, </w:t>
      </w:r>
      <w:r w:rsidR="00A24B82">
        <w:rPr>
          <w:lang w:val="es-ES"/>
        </w:rPr>
        <w:t>que fue diseñado específicamente para explicar el comportamiento del usuario del sistema</w:t>
      </w:r>
      <w:r w:rsidR="00D440F7">
        <w:rPr>
          <w:lang w:val="es-ES"/>
        </w:rPr>
        <w:t xml:space="preserve"> </w:t>
      </w:r>
      <w:r w:rsidR="00B43145">
        <w:rPr>
          <w:lang w:val="es-ES"/>
        </w:rPr>
        <w:fldChar w:fldCharType="begin" w:fldLock="1"/>
      </w:r>
      <w:r w:rsidR="00FA670B">
        <w:rPr>
          <w:lang w:val="es-ES"/>
        </w:rPr>
        <w:instrText>ADDIN CSL_CITATION { "citationItems" : [ { "id" : "ITEM-1", "itemData" : { "author" : [ { "dropping-particle" : "", "family" : "Davis", "given" : "Fred D.", "non-dropping-particle" : "", "parse-names" : false, "suffix" : "" } ], "id" : "ITEM-1", "issued" : { "date-parts" : [ [ "1985" ] ] }, "title" : "A Technology Acceptance Model for Empirically Testing New End-User Information Systems", "type" : "article-journal" }, "uris" : [ "http://www.mendeley.com/documents/?uuid=5a38dc1b-1746-3f83-aee1-4190b7a870a9" ] } ], "mendeley" : { "formattedCitation" : "(27)", "plainTextFormattedCitation" : "(27)", "previouslyFormattedCitation" : "(26)" }, "properties" : { "noteIndex" : 0 }, "schema" : "https://github.com/citation-style-language/schema/raw/master/csl-citation.json" }</w:instrText>
      </w:r>
      <w:r w:rsidR="00B43145">
        <w:rPr>
          <w:lang w:val="es-ES"/>
        </w:rPr>
        <w:fldChar w:fldCharType="separate"/>
      </w:r>
      <w:r w:rsidR="00FA670B" w:rsidRPr="00FA670B">
        <w:rPr>
          <w:noProof/>
          <w:lang w:val="es-ES"/>
        </w:rPr>
        <w:t>(27)</w:t>
      </w:r>
      <w:r w:rsidR="00B43145">
        <w:rPr>
          <w:lang w:val="es-ES"/>
        </w:rPr>
        <w:fldChar w:fldCharType="end"/>
      </w:r>
      <w:r w:rsidR="00A24B82">
        <w:rPr>
          <w:lang w:val="es-ES"/>
        </w:rPr>
        <w:t>. El modelo del TAM es</w:t>
      </w:r>
      <w:r w:rsidR="007948C0">
        <w:rPr>
          <w:lang w:val="es-ES"/>
        </w:rPr>
        <w:t>tá basado</w:t>
      </w:r>
      <w:r w:rsidR="00A24B82">
        <w:rPr>
          <w:lang w:val="es-ES"/>
        </w:rPr>
        <w:t xml:space="preserve"> en el modelo </w:t>
      </w:r>
      <w:proofErr w:type="spellStart"/>
      <w:r w:rsidR="007948C0">
        <w:rPr>
          <w:lang w:val="es-ES"/>
        </w:rPr>
        <w:t>Theory</w:t>
      </w:r>
      <w:proofErr w:type="spellEnd"/>
      <w:r w:rsidR="007948C0">
        <w:rPr>
          <w:lang w:val="es-ES"/>
        </w:rPr>
        <w:t xml:space="preserve"> of </w:t>
      </w:r>
      <w:proofErr w:type="spellStart"/>
      <w:r w:rsidR="007948C0">
        <w:rPr>
          <w:lang w:val="es-ES"/>
        </w:rPr>
        <w:t>Reasoned</w:t>
      </w:r>
      <w:proofErr w:type="spellEnd"/>
      <w:r w:rsidR="007948C0">
        <w:rPr>
          <w:lang w:val="es-ES"/>
        </w:rPr>
        <w:t xml:space="preserve"> </w:t>
      </w:r>
      <w:proofErr w:type="spellStart"/>
      <w:r w:rsidR="007948C0">
        <w:rPr>
          <w:lang w:val="es-ES"/>
        </w:rPr>
        <w:t>Action</w:t>
      </w:r>
      <w:proofErr w:type="spellEnd"/>
      <w:r w:rsidR="007948C0">
        <w:rPr>
          <w:lang w:val="es-ES"/>
        </w:rPr>
        <w:t xml:space="preserve"> (TRA). E</w:t>
      </w:r>
      <w:r w:rsidR="00A24B82">
        <w:rPr>
          <w:lang w:val="es-ES"/>
        </w:rPr>
        <w:t xml:space="preserve">l TRA es un modelo </w:t>
      </w:r>
      <w:r w:rsidR="00283F35">
        <w:rPr>
          <w:lang w:val="es-ES"/>
        </w:rPr>
        <w:t xml:space="preserve">de intención </w:t>
      </w:r>
      <w:r w:rsidR="007948C0">
        <w:rPr>
          <w:lang w:val="es-ES"/>
        </w:rPr>
        <w:t>que se diseñó</w:t>
      </w:r>
      <w:r w:rsidR="00A24B82">
        <w:rPr>
          <w:lang w:val="es-ES"/>
        </w:rPr>
        <w:t xml:space="preserve"> </w:t>
      </w:r>
      <w:r w:rsidR="00283F35">
        <w:rPr>
          <w:lang w:val="es-ES"/>
        </w:rPr>
        <w:t>con el fin</w:t>
      </w:r>
      <w:r w:rsidR="00A24B82">
        <w:rPr>
          <w:lang w:val="es-ES"/>
        </w:rPr>
        <w:t xml:space="preserve"> de poder</w:t>
      </w:r>
      <w:r w:rsidR="00283F35">
        <w:rPr>
          <w:lang w:val="es-ES"/>
        </w:rPr>
        <w:t xml:space="preserve"> predecir y</w:t>
      </w:r>
      <w:r w:rsidR="00A24B82">
        <w:rPr>
          <w:lang w:val="es-ES"/>
        </w:rPr>
        <w:t xml:space="preserve"> exp</w:t>
      </w:r>
      <w:r w:rsidR="00283F35">
        <w:rPr>
          <w:lang w:val="es-ES"/>
        </w:rPr>
        <w:t>licar</w:t>
      </w:r>
      <w:r w:rsidR="00A24B82">
        <w:rPr>
          <w:lang w:val="es-ES"/>
        </w:rPr>
        <w:t xml:space="preserve"> el comportamiento humano en una variedad de </w:t>
      </w:r>
      <w:r w:rsidR="00283F35">
        <w:rPr>
          <w:lang w:val="es-ES"/>
        </w:rPr>
        <w:t>campos</w:t>
      </w:r>
      <w:r w:rsidR="007948C0">
        <w:rPr>
          <w:lang w:val="es-ES"/>
        </w:rPr>
        <w:t xml:space="preserve"> distintos. S</w:t>
      </w:r>
      <w:r w:rsidR="003046E3">
        <w:rPr>
          <w:lang w:val="es-ES"/>
        </w:rPr>
        <w:t xml:space="preserve">in embargo es </w:t>
      </w:r>
      <w:r w:rsidR="00D619B7">
        <w:rPr>
          <w:lang w:val="es-ES"/>
        </w:rPr>
        <w:t>muy general ya que está</w:t>
      </w:r>
      <w:r w:rsidR="0043083A">
        <w:rPr>
          <w:lang w:val="es-ES"/>
        </w:rPr>
        <w:t xml:space="preserve"> definid</w:t>
      </w:r>
      <w:r w:rsidR="003046E3">
        <w:rPr>
          <w:lang w:val="es-ES"/>
        </w:rPr>
        <w:t xml:space="preserve">o como </w:t>
      </w:r>
      <w:r w:rsidR="0043083A">
        <w:rPr>
          <w:lang w:val="es-ES"/>
        </w:rPr>
        <w:t>diseñado para explicar cualquier comportamiento humano,</w:t>
      </w:r>
      <w:r w:rsidR="00E014E9">
        <w:rPr>
          <w:lang w:val="es-ES"/>
        </w:rPr>
        <w:t xml:space="preserve"> sobre esto se basa el TAM enfocado en sistemas informáticos.</w:t>
      </w:r>
      <w:r w:rsidR="000E647E">
        <w:rPr>
          <w:lang w:val="es-ES"/>
        </w:rPr>
        <w:t xml:space="preserve"> El TAM utiliza el TRA </w:t>
      </w:r>
      <w:r w:rsidR="005B7789">
        <w:rPr>
          <w:lang w:val="es-ES"/>
        </w:rPr>
        <w:t xml:space="preserve">como base </w:t>
      </w:r>
      <w:r w:rsidR="00514433">
        <w:rPr>
          <w:lang w:val="es-ES"/>
        </w:rPr>
        <w:t>teórica</w:t>
      </w:r>
      <w:r w:rsidR="005B7789">
        <w:rPr>
          <w:lang w:val="es-ES"/>
        </w:rPr>
        <w:t xml:space="preserve"> para explicar una relación causal en</w:t>
      </w:r>
      <w:r w:rsidR="00F42B15">
        <w:rPr>
          <w:lang w:val="es-ES"/>
        </w:rPr>
        <w:t>tre dos factores clave: usabilidad</w:t>
      </w:r>
      <w:r w:rsidR="005B7789">
        <w:rPr>
          <w:lang w:val="es-ES"/>
        </w:rPr>
        <w:t xml:space="preserve"> percibida y facilidad</w:t>
      </w:r>
      <w:r w:rsidR="000E647E">
        <w:rPr>
          <w:lang w:val="es-ES"/>
        </w:rPr>
        <w:t xml:space="preserve"> de uso</w:t>
      </w:r>
      <w:r w:rsidR="005B7789">
        <w:rPr>
          <w:lang w:val="es-ES"/>
        </w:rPr>
        <w:t xml:space="preserve"> y actitud, intención del usuario y comportamiento real de adopción del sistema</w:t>
      </w:r>
      <w:r w:rsidR="00F42B15">
        <w:rPr>
          <w:lang w:val="es-ES"/>
        </w:rPr>
        <w:t xml:space="preserve">. </w:t>
      </w:r>
    </w:p>
    <w:p w14:paraId="37EB9E64" w14:textId="77777777" w:rsidR="000E647E" w:rsidRDefault="000E647E" w:rsidP="005F0C3A">
      <w:pPr>
        <w:jc w:val="both"/>
        <w:rPr>
          <w:lang w:val="es-ES"/>
        </w:rPr>
      </w:pPr>
    </w:p>
    <w:p w14:paraId="65282862" w14:textId="77777777" w:rsidR="003E2F99" w:rsidRDefault="00F42B15" w:rsidP="005F0C3A">
      <w:pPr>
        <w:jc w:val="both"/>
        <w:rPr>
          <w:lang w:val="es-ES"/>
        </w:rPr>
      </w:pPr>
      <w:r>
        <w:rPr>
          <w:lang w:val="es-ES"/>
        </w:rPr>
        <w:t>Este modelo d</w:t>
      </w:r>
      <w:r w:rsidR="003E2F99">
        <w:rPr>
          <w:lang w:val="es-ES"/>
        </w:rPr>
        <w:t>escribe la usabilidad percibida (</w:t>
      </w:r>
      <w:proofErr w:type="spellStart"/>
      <w:r w:rsidR="003E2F99">
        <w:rPr>
          <w:lang w:val="es-ES"/>
        </w:rPr>
        <w:t>perceived</w:t>
      </w:r>
      <w:proofErr w:type="spellEnd"/>
      <w:r w:rsidR="003E2F99">
        <w:rPr>
          <w:lang w:val="es-ES"/>
        </w:rPr>
        <w:t xml:space="preserve"> </w:t>
      </w:r>
      <w:proofErr w:type="spellStart"/>
      <w:r w:rsidR="003E2F99">
        <w:rPr>
          <w:lang w:val="es-ES"/>
        </w:rPr>
        <w:t>uselfuness</w:t>
      </w:r>
      <w:proofErr w:type="spellEnd"/>
      <w:r w:rsidR="003E2F99">
        <w:rPr>
          <w:lang w:val="es-ES"/>
        </w:rPr>
        <w:t xml:space="preserve">, </w:t>
      </w:r>
      <w:r w:rsidR="004718FD">
        <w:rPr>
          <w:lang w:val="es-ES"/>
        </w:rPr>
        <w:t>P</w:t>
      </w:r>
      <w:r w:rsidR="003E2F99">
        <w:rPr>
          <w:lang w:val="es-ES"/>
        </w:rPr>
        <w:t xml:space="preserve">U) </w:t>
      </w:r>
      <w:r>
        <w:rPr>
          <w:lang w:val="es-ES"/>
        </w:rPr>
        <w:t xml:space="preserve">como la probabilidad subjetiva del posible usuario que al utilizar cierta aplicación informática especifica aumente su rendimiento dentro de su organización </w:t>
      </w:r>
      <w:r w:rsidR="003E2F99">
        <w:rPr>
          <w:lang w:val="es-ES"/>
        </w:rPr>
        <w:t>y la facilidad de uso (</w:t>
      </w:r>
      <w:proofErr w:type="spellStart"/>
      <w:r w:rsidR="003E2F99">
        <w:rPr>
          <w:lang w:val="es-ES"/>
        </w:rPr>
        <w:t>perceived</w:t>
      </w:r>
      <w:proofErr w:type="spellEnd"/>
      <w:r w:rsidR="003E2F99">
        <w:rPr>
          <w:lang w:val="es-ES"/>
        </w:rPr>
        <w:t xml:space="preserve"> </w:t>
      </w:r>
      <w:proofErr w:type="spellStart"/>
      <w:r w:rsidR="003E2F99">
        <w:rPr>
          <w:lang w:val="es-ES"/>
        </w:rPr>
        <w:t>ease</w:t>
      </w:r>
      <w:proofErr w:type="spellEnd"/>
      <w:r w:rsidR="003E2F99">
        <w:rPr>
          <w:lang w:val="es-ES"/>
        </w:rPr>
        <w:t xml:space="preserve"> of use, </w:t>
      </w:r>
      <w:r w:rsidR="004718FD">
        <w:rPr>
          <w:lang w:val="es-ES"/>
        </w:rPr>
        <w:t>P</w:t>
      </w:r>
      <w:r w:rsidR="003E2F99">
        <w:rPr>
          <w:lang w:val="es-ES"/>
        </w:rPr>
        <w:t xml:space="preserve">EOU) se refiere al grado en el cual un posible usuario espera que el sistema sea de fácil entendimiento. </w:t>
      </w:r>
    </w:p>
    <w:p w14:paraId="50A2316F" w14:textId="77777777" w:rsidR="000E647E" w:rsidRDefault="000E647E" w:rsidP="005F0C3A">
      <w:pPr>
        <w:jc w:val="both"/>
        <w:rPr>
          <w:lang w:val="es-ES"/>
        </w:rPr>
      </w:pPr>
    </w:p>
    <w:p w14:paraId="794F567F" w14:textId="34468A55" w:rsidR="00F42B15" w:rsidRDefault="000E647E" w:rsidP="005F0C3A">
      <w:pPr>
        <w:jc w:val="both"/>
        <w:rPr>
          <w:lang w:val="es-ES"/>
        </w:rPr>
      </w:pPr>
      <w:r>
        <w:rPr>
          <w:lang w:val="es-ES"/>
        </w:rPr>
        <w:t xml:space="preserve">El TAM postula </w:t>
      </w:r>
      <w:r w:rsidR="003E2F99">
        <w:rPr>
          <w:lang w:val="es-ES"/>
        </w:rPr>
        <w:t>que el uso de un siste</w:t>
      </w:r>
      <w:r>
        <w:rPr>
          <w:lang w:val="es-ES"/>
        </w:rPr>
        <w:t>ma informático está</w:t>
      </w:r>
      <w:r w:rsidR="003E2F99">
        <w:rPr>
          <w:lang w:val="es-ES"/>
        </w:rPr>
        <w:t xml:space="preserve"> medido por la Intención</w:t>
      </w:r>
      <w:r w:rsidR="005F3D6D">
        <w:rPr>
          <w:lang w:val="es-ES"/>
        </w:rPr>
        <w:t xml:space="preserve"> de</w:t>
      </w:r>
      <w:r w:rsidR="003E2F99">
        <w:rPr>
          <w:lang w:val="es-ES"/>
        </w:rPr>
        <w:t xml:space="preserve"> Comportamiento de Uso (</w:t>
      </w:r>
      <w:proofErr w:type="spellStart"/>
      <w:r w:rsidR="003E2F99">
        <w:rPr>
          <w:lang w:val="es-ES"/>
        </w:rPr>
        <w:t>Behavior</w:t>
      </w:r>
      <w:r w:rsidR="005F3D6D">
        <w:rPr>
          <w:lang w:val="es-ES"/>
        </w:rPr>
        <w:t>al</w:t>
      </w:r>
      <w:proofErr w:type="spellEnd"/>
      <w:r w:rsidR="005F3D6D">
        <w:rPr>
          <w:lang w:val="es-ES"/>
        </w:rPr>
        <w:t xml:space="preserve"> </w:t>
      </w:r>
      <w:proofErr w:type="spellStart"/>
      <w:r w:rsidR="005F3D6D">
        <w:rPr>
          <w:lang w:val="es-ES"/>
        </w:rPr>
        <w:t>Intention</w:t>
      </w:r>
      <w:proofErr w:type="spellEnd"/>
      <w:r w:rsidR="005F3D6D">
        <w:rPr>
          <w:lang w:val="es-ES"/>
        </w:rPr>
        <w:t xml:space="preserve"> of Use, BI) que se define como la actitud de una persona en usar cierto sistema (A) y </w:t>
      </w:r>
      <w:r w:rsidR="00552117">
        <w:rPr>
          <w:lang w:val="es-ES"/>
        </w:rPr>
        <w:t>U</w:t>
      </w:r>
      <w:r w:rsidR="005F3D6D">
        <w:rPr>
          <w:lang w:val="es-ES"/>
        </w:rPr>
        <w:t>, representándose de la siguiente forma</w:t>
      </w:r>
      <w:r w:rsidR="00E9632E">
        <w:rPr>
          <w:lang w:val="es-ES"/>
        </w:rPr>
        <w:t xml:space="preserve"> </w:t>
      </w:r>
      <w:r w:rsidR="00B43145">
        <w:rPr>
          <w:lang w:val="es-ES"/>
        </w:rPr>
        <w:fldChar w:fldCharType="begin" w:fldLock="1"/>
      </w:r>
      <w:r w:rsidR="00FA670B">
        <w:rPr>
          <w:lang w:val="es-ES"/>
        </w:rPr>
        <w:instrText>ADDIN CSL_CITATION { "citationItems" : [ { "id" : "ITEM-1", "itemData" : { "author" : [ { "dropping-particle" : "", "family" : "Science", "given" : "Management", "non-dropping-particle" : "", "parse-names" : false, "suffix" : "" }, { "dropping-particle" : "", "family" : "Aug", "given" : "Issue", "non-dropping-particle" : "", "parse-names" : false, "suffix" : "" } ], "id" : "ITEM-1", "issue" : "8", "issued" : { "date-parts" : [ [ "1989" ] ] }, "page" : "982-1003", "title" : "User Acceptance of Computer Technology : A Comparison of Two Theoretical Models Fred D . Davis ; Richard P . Bagozzi ; Paul R . Warshaw USER ACCEPTANCE OF COMPUTER TECHNOLOGY : A COMPARISON OF TWO THEORETICAL MODELS *", "type" : "article-journal", "volume" : "35" }, "uris" : [ "http://www.mendeley.com/documents/?uuid=6fe1a940-fd7a-4893-a0d5-78d5e7c02a10" ] } ], "mendeley" : { "formattedCitation" : "(28)", "plainTextFormattedCitation" : "(28)", "previouslyFormattedCitation" : "(27)" }, "properties" : { "noteIndex" : 0 }, "schema" : "https://github.com/citation-style-language/schema/raw/master/csl-citation.json" }</w:instrText>
      </w:r>
      <w:r w:rsidR="00B43145">
        <w:rPr>
          <w:lang w:val="es-ES"/>
        </w:rPr>
        <w:fldChar w:fldCharType="separate"/>
      </w:r>
      <w:r w:rsidR="00FA670B" w:rsidRPr="00FA670B">
        <w:rPr>
          <w:noProof/>
          <w:lang w:val="es-ES"/>
        </w:rPr>
        <w:t>(28)</w:t>
      </w:r>
      <w:r w:rsidR="00B43145">
        <w:rPr>
          <w:lang w:val="es-ES"/>
        </w:rPr>
        <w:fldChar w:fldCharType="end"/>
      </w:r>
      <w:r w:rsidR="005F3D6D">
        <w:rPr>
          <w:lang w:val="es-ES"/>
        </w:rPr>
        <w:t>:</w:t>
      </w:r>
    </w:p>
    <w:p w14:paraId="73B64AE8" w14:textId="77777777" w:rsidR="005F3D6D" w:rsidRDefault="005F3D6D" w:rsidP="005F0C3A">
      <w:pPr>
        <w:jc w:val="both"/>
        <w:rPr>
          <w:lang w:val="es-ES"/>
        </w:rPr>
      </w:pPr>
      <w:r>
        <w:rPr>
          <w:lang w:val="es-ES"/>
        </w:rPr>
        <w:tab/>
      </w:r>
      <w:r>
        <w:rPr>
          <w:lang w:val="es-ES"/>
        </w:rPr>
        <w:tab/>
      </w:r>
      <w:r>
        <w:rPr>
          <w:lang w:val="es-ES"/>
        </w:rPr>
        <w:tab/>
      </w:r>
      <w:r>
        <w:rPr>
          <w:lang w:val="es-ES"/>
        </w:rPr>
        <w:tab/>
      </w:r>
    </w:p>
    <w:p w14:paraId="3364A164" w14:textId="77777777" w:rsidR="005F3D6D" w:rsidRDefault="005F3D6D" w:rsidP="005F0C3A">
      <w:pPr>
        <w:jc w:val="both"/>
        <w:rPr>
          <w:lang w:val="es-ES"/>
        </w:rPr>
      </w:pPr>
      <w:r>
        <w:rPr>
          <w:lang w:val="es-ES"/>
        </w:rPr>
        <w:tab/>
      </w:r>
      <w:r>
        <w:rPr>
          <w:lang w:val="es-ES"/>
        </w:rPr>
        <w:tab/>
      </w:r>
      <w:r>
        <w:rPr>
          <w:lang w:val="es-ES"/>
        </w:rPr>
        <w:tab/>
      </w:r>
      <w:r>
        <w:rPr>
          <w:lang w:val="es-ES"/>
        </w:rPr>
        <w:tab/>
      </w:r>
      <w:r>
        <w:rPr>
          <w:lang w:val="es-ES"/>
        </w:rPr>
        <w:tab/>
        <w:t>BI = A + U</w:t>
      </w:r>
    </w:p>
    <w:p w14:paraId="36903D97" w14:textId="77777777" w:rsidR="007260F3" w:rsidRDefault="007260F3" w:rsidP="005F0C3A">
      <w:pPr>
        <w:jc w:val="both"/>
        <w:rPr>
          <w:lang w:val="es-ES"/>
        </w:rPr>
      </w:pPr>
    </w:p>
    <w:p w14:paraId="56978F8A" w14:textId="77777777" w:rsidR="007260F3" w:rsidRDefault="007260F3" w:rsidP="005F0C3A">
      <w:pPr>
        <w:jc w:val="both"/>
        <w:rPr>
          <w:lang w:val="es-ES"/>
        </w:rPr>
      </w:pPr>
      <w:r>
        <w:rPr>
          <w:noProof/>
          <w:lang w:eastAsia="es-ES_tradnl"/>
        </w:rPr>
        <w:drawing>
          <wp:inline distT="0" distB="0" distL="0" distR="0" wp14:anchorId="13E72499" wp14:editId="2573CCD0">
            <wp:extent cx="5396230" cy="19646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m_flow.png"/>
                    <pic:cNvPicPr/>
                  </pic:nvPicPr>
                  <pic:blipFill>
                    <a:blip r:embed="rId13">
                      <a:extLst>
                        <a:ext uri="{28A0092B-C50C-407E-A947-70E740481C1C}">
                          <a14:useLocalDpi xmlns:a14="http://schemas.microsoft.com/office/drawing/2010/main" val="0"/>
                        </a:ext>
                      </a:extLst>
                    </a:blip>
                    <a:stretch>
                      <a:fillRect/>
                    </a:stretch>
                  </pic:blipFill>
                  <pic:spPr>
                    <a:xfrm>
                      <a:off x="0" y="0"/>
                      <a:ext cx="5396230" cy="1964690"/>
                    </a:xfrm>
                    <a:prstGeom prst="rect">
                      <a:avLst/>
                    </a:prstGeom>
                  </pic:spPr>
                </pic:pic>
              </a:graphicData>
            </a:graphic>
          </wp:inline>
        </w:drawing>
      </w:r>
    </w:p>
    <w:p w14:paraId="0F6A7821" w14:textId="77777777" w:rsidR="007260F3" w:rsidRDefault="007260F3" w:rsidP="005F0C3A">
      <w:pPr>
        <w:jc w:val="both"/>
        <w:rPr>
          <w:lang w:val="es-ES"/>
        </w:rPr>
      </w:pPr>
    </w:p>
    <w:p w14:paraId="028F390C" w14:textId="0388FEC2" w:rsidR="00C12E49" w:rsidRDefault="000E647E" w:rsidP="005F0C3A">
      <w:pPr>
        <w:jc w:val="both"/>
        <w:rPr>
          <w:lang w:val="es-ES"/>
        </w:rPr>
      </w:pPr>
      <w:r>
        <w:rPr>
          <w:lang w:val="es-ES"/>
        </w:rPr>
        <w:t>De este grá</w:t>
      </w:r>
      <w:r w:rsidR="00C956B2">
        <w:rPr>
          <w:lang w:val="es-ES"/>
        </w:rPr>
        <w:t xml:space="preserve">fico se puede sacar las siguientes conclusiones, </w:t>
      </w:r>
      <w:r>
        <w:rPr>
          <w:lang w:val="es-ES"/>
        </w:rPr>
        <w:t>el BI solo está influenciado por A, la A depende de 2 factores:</w:t>
      </w:r>
      <w:r w:rsidR="006812E4">
        <w:rPr>
          <w:lang w:val="es-ES"/>
        </w:rPr>
        <w:t xml:space="preserve"> el PU y el PEOU. Adicionalmente, el PU tiene tiene un efecto directo en el BI, y el PEOU tiene un efecto directo en el PU</w:t>
      </w:r>
      <w:r w:rsidR="002B0B30">
        <w:rPr>
          <w:lang w:val="es-ES"/>
        </w:rPr>
        <w:t xml:space="preserve"> </w:t>
      </w:r>
      <w:r w:rsidR="00B43145">
        <w:rPr>
          <w:lang w:val="es-ES"/>
        </w:rPr>
        <w:fldChar w:fldCharType="begin" w:fldLock="1"/>
      </w:r>
      <w:r w:rsidR="00FA670B">
        <w:rPr>
          <w:lang w:val="es-ES"/>
        </w:rPr>
        <w:instrText>ADDIN CSL_CITATION { "citationItems" : [ { "id" : "ITEM-1", "itemData" : { "DOI" : "10.1016/j.jbi.2009.07.002.THE", "ISSN" : "1532-0464", "author" : [ { "dropping-particle" : "", "family" : "In", "given" : "Future", "non-dropping-particle" : "", "parse-names" : false, "suffix" : "" }, { "dropping-particle" : "", "family" : "Care", "given" : "Health", "non-dropping-particle" : "", "parse-names" : false, "suffix" : "" } ], "id" : "ITEM-1", "issue" : "1", "issued" : { "date-parts" : [ [ "2011" ] ] }, "page" : "1-30", "title" : "the Technology Acceptance Model : Its Past and Its Future in Health Care", "type" : "article-journal", "volume" : "43" }, "uris" : [ "http://www.mendeley.com/documents/?uuid=f5bdf926-cda5-4d34-97b6-99e64b702b57" ] } ], "mendeley" : { "formattedCitation" : "(29)", "plainTextFormattedCitation" : "(29)", "previouslyFormattedCitation" : "(28)" }, "properties" : { "noteIndex" : 0 }, "schema" : "https://github.com/citation-style-language/schema/raw/master/csl-citation.json" }</w:instrText>
      </w:r>
      <w:r w:rsidR="00B43145">
        <w:rPr>
          <w:lang w:val="es-ES"/>
        </w:rPr>
        <w:fldChar w:fldCharType="separate"/>
      </w:r>
      <w:r w:rsidR="00FA670B" w:rsidRPr="00FA670B">
        <w:rPr>
          <w:noProof/>
          <w:lang w:val="es-ES"/>
        </w:rPr>
        <w:t>(29)</w:t>
      </w:r>
      <w:r w:rsidR="00B43145">
        <w:rPr>
          <w:lang w:val="es-ES"/>
        </w:rPr>
        <w:fldChar w:fldCharType="end"/>
      </w:r>
      <w:r w:rsidR="006812E4">
        <w:rPr>
          <w:lang w:val="es-ES"/>
        </w:rPr>
        <w:t>.</w:t>
      </w:r>
    </w:p>
    <w:p w14:paraId="4B8C3788" w14:textId="77777777" w:rsidR="00C12E49" w:rsidRPr="002E002E" w:rsidRDefault="00C12E49" w:rsidP="005F0C3A">
      <w:pPr>
        <w:jc w:val="both"/>
        <w:rPr>
          <w:lang w:val="es-ES"/>
        </w:rPr>
      </w:pPr>
    </w:p>
    <w:p w14:paraId="5D3B42C2" w14:textId="77777777" w:rsidR="00302092" w:rsidRPr="00446CFD" w:rsidRDefault="00302092" w:rsidP="005F0C3A">
      <w:pPr>
        <w:pStyle w:val="Prrafodelista"/>
        <w:numPr>
          <w:ilvl w:val="0"/>
          <w:numId w:val="1"/>
        </w:numPr>
        <w:jc w:val="both"/>
        <w:rPr>
          <w:lang w:val="es-ES"/>
        </w:rPr>
      </w:pPr>
      <w:r w:rsidRPr="00446CFD">
        <w:rPr>
          <w:lang w:val="es-ES"/>
        </w:rPr>
        <w:t>Objetivos</w:t>
      </w:r>
    </w:p>
    <w:p w14:paraId="457D01F7" w14:textId="77777777" w:rsidR="00E115B6" w:rsidRPr="00446CFD" w:rsidRDefault="00E115B6" w:rsidP="005F0C3A">
      <w:pPr>
        <w:jc w:val="both"/>
        <w:rPr>
          <w:lang w:val="es-ES"/>
        </w:rPr>
      </w:pPr>
    </w:p>
    <w:p w14:paraId="67C13360" w14:textId="77777777" w:rsidR="00302092" w:rsidRPr="005428AC" w:rsidRDefault="00302092" w:rsidP="005F0C3A">
      <w:pPr>
        <w:pStyle w:val="Prrafodelista"/>
        <w:numPr>
          <w:ilvl w:val="1"/>
          <w:numId w:val="1"/>
        </w:numPr>
        <w:jc w:val="both"/>
        <w:rPr>
          <w:lang w:val="es-ES"/>
        </w:rPr>
      </w:pPr>
      <w:r w:rsidRPr="005428AC">
        <w:rPr>
          <w:lang w:val="es-ES"/>
        </w:rPr>
        <w:t>Objetivo General</w:t>
      </w:r>
    </w:p>
    <w:p w14:paraId="79DCD11F" w14:textId="77777777" w:rsidR="00A21FE7" w:rsidRPr="005428AC" w:rsidRDefault="00A21FE7" w:rsidP="005F0C3A">
      <w:pPr>
        <w:jc w:val="both"/>
        <w:rPr>
          <w:lang w:val="es-ES"/>
        </w:rPr>
      </w:pPr>
    </w:p>
    <w:p w14:paraId="274F9E01" w14:textId="77777777" w:rsidR="005A3805" w:rsidRPr="00E52F35" w:rsidRDefault="00003481" w:rsidP="005F0C3A">
      <w:pPr>
        <w:jc w:val="both"/>
      </w:pPr>
      <w:r w:rsidRPr="00E52F35">
        <w:rPr>
          <w:lang w:val="es-ES"/>
        </w:rPr>
        <w:t xml:space="preserve">Proponer un diseño centrado en el usuario siguiendo los lineamientos de interfaz y experiencia de usuario para un sistema de gestión de reclamos presentados por </w:t>
      </w:r>
      <w:r w:rsidRPr="00E52F35">
        <w:rPr>
          <w:lang w:val="es-ES"/>
        </w:rPr>
        <w:lastRenderedPageBreak/>
        <w:t>pacientes y derechohabientes a las diferentes IPRESS que sea accesible por diversas entidades fiscalizadoras.</w:t>
      </w:r>
    </w:p>
    <w:p w14:paraId="346D5D10" w14:textId="77777777" w:rsidR="005428AC" w:rsidRPr="0007004D" w:rsidRDefault="005428AC" w:rsidP="005F0C3A">
      <w:pPr>
        <w:jc w:val="both"/>
        <w:rPr>
          <w:highlight w:val="yellow"/>
          <w:lang w:val="es-ES"/>
        </w:rPr>
      </w:pPr>
    </w:p>
    <w:p w14:paraId="6297FA57" w14:textId="77777777" w:rsidR="00302092" w:rsidRPr="00F66265" w:rsidRDefault="00302092" w:rsidP="005F0C3A">
      <w:pPr>
        <w:pStyle w:val="Prrafodelista"/>
        <w:numPr>
          <w:ilvl w:val="1"/>
          <w:numId w:val="1"/>
        </w:numPr>
        <w:jc w:val="both"/>
        <w:rPr>
          <w:lang w:val="es-ES"/>
        </w:rPr>
      </w:pPr>
      <w:r w:rsidRPr="00F66265">
        <w:rPr>
          <w:lang w:val="es-ES"/>
        </w:rPr>
        <w:t xml:space="preserve">Objetivos </w:t>
      </w:r>
      <w:r w:rsidR="00362A11" w:rsidRPr="00F66265">
        <w:rPr>
          <w:lang w:val="es-ES"/>
        </w:rPr>
        <w:t>Específicos</w:t>
      </w:r>
    </w:p>
    <w:p w14:paraId="7B6BB90A" w14:textId="77777777" w:rsidR="00A21FE7" w:rsidRPr="00F66265" w:rsidRDefault="00A21FE7" w:rsidP="005F0C3A">
      <w:pPr>
        <w:jc w:val="both"/>
        <w:rPr>
          <w:lang w:val="es-ES"/>
        </w:rPr>
      </w:pPr>
    </w:p>
    <w:p w14:paraId="6EA6A1E0" w14:textId="77777777" w:rsidR="005428AC" w:rsidRDefault="005428AC" w:rsidP="005F0C3A">
      <w:pPr>
        <w:pStyle w:val="Prrafodelista"/>
        <w:numPr>
          <w:ilvl w:val="0"/>
          <w:numId w:val="6"/>
        </w:numPr>
        <w:jc w:val="both"/>
        <w:rPr>
          <w:lang w:val="es-ES"/>
        </w:rPr>
      </w:pPr>
      <w:r w:rsidRPr="00F66265">
        <w:rPr>
          <w:lang w:val="es-ES"/>
        </w:rPr>
        <w:t>Diseñar un sistema de gestión de reclamos</w:t>
      </w:r>
      <w:r w:rsidR="00F66265" w:rsidRPr="00F66265">
        <w:rPr>
          <w:lang w:val="es-ES"/>
        </w:rPr>
        <w:t xml:space="preserve"> que se encuentre centrado en el usuario</w:t>
      </w:r>
      <w:r w:rsidRPr="00F66265">
        <w:rPr>
          <w:lang w:val="es-ES"/>
        </w:rPr>
        <w:t xml:space="preserve"> para la Superintendencia Nacional de Salud (SUSALUD)</w:t>
      </w:r>
      <w:r w:rsidR="00020F22">
        <w:rPr>
          <w:lang w:val="es-ES"/>
        </w:rPr>
        <w:t>.</w:t>
      </w:r>
    </w:p>
    <w:p w14:paraId="099D0849" w14:textId="77777777" w:rsidR="00020F22" w:rsidRPr="00F66265" w:rsidRDefault="00020F22" w:rsidP="005F0C3A">
      <w:pPr>
        <w:pStyle w:val="Prrafodelista"/>
        <w:numPr>
          <w:ilvl w:val="0"/>
          <w:numId w:val="6"/>
        </w:numPr>
        <w:jc w:val="both"/>
        <w:rPr>
          <w:lang w:val="es-ES"/>
        </w:rPr>
      </w:pPr>
      <w:r>
        <w:rPr>
          <w:lang w:val="es-ES"/>
        </w:rPr>
        <w:t xml:space="preserve">Evaluar </w:t>
      </w:r>
      <w:r w:rsidR="006375B1">
        <w:rPr>
          <w:lang w:val="es-ES"/>
        </w:rPr>
        <w:t>la visualización de data de reclamos por parte de</w:t>
      </w:r>
      <w:r>
        <w:rPr>
          <w:lang w:val="es-ES"/>
        </w:rPr>
        <w:t xml:space="preserve"> SUSALUD a través de su sistema actual</w:t>
      </w:r>
      <w:del w:id="90" w:author="Cesar Carcamo" w:date="2017-05-10T09:45:00Z">
        <w:r w:rsidDel="00574742">
          <w:rPr>
            <w:lang w:val="es-ES"/>
          </w:rPr>
          <w:delText>mente</w:delText>
        </w:r>
      </w:del>
      <w:r>
        <w:rPr>
          <w:lang w:val="es-ES"/>
        </w:rPr>
        <w:t>.</w:t>
      </w:r>
    </w:p>
    <w:p w14:paraId="6853A060" w14:textId="789DBD4B" w:rsidR="00B43145" w:rsidRPr="00702EBE" w:rsidRDefault="00116E08" w:rsidP="005F0C3A">
      <w:pPr>
        <w:pStyle w:val="Prrafodelista"/>
        <w:numPr>
          <w:ilvl w:val="0"/>
          <w:numId w:val="6"/>
        </w:numPr>
        <w:jc w:val="both"/>
      </w:pPr>
      <w:del w:id="91" w:author="Cesar Carcamo" w:date="2017-05-10T09:46:00Z">
        <w:r w:rsidRPr="00702EBE" w:rsidDel="00574742">
          <w:rPr>
            <w:lang w:val="es-ES"/>
          </w:rPr>
          <w:delText>Evalua</w:delText>
        </w:r>
      </w:del>
      <w:ins w:id="92" w:author="Cesar Carcamo" w:date="2017-05-10T09:46:00Z">
        <w:r w:rsidR="00574742">
          <w:rPr>
            <w:lang w:val="es-ES"/>
          </w:rPr>
          <w:t>Comparar</w:t>
        </w:r>
      </w:ins>
      <w:del w:id="93" w:author="Cesar Carcamo" w:date="2017-05-10T09:46:00Z">
        <w:r w:rsidRPr="00702EBE" w:rsidDel="00574742">
          <w:rPr>
            <w:lang w:val="es-ES"/>
          </w:rPr>
          <w:delText>ción</w:delText>
        </w:r>
      </w:del>
      <w:r w:rsidRPr="00702EBE">
        <w:rPr>
          <w:lang w:val="es-ES"/>
        </w:rPr>
        <w:t xml:space="preserve"> </w:t>
      </w:r>
      <w:del w:id="94" w:author="Cesar Carcamo" w:date="2017-05-10T09:46:00Z">
        <w:r w:rsidRPr="00702EBE" w:rsidDel="00574742">
          <w:rPr>
            <w:lang w:val="es-ES"/>
          </w:rPr>
          <w:delText>d</w:delText>
        </w:r>
      </w:del>
      <w:r w:rsidRPr="00702EBE">
        <w:rPr>
          <w:lang w:val="es-ES"/>
        </w:rPr>
        <w:t xml:space="preserve">el sistema propuesto </w:t>
      </w:r>
      <w:del w:id="95" w:author="Cesar Carcamo" w:date="2017-05-10T09:46:00Z">
        <w:r w:rsidRPr="00702EBE" w:rsidDel="00574742">
          <w:rPr>
            <w:lang w:val="es-ES"/>
          </w:rPr>
          <w:delText xml:space="preserve">vs </w:delText>
        </w:r>
      </w:del>
      <w:ins w:id="96" w:author="Cesar Carcamo" w:date="2017-05-10T09:46:00Z">
        <w:r w:rsidR="00574742">
          <w:rPr>
            <w:lang w:val="es-ES"/>
          </w:rPr>
          <w:t>con el</w:t>
        </w:r>
        <w:r w:rsidR="00574742" w:rsidRPr="00702EBE">
          <w:rPr>
            <w:lang w:val="es-ES"/>
          </w:rPr>
          <w:t xml:space="preserve"> </w:t>
        </w:r>
      </w:ins>
      <w:del w:id="97" w:author="Cesar Carcamo" w:date="2017-05-10T09:46:00Z">
        <w:r w:rsidRPr="00702EBE" w:rsidDel="00574742">
          <w:rPr>
            <w:lang w:val="es-ES"/>
          </w:rPr>
          <w:delText>S</w:delText>
        </w:r>
      </w:del>
      <w:ins w:id="98" w:author="Cesar Carcamo" w:date="2017-05-10T09:46:00Z">
        <w:r w:rsidR="00574742">
          <w:rPr>
            <w:lang w:val="es-ES"/>
          </w:rPr>
          <w:t>s</w:t>
        </w:r>
      </w:ins>
      <w:r w:rsidRPr="00702EBE">
        <w:rPr>
          <w:lang w:val="es-ES"/>
        </w:rPr>
        <w:t>istema actual de SUSALUD</w:t>
      </w:r>
      <w:r w:rsidR="00020F22">
        <w:rPr>
          <w:lang w:val="es-ES"/>
        </w:rPr>
        <w:t xml:space="preserve"> utilizando los indicadores señalados por SUSALUD</w:t>
      </w:r>
      <w:r w:rsidR="00702EBE">
        <w:rPr>
          <w:lang w:val="es-ES"/>
        </w:rPr>
        <w:t>.</w:t>
      </w:r>
    </w:p>
    <w:p w14:paraId="6B3C6421" w14:textId="77777777" w:rsidR="003B2807" w:rsidRDefault="003B2807" w:rsidP="005F0C3A">
      <w:pPr>
        <w:jc w:val="both"/>
        <w:rPr>
          <w:lang w:val="es-ES"/>
        </w:rPr>
      </w:pPr>
    </w:p>
    <w:p w14:paraId="06DA3D5A" w14:textId="77777777" w:rsidR="004B39A8" w:rsidRPr="00446CFD" w:rsidRDefault="003B2807" w:rsidP="005F0C3A">
      <w:pPr>
        <w:pStyle w:val="Prrafodelista"/>
        <w:numPr>
          <w:ilvl w:val="0"/>
          <w:numId w:val="1"/>
        </w:numPr>
        <w:jc w:val="both"/>
        <w:rPr>
          <w:lang w:val="es-ES"/>
        </w:rPr>
      </w:pPr>
      <w:r w:rsidRPr="00446CFD">
        <w:rPr>
          <w:lang w:val="es-ES"/>
        </w:rPr>
        <w:t>Métodos</w:t>
      </w:r>
    </w:p>
    <w:p w14:paraId="7D7066CE" w14:textId="77777777" w:rsidR="00B94B65" w:rsidRPr="00446CFD" w:rsidRDefault="00B94B65" w:rsidP="005F0C3A">
      <w:pPr>
        <w:pStyle w:val="Prrafodelista"/>
        <w:ind w:left="360"/>
        <w:jc w:val="both"/>
        <w:rPr>
          <w:lang w:val="es-ES"/>
        </w:rPr>
      </w:pPr>
    </w:p>
    <w:p w14:paraId="5C24E71E" w14:textId="77777777" w:rsidR="008F5DB0" w:rsidRPr="00F13E49" w:rsidRDefault="00695A1E" w:rsidP="005F0C3A">
      <w:pPr>
        <w:pStyle w:val="Prrafodelista"/>
        <w:numPr>
          <w:ilvl w:val="1"/>
          <w:numId w:val="1"/>
        </w:numPr>
        <w:jc w:val="both"/>
        <w:rPr>
          <w:lang w:val="es-ES"/>
        </w:rPr>
      </w:pPr>
      <w:r w:rsidRPr="00F13E49">
        <w:rPr>
          <w:lang w:val="es-ES"/>
        </w:rPr>
        <w:t>Diseño del estudio</w:t>
      </w:r>
    </w:p>
    <w:p w14:paraId="0EC35486" w14:textId="77777777" w:rsidR="004510EA" w:rsidRDefault="004510EA" w:rsidP="005F0C3A">
      <w:pPr>
        <w:jc w:val="both"/>
        <w:rPr>
          <w:lang w:val="es-ES"/>
        </w:rPr>
      </w:pPr>
    </w:p>
    <w:p w14:paraId="768E5E5C" w14:textId="77777777" w:rsidR="004510EA" w:rsidRPr="004510EA" w:rsidRDefault="00866F6B" w:rsidP="005F0C3A">
      <w:pPr>
        <w:jc w:val="both"/>
        <w:rPr>
          <w:lang w:val="es-ES"/>
        </w:rPr>
      </w:pPr>
      <w:r>
        <w:rPr>
          <w:lang w:val="es-ES"/>
        </w:rPr>
        <w:t xml:space="preserve">Este es un estudio de usabilidad, donde se evaluará el producto tecnológico planteado mediante pruebas </w:t>
      </w:r>
      <w:ins w:id="99" w:author="Cesar Carcamo" w:date="2017-05-10T09:50:00Z">
        <w:r w:rsidR="00013BCA">
          <w:rPr>
            <w:lang w:val="es-ES"/>
          </w:rPr>
          <w:t>dirigidas a</w:t>
        </w:r>
      </w:ins>
      <w:del w:id="100" w:author="Cesar Carcamo" w:date="2017-05-10T09:50:00Z">
        <w:r w:rsidDel="00013BCA">
          <w:rPr>
            <w:lang w:val="es-ES"/>
          </w:rPr>
          <w:delText>con</w:delText>
        </w:r>
      </w:del>
      <w:r>
        <w:rPr>
          <w:lang w:val="es-ES"/>
        </w:rPr>
        <w:t xml:space="preserve"> los propios usuarios del sistema</w:t>
      </w:r>
      <w:ins w:id="101" w:author="Cesar Carcamo" w:date="2017-05-10T09:50:00Z">
        <w:r w:rsidR="00013BCA">
          <w:rPr>
            <w:lang w:val="es-ES"/>
          </w:rPr>
          <w:t>,</w:t>
        </w:r>
      </w:ins>
      <w:r>
        <w:rPr>
          <w:lang w:val="es-ES"/>
        </w:rPr>
        <w:t xml:space="preserve"> midiendo la capacidad del sistema </w:t>
      </w:r>
      <w:del w:id="102" w:author="Cesar Carcamo" w:date="2017-05-10T09:50:00Z">
        <w:r w:rsidDel="00013BCA">
          <w:rPr>
            <w:lang w:val="es-ES"/>
          </w:rPr>
          <w:delText>en</w:delText>
        </w:r>
      </w:del>
      <w:ins w:id="103" w:author="Cesar Carcamo" w:date="2017-05-10T09:50:00Z">
        <w:r w:rsidR="00013BCA">
          <w:rPr>
            <w:lang w:val="es-ES"/>
          </w:rPr>
          <w:t>de</w:t>
        </w:r>
      </w:ins>
      <w:r>
        <w:rPr>
          <w:lang w:val="es-ES"/>
        </w:rPr>
        <w:t xml:space="preserve"> cumplir el objetivo </w:t>
      </w:r>
      <w:del w:id="104" w:author="Cesar Carcamo" w:date="2017-05-10T09:50:00Z">
        <w:r w:rsidDel="00013BCA">
          <w:rPr>
            <w:lang w:val="es-ES"/>
          </w:rPr>
          <w:delText xml:space="preserve">por </w:delText>
        </w:r>
      </w:del>
      <w:ins w:id="105" w:author="Cesar Carcamo" w:date="2017-05-10T09:50:00Z">
        <w:r w:rsidR="00013BCA">
          <w:rPr>
            <w:lang w:val="es-ES"/>
          </w:rPr>
          <w:t xml:space="preserve">para </w:t>
        </w:r>
      </w:ins>
      <w:r>
        <w:rPr>
          <w:lang w:val="es-ES"/>
        </w:rPr>
        <w:t xml:space="preserve">el cual fue diseñado. </w:t>
      </w:r>
    </w:p>
    <w:p w14:paraId="4EC6ECC7" w14:textId="77777777" w:rsidR="008F5DB0" w:rsidRPr="00446CFD" w:rsidRDefault="008F5DB0" w:rsidP="005F0C3A">
      <w:pPr>
        <w:jc w:val="both"/>
        <w:rPr>
          <w:lang w:val="es-ES"/>
        </w:rPr>
      </w:pPr>
    </w:p>
    <w:p w14:paraId="407663C9" w14:textId="77777777" w:rsidR="00B61FCF" w:rsidRPr="00F13E49" w:rsidRDefault="00B61FCF" w:rsidP="005F0C3A">
      <w:pPr>
        <w:pStyle w:val="Prrafodelista"/>
        <w:numPr>
          <w:ilvl w:val="1"/>
          <w:numId w:val="1"/>
        </w:numPr>
        <w:jc w:val="both"/>
        <w:rPr>
          <w:lang w:val="es-ES"/>
        </w:rPr>
      </w:pPr>
      <w:r w:rsidRPr="00F13E49">
        <w:rPr>
          <w:lang w:val="es-ES"/>
        </w:rPr>
        <w:t>Sistema de Información planteado</w:t>
      </w:r>
    </w:p>
    <w:p w14:paraId="18DEF987" w14:textId="77777777" w:rsidR="00417CC1" w:rsidRPr="00417CC1" w:rsidRDefault="00417CC1" w:rsidP="005F0C3A">
      <w:pPr>
        <w:jc w:val="both"/>
        <w:rPr>
          <w:lang w:val="es-ES"/>
        </w:rPr>
      </w:pPr>
    </w:p>
    <w:p w14:paraId="3D176BE9" w14:textId="77777777" w:rsidR="00E4436E" w:rsidRDefault="00417CC1" w:rsidP="005F0C3A">
      <w:pPr>
        <w:jc w:val="both"/>
        <w:rPr>
          <w:lang w:val="es-ES"/>
        </w:rPr>
      </w:pPr>
      <w:r>
        <w:rPr>
          <w:lang w:val="es-ES"/>
        </w:rPr>
        <w:t xml:space="preserve">Esta tesis plantea el uso de un sistema de información web centralizado que será propiedad de SUSALUD, el cual se manejaría por </w:t>
      </w:r>
      <w:del w:id="106" w:author="Cesar Carcamo" w:date="2017-05-10T09:50:00Z">
        <w:r w:rsidDel="00013BCA">
          <w:rPr>
            <w:lang w:val="es-ES"/>
          </w:rPr>
          <w:delText>i</w:delText>
        </w:r>
      </w:del>
      <w:ins w:id="107" w:author="Cesar Carcamo" w:date="2017-05-10T09:50:00Z">
        <w:r w:rsidR="00013BCA">
          <w:rPr>
            <w:lang w:val="es-ES"/>
          </w:rPr>
          <w:t>I</w:t>
        </w:r>
      </w:ins>
      <w:r>
        <w:rPr>
          <w:lang w:val="es-ES"/>
        </w:rPr>
        <w:t xml:space="preserve">nternet y no implicaría mayor coste para las IPRESS en infraestructura </w:t>
      </w:r>
      <w:r w:rsidR="00AD7C1E">
        <w:rPr>
          <w:lang w:val="es-ES"/>
        </w:rPr>
        <w:t>tecnológica</w:t>
      </w:r>
      <w:r>
        <w:rPr>
          <w:lang w:val="es-ES"/>
        </w:rPr>
        <w:t xml:space="preserve">. </w:t>
      </w:r>
      <w:del w:id="108" w:author="Cesar Carcamo" w:date="2017-05-10T09:53:00Z">
        <w:r w:rsidR="00AD7C1E" w:rsidDel="00D60D09">
          <w:rPr>
            <w:lang w:val="es-ES"/>
          </w:rPr>
          <w:delText>Con e</w:delText>
        </w:r>
      </w:del>
      <w:ins w:id="109" w:author="Cesar Carcamo" w:date="2017-05-10T09:53:00Z">
        <w:r w:rsidR="00D60D09">
          <w:rPr>
            <w:lang w:val="es-ES"/>
          </w:rPr>
          <w:t>E</w:t>
        </w:r>
      </w:ins>
      <w:r w:rsidR="00AD7C1E">
        <w:rPr>
          <w:lang w:val="es-ES"/>
        </w:rPr>
        <w:t>ste sistema web, podría</w:t>
      </w:r>
      <w:ins w:id="110" w:author="Cesar Carcamo" w:date="2017-05-10T09:54:00Z">
        <w:r w:rsidR="00D60D09">
          <w:rPr>
            <w:lang w:val="es-ES"/>
          </w:rPr>
          <w:t xml:space="preserve"> ser accedido por todos los actores en el proceso de reclamo, desde  </w:t>
        </w:r>
      </w:ins>
      <w:ins w:id="111" w:author="Cesar Carcamo" w:date="2017-05-10T09:55:00Z">
        <w:r w:rsidR="00D60D09">
          <w:rPr>
            <w:lang w:val="es-ES"/>
          </w:rPr>
          <w:t>asegurados</w:t>
        </w:r>
      </w:ins>
      <w:del w:id="112" w:author="Cesar Carcamo" w:date="2017-05-10T09:54:00Z">
        <w:r w:rsidR="00AD7C1E" w:rsidDel="00D60D09">
          <w:rPr>
            <w:lang w:val="es-ES"/>
          </w:rPr>
          <w:delText xml:space="preserve">n </w:delText>
        </w:r>
      </w:del>
      <w:ins w:id="113" w:author="Cesar Carcamo" w:date="2017-05-10T09:54:00Z">
        <w:r w:rsidR="00D60D09">
          <w:rPr>
            <w:lang w:val="es-ES"/>
          </w:rPr>
          <w:t xml:space="preserve"> </w:t>
        </w:r>
      </w:ins>
      <w:ins w:id="114" w:author="Cesar Carcamo" w:date="2017-05-10T09:55:00Z">
        <w:r w:rsidR="00D60D09">
          <w:rPr>
            <w:lang w:val="es-ES"/>
          </w:rPr>
          <w:t xml:space="preserve">en </w:t>
        </w:r>
      </w:ins>
      <w:ins w:id="115" w:author="Cesar Carcamo" w:date="2017-05-10T09:54:00Z">
        <w:r w:rsidR="00D60D09">
          <w:rPr>
            <w:lang w:val="es-ES"/>
          </w:rPr>
          <w:t xml:space="preserve">lugares remotos, </w:t>
        </w:r>
      </w:ins>
      <w:del w:id="116" w:author="Cesar Carcamo" w:date="2017-05-10T09:55:00Z">
        <w:r w:rsidR="00AD7C1E" w:rsidDel="00D60D09">
          <w:rPr>
            <w:lang w:val="es-ES"/>
          </w:rPr>
          <w:delText xml:space="preserve">ingresar desde asegurados </w:delText>
        </w:r>
      </w:del>
      <w:r w:rsidR="00AD7C1E">
        <w:rPr>
          <w:lang w:val="es-ES"/>
        </w:rPr>
        <w:t>hasta SUSALUD como entidad fiscalizadora. Las acciones que podría</w:t>
      </w:r>
      <w:del w:id="117" w:author="Cesar Carcamo" w:date="2017-05-10T09:55:00Z">
        <w:r w:rsidR="00AD7C1E" w:rsidDel="00260235">
          <w:rPr>
            <w:lang w:val="es-ES"/>
          </w:rPr>
          <w:delText>n</w:delText>
        </w:r>
      </w:del>
      <w:r w:rsidR="00AD7C1E">
        <w:rPr>
          <w:lang w:val="es-ES"/>
        </w:rPr>
        <w:t xml:space="preserve"> realizar cada tipo de usuario se detallan a continuación:</w:t>
      </w:r>
    </w:p>
    <w:p w14:paraId="4693A881" w14:textId="77777777" w:rsidR="00AD7C1E" w:rsidRDefault="00AD7C1E" w:rsidP="005F0C3A">
      <w:pPr>
        <w:jc w:val="both"/>
        <w:rPr>
          <w:lang w:val="es-ES"/>
        </w:rPr>
      </w:pPr>
    </w:p>
    <w:p w14:paraId="29B4350E" w14:textId="77777777" w:rsidR="00AD7C1E" w:rsidRDefault="00AB6714" w:rsidP="005F0C3A">
      <w:pPr>
        <w:pStyle w:val="Prrafodelista"/>
        <w:numPr>
          <w:ilvl w:val="0"/>
          <w:numId w:val="23"/>
        </w:numPr>
        <w:jc w:val="both"/>
        <w:rPr>
          <w:lang w:val="es-ES"/>
        </w:rPr>
      </w:pPr>
      <w:r>
        <w:rPr>
          <w:lang w:val="es-ES"/>
        </w:rPr>
        <w:t xml:space="preserve">SUSALUD: </w:t>
      </w:r>
      <w:r w:rsidR="0085192A">
        <w:rPr>
          <w:lang w:val="es-ES"/>
        </w:rPr>
        <w:t>Ver estadísticas</w:t>
      </w:r>
      <w:r w:rsidR="00E24AB6">
        <w:rPr>
          <w:lang w:val="es-ES"/>
        </w:rPr>
        <w:t xml:space="preserve"> de reclamos</w:t>
      </w:r>
      <w:r w:rsidR="0085192A">
        <w:rPr>
          <w:lang w:val="es-ES"/>
        </w:rPr>
        <w:t xml:space="preserve"> por categoría y</w:t>
      </w:r>
      <w:r w:rsidR="00E24AB6">
        <w:rPr>
          <w:lang w:val="es-ES"/>
        </w:rPr>
        <w:t>/o</w:t>
      </w:r>
      <w:r w:rsidR="0085192A">
        <w:rPr>
          <w:lang w:val="es-ES"/>
        </w:rPr>
        <w:t xml:space="preserve"> por IPRESS a nivel nacional, </w:t>
      </w:r>
      <w:r w:rsidR="003D0F27">
        <w:rPr>
          <w:lang w:val="es-ES"/>
        </w:rPr>
        <w:t>ver estado de reclamos por cada IPRESS.</w:t>
      </w:r>
      <w:r w:rsidR="0085192A">
        <w:rPr>
          <w:lang w:val="es-ES"/>
        </w:rPr>
        <w:t xml:space="preserve"> </w:t>
      </w:r>
    </w:p>
    <w:p w14:paraId="01642BE9" w14:textId="77777777" w:rsidR="00AB6714" w:rsidRDefault="00AB6714" w:rsidP="005F0C3A">
      <w:pPr>
        <w:pStyle w:val="Prrafodelista"/>
        <w:numPr>
          <w:ilvl w:val="0"/>
          <w:numId w:val="23"/>
        </w:numPr>
        <w:jc w:val="both"/>
        <w:rPr>
          <w:lang w:val="es-ES"/>
        </w:rPr>
      </w:pPr>
      <w:r>
        <w:rPr>
          <w:lang w:val="es-ES"/>
        </w:rPr>
        <w:t>Directores Generales de IPRESS espec</w:t>
      </w:r>
      <w:ins w:id="118" w:author="Cesar Carcamo" w:date="2017-05-10T09:56:00Z">
        <w:r w:rsidR="00260235">
          <w:rPr>
            <w:lang w:val="es-ES"/>
          </w:rPr>
          <w:t>í</w:t>
        </w:r>
      </w:ins>
      <w:del w:id="119" w:author="Cesar Carcamo" w:date="2017-05-10T09:56:00Z">
        <w:r w:rsidDel="00260235">
          <w:rPr>
            <w:lang w:val="es-ES"/>
          </w:rPr>
          <w:delText>i</w:delText>
        </w:r>
      </w:del>
      <w:r>
        <w:rPr>
          <w:lang w:val="es-ES"/>
        </w:rPr>
        <w:t xml:space="preserve">ficas: </w:t>
      </w:r>
      <w:r w:rsidR="0085192A">
        <w:rPr>
          <w:lang w:val="es-ES"/>
        </w:rPr>
        <w:t xml:space="preserve">Ver estadísticas </w:t>
      </w:r>
      <w:r w:rsidR="00E24AB6">
        <w:rPr>
          <w:lang w:val="es-ES"/>
        </w:rPr>
        <w:t>de la</w:t>
      </w:r>
      <w:r w:rsidR="0085192A">
        <w:rPr>
          <w:lang w:val="es-ES"/>
        </w:rPr>
        <w:t xml:space="preserve"> IPRESS, ver estadísticas por categoría de reclamos de la IPRESS, ver el estado de los reclamos de la IPRESS, modificar el estado de reclamos de la IPRESS, ingresar reclamos específicos presentados en la IPRESS.</w:t>
      </w:r>
    </w:p>
    <w:p w14:paraId="7AF54A9B" w14:textId="77777777" w:rsidR="00AB6714" w:rsidRDefault="00AB6714" w:rsidP="005F0C3A">
      <w:pPr>
        <w:pStyle w:val="Prrafodelista"/>
        <w:numPr>
          <w:ilvl w:val="0"/>
          <w:numId w:val="23"/>
        </w:numPr>
        <w:jc w:val="both"/>
        <w:rPr>
          <w:lang w:val="es-ES"/>
        </w:rPr>
      </w:pPr>
      <w:r>
        <w:rPr>
          <w:lang w:val="es-ES"/>
        </w:rPr>
        <w:t>Personal de Calidad de IPRESS: Ingresar reclamos específicos p</w:t>
      </w:r>
      <w:r w:rsidR="0085192A">
        <w:rPr>
          <w:lang w:val="es-ES"/>
        </w:rPr>
        <w:t>resentados en la IPRESS, ver</w:t>
      </w:r>
      <w:r>
        <w:rPr>
          <w:lang w:val="es-ES"/>
        </w:rPr>
        <w:t xml:space="preserve"> el estado de los reclamos de la IPRESS, modifi</w:t>
      </w:r>
      <w:r w:rsidR="0085192A">
        <w:rPr>
          <w:lang w:val="es-ES"/>
        </w:rPr>
        <w:t>car el estado de reclamos de la</w:t>
      </w:r>
      <w:r>
        <w:rPr>
          <w:lang w:val="es-ES"/>
        </w:rPr>
        <w:t xml:space="preserve"> IPRESS.</w:t>
      </w:r>
    </w:p>
    <w:p w14:paraId="2F3C08A8" w14:textId="77777777" w:rsidR="00AB6714" w:rsidRDefault="00AB6714" w:rsidP="005F0C3A">
      <w:pPr>
        <w:pStyle w:val="Prrafodelista"/>
        <w:numPr>
          <w:ilvl w:val="0"/>
          <w:numId w:val="23"/>
        </w:numPr>
        <w:jc w:val="both"/>
        <w:rPr>
          <w:lang w:val="es-ES"/>
        </w:rPr>
      </w:pPr>
      <w:r>
        <w:rPr>
          <w:lang w:val="es-ES"/>
        </w:rPr>
        <w:t>Asegurados: Ingresar reclamos desde cualquier computadora con una conexió</w:t>
      </w:r>
      <w:r w:rsidR="0085192A">
        <w:rPr>
          <w:lang w:val="es-ES"/>
        </w:rPr>
        <w:t xml:space="preserve">n a </w:t>
      </w:r>
      <w:ins w:id="120" w:author="Cesar Carcamo" w:date="2017-05-10T09:56:00Z">
        <w:r w:rsidR="00C5684C">
          <w:rPr>
            <w:lang w:val="es-ES"/>
          </w:rPr>
          <w:t>I</w:t>
        </w:r>
      </w:ins>
      <w:del w:id="121" w:author="Cesar Carcamo" w:date="2017-05-10T09:56:00Z">
        <w:r w:rsidR="0085192A" w:rsidDel="00C5684C">
          <w:rPr>
            <w:lang w:val="es-ES"/>
          </w:rPr>
          <w:delText>i</w:delText>
        </w:r>
      </w:del>
      <w:r w:rsidR="0085192A">
        <w:rPr>
          <w:lang w:val="es-ES"/>
        </w:rPr>
        <w:t>nternet, ver</w:t>
      </w:r>
      <w:r>
        <w:rPr>
          <w:lang w:val="es-ES"/>
        </w:rPr>
        <w:t xml:space="preserve"> el estado de sus reclamos.</w:t>
      </w:r>
    </w:p>
    <w:p w14:paraId="2D24ED13" w14:textId="77777777" w:rsidR="00FF4323" w:rsidRDefault="00FF4323" w:rsidP="00FF4323">
      <w:pPr>
        <w:jc w:val="both"/>
        <w:rPr>
          <w:lang w:val="es-ES"/>
        </w:rPr>
      </w:pPr>
    </w:p>
    <w:p w14:paraId="7CA7B5C9" w14:textId="77777777" w:rsidR="00FF4323" w:rsidRPr="00FF4323" w:rsidRDefault="00FF4323" w:rsidP="00FF4323">
      <w:pPr>
        <w:jc w:val="both"/>
        <w:rPr>
          <w:lang w:val="es-ES"/>
        </w:rPr>
      </w:pPr>
      <w:r>
        <w:rPr>
          <w:lang w:val="es-ES"/>
        </w:rPr>
        <w:t xml:space="preserve">En el sistema web planteado, los usuarios podrán realizar todas las acciones </w:t>
      </w:r>
      <w:ins w:id="122" w:author="Cesar Carcamo" w:date="2017-05-10T09:57:00Z">
        <w:r w:rsidR="00C5684C">
          <w:rPr>
            <w:lang w:val="es-ES"/>
          </w:rPr>
          <w:t xml:space="preserve">correspondientes a </w:t>
        </w:r>
      </w:ins>
      <w:del w:id="123" w:author="Cesar Carcamo" w:date="2017-05-10T09:57:00Z">
        <w:r w:rsidDel="00C5684C">
          <w:rPr>
            <w:lang w:val="es-ES"/>
          </w:rPr>
          <w:delText xml:space="preserve">competentes dependiendo de </w:delText>
        </w:r>
      </w:del>
      <w:r>
        <w:rPr>
          <w:lang w:val="es-ES"/>
        </w:rPr>
        <w:t xml:space="preserve">su tipo de usuario </w:t>
      </w:r>
      <w:del w:id="124" w:author="Cesar Carcamo" w:date="2017-05-10T09:58:00Z">
        <w:r w:rsidDel="00322045">
          <w:rPr>
            <w:lang w:val="es-ES"/>
          </w:rPr>
          <w:delText xml:space="preserve">y podrá ser accesible </w:delText>
        </w:r>
      </w:del>
      <w:r>
        <w:rPr>
          <w:lang w:val="es-ES"/>
        </w:rPr>
        <w:t>desde cualquier lugar que cuente con una computadora/Tablet/Smartphone con acceso a internet.</w:t>
      </w:r>
    </w:p>
    <w:p w14:paraId="48F5CF96" w14:textId="77777777" w:rsidR="00AB6714" w:rsidRPr="00446CFD" w:rsidRDefault="00AB6714" w:rsidP="005F0C3A">
      <w:pPr>
        <w:jc w:val="both"/>
        <w:rPr>
          <w:lang w:val="es-ES"/>
        </w:rPr>
      </w:pPr>
    </w:p>
    <w:p w14:paraId="1929992B" w14:textId="77777777" w:rsidR="00B20454" w:rsidRDefault="009B6230" w:rsidP="005F0C3A">
      <w:pPr>
        <w:pStyle w:val="Prrafodelista"/>
        <w:numPr>
          <w:ilvl w:val="2"/>
          <w:numId w:val="1"/>
        </w:numPr>
        <w:jc w:val="both"/>
        <w:rPr>
          <w:lang w:val="es-ES"/>
        </w:rPr>
      </w:pPr>
      <w:r w:rsidRPr="00446CFD">
        <w:rPr>
          <w:lang w:val="es-ES"/>
        </w:rPr>
        <w:t>Alcance de la tesis</w:t>
      </w:r>
    </w:p>
    <w:p w14:paraId="6BE5BAC5" w14:textId="77777777" w:rsidR="00417CC1" w:rsidRPr="00417CC1" w:rsidRDefault="00417CC1" w:rsidP="005F0C3A">
      <w:pPr>
        <w:jc w:val="both"/>
        <w:rPr>
          <w:lang w:val="es-ES"/>
        </w:rPr>
      </w:pPr>
    </w:p>
    <w:p w14:paraId="673B0196" w14:textId="77777777" w:rsidR="00E45BD5" w:rsidRDefault="00E45BD5" w:rsidP="005F0C3A">
      <w:pPr>
        <w:jc w:val="both"/>
        <w:rPr>
          <w:lang w:val="es-ES"/>
        </w:rPr>
      </w:pPr>
      <w:r>
        <w:rPr>
          <w:lang w:val="es-ES"/>
        </w:rPr>
        <w:lastRenderedPageBreak/>
        <w:t>Esta tesis b</w:t>
      </w:r>
      <w:r w:rsidR="005C0129">
        <w:rPr>
          <w:lang w:val="es-ES"/>
        </w:rPr>
        <w:t>usca proponer un diseño de un sistema. Una vez terminad</w:t>
      </w:r>
      <w:ins w:id="125" w:author="Cesar Carcamo" w:date="2017-05-10T09:58:00Z">
        <w:r w:rsidR="00322045">
          <w:rPr>
            <w:lang w:val="es-ES"/>
          </w:rPr>
          <w:t>a</w:t>
        </w:r>
      </w:ins>
      <w:del w:id="126" w:author="Cesar Carcamo" w:date="2017-05-10T09:58:00Z">
        <w:r w:rsidR="005C0129" w:rsidDel="00322045">
          <w:rPr>
            <w:lang w:val="es-ES"/>
          </w:rPr>
          <w:delText>o</w:delText>
        </w:r>
      </w:del>
      <w:r w:rsidR="005C0129">
        <w:rPr>
          <w:lang w:val="es-ES"/>
        </w:rPr>
        <w:t>s l</w:t>
      </w:r>
      <w:ins w:id="127" w:author="Cesar Carcamo" w:date="2017-05-10T09:58:00Z">
        <w:r w:rsidR="00322045">
          <w:rPr>
            <w:lang w:val="es-ES"/>
          </w:rPr>
          <w:t xml:space="preserve">as evaluaciones </w:t>
        </w:r>
      </w:ins>
      <w:del w:id="128" w:author="Cesar Carcamo" w:date="2017-05-10T09:58:00Z">
        <w:r w:rsidR="005C0129" w:rsidDel="00322045">
          <w:rPr>
            <w:lang w:val="es-ES"/>
          </w:rPr>
          <w:delText xml:space="preserve">os testeos </w:delText>
        </w:r>
      </w:del>
      <w:r w:rsidR="005C0129">
        <w:rPr>
          <w:lang w:val="es-ES"/>
        </w:rPr>
        <w:t>de los prototipos por el usuario, se entregar</w:t>
      </w:r>
      <w:del w:id="129" w:author="Cesar Carcamo" w:date="2017-05-10T09:58:00Z">
        <w:r w:rsidR="005C0129" w:rsidDel="00322045">
          <w:rPr>
            <w:lang w:val="es-ES"/>
          </w:rPr>
          <w:delText>a</w:delText>
        </w:r>
      </w:del>
      <w:ins w:id="130" w:author="Cesar Carcamo" w:date="2017-05-10T09:58:00Z">
        <w:r w:rsidR="00322045">
          <w:rPr>
            <w:lang w:val="es-ES"/>
          </w:rPr>
          <w:t>á</w:t>
        </w:r>
      </w:ins>
      <w:del w:id="131" w:author="Cesar Carcamo" w:date="2017-05-10T09:58:00Z">
        <w:r w:rsidR="005C0129" w:rsidDel="00322045">
          <w:rPr>
            <w:lang w:val="es-ES"/>
          </w:rPr>
          <w:delText>n</w:delText>
        </w:r>
      </w:del>
      <w:r w:rsidR="005C0129">
        <w:rPr>
          <w:lang w:val="es-ES"/>
        </w:rPr>
        <w:t xml:space="preserve"> la plantilla respectiva con un informe resumen de los resultados encontrados tanto en la investigación de usuarios como en </w:t>
      </w:r>
      <w:ins w:id="132" w:author="Cesar Carcamo" w:date="2017-05-10T09:59:00Z">
        <w:r w:rsidR="00477360">
          <w:rPr>
            <w:lang w:val="es-ES"/>
          </w:rPr>
          <w:t xml:space="preserve">la evaluación </w:t>
        </w:r>
      </w:ins>
      <w:del w:id="133" w:author="Cesar Carcamo" w:date="2017-05-10T09:59:00Z">
        <w:r w:rsidR="005C0129" w:rsidDel="00477360">
          <w:rPr>
            <w:lang w:val="es-ES"/>
          </w:rPr>
          <w:delText xml:space="preserve">el testeo </w:delText>
        </w:r>
      </w:del>
      <w:r w:rsidR="005C0129">
        <w:rPr>
          <w:lang w:val="es-ES"/>
        </w:rPr>
        <w:t xml:space="preserve">de prototipos. No se </w:t>
      </w:r>
      <w:ins w:id="134" w:author="Cesar Carcamo" w:date="2017-05-10T09:59:00Z">
        <w:r w:rsidR="00477360">
          <w:rPr>
            <w:lang w:val="es-ES"/>
          </w:rPr>
          <w:t xml:space="preserve">anticipa la </w:t>
        </w:r>
      </w:ins>
      <w:r w:rsidR="005C0129">
        <w:rPr>
          <w:lang w:val="es-ES"/>
        </w:rPr>
        <w:t>entrega</w:t>
      </w:r>
      <w:del w:id="135" w:author="Cesar Carcamo" w:date="2017-05-10T09:59:00Z">
        <w:r w:rsidR="005C0129" w:rsidDel="00477360">
          <w:rPr>
            <w:lang w:val="es-ES"/>
          </w:rPr>
          <w:delText>rá</w:delText>
        </w:r>
      </w:del>
      <w:ins w:id="136" w:author="Cesar Carcamo" w:date="2017-05-10T09:59:00Z">
        <w:r w:rsidR="00477360">
          <w:rPr>
            <w:lang w:val="es-ES"/>
          </w:rPr>
          <w:t xml:space="preserve"> de</w:t>
        </w:r>
      </w:ins>
      <w:r w:rsidR="005C0129">
        <w:rPr>
          <w:lang w:val="es-ES"/>
        </w:rPr>
        <w:t xml:space="preserve"> un sistema funcional </w:t>
      </w:r>
      <w:r w:rsidR="001F1CA7">
        <w:rPr>
          <w:lang w:val="es-ES"/>
        </w:rPr>
        <w:t>listo para ser usado.</w:t>
      </w:r>
    </w:p>
    <w:p w14:paraId="5DB8D898" w14:textId="77777777" w:rsidR="00075903" w:rsidRPr="00446CFD" w:rsidRDefault="00075903" w:rsidP="005F0C3A">
      <w:pPr>
        <w:jc w:val="both"/>
        <w:rPr>
          <w:lang w:val="es-ES"/>
        </w:rPr>
      </w:pPr>
    </w:p>
    <w:p w14:paraId="175A17C9" w14:textId="77777777" w:rsidR="00B61FCF" w:rsidRDefault="009B6230" w:rsidP="005F0C3A">
      <w:pPr>
        <w:pStyle w:val="Prrafodelista"/>
        <w:numPr>
          <w:ilvl w:val="1"/>
          <w:numId w:val="1"/>
        </w:numPr>
        <w:jc w:val="both"/>
        <w:rPr>
          <w:lang w:val="es-ES"/>
        </w:rPr>
      </w:pPr>
      <w:r w:rsidRPr="00446CFD">
        <w:rPr>
          <w:lang w:val="es-ES"/>
        </w:rPr>
        <w:t>Metodología en diseño centrado en el usuario</w:t>
      </w:r>
    </w:p>
    <w:p w14:paraId="764F4851" w14:textId="77777777" w:rsidR="00E45BD5" w:rsidRPr="00446CFD" w:rsidRDefault="00E45BD5" w:rsidP="005F0C3A">
      <w:pPr>
        <w:pStyle w:val="Prrafodelista"/>
        <w:ind w:left="792"/>
        <w:jc w:val="both"/>
        <w:rPr>
          <w:lang w:val="es-ES"/>
        </w:rPr>
      </w:pPr>
    </w:p>
    <w:p w14:paraId="5A964482" w14:textId="77777777" w:rsidR="009B6230" w:rsidRPr="00F13E49" w:rsidRDefault="007B75BF" w:rsidP="005F0C3A">
      <w:pPr>
        <w:pStyle w:val="Prrafodelista"/>
        <w:numPr>
          <w:ilvl w:val="2"/>
          <w:numId w:val="1"/>
        </w:numPr>
        <w:jc w:val="both"/>
        <w:rPr>
          <w:lang w:val="es-ES"/>
        </w:rPr>
      </w:pPr>
      <w:r w:rsidRPr="00F13E49">
        <w:rPr>
          <w:lang w:val="es-ES"/>
        </w:rPr>
        <w:t>Investigación de usuarios</w:t>
      </w:r>
    </w:p>
    <w:p w14:paraId="51CF1D72" w14:textId="77777777" w:rsidR="009A0A05" w:rsidRDefault="009A0A05" w:rsidP="005F0C3A">
      <w:pPr>
        <w:jc w:val="both"/>
        <w:rPr>
          <w:lang w:val="es-ES"/>
        </w:rPr>
      </w:pPr>
    </w:p>
    <w:p w14:paraId="11A97FAD" w14:textId="7A471DE7" w:rsidR="00D3624C" w:rsidRDefault="00A04048" w:rsidP="005F0C3A">
      <w:pPr>
        <w:jc w:val="both"/>
        <w:rPr>
          <w:lang w:val="es-ES"/>
        </w:rPr>
      </w:pPr>
      <w:r>
        <w:rPr>
          <w:lang w:val="es-ES"/>
        </w:rPr>
        <w:t>La investigación de usuarios se realizará mediante entrevistas a profundidad, donde se entrevistara</w:t>
      </w:r>
      <w:del w:id="137" w:author="Cesar Carcamo" w:date="2017-05-10T10:00:00Z">
        <w:r w:rsidDel="00A32B2E">
          <w:rPr>
            <w:lang w:val="es-ES"/>
          </w:rPr>
          <w:delText>n</w:delText>
        </w:r>
      </w:del>
      <w:r>
        <w:rPr>
          <w:lang w:val="es-ES"/>
        </w:rPr>
        <w:t xml:space="preserve"> a los diversos usuarios del sistema para poder reconocer principalmente cu</w:t>
      </w:r>
      <w:ins w:id="138" w:author="Cesar Carcamo" w:date="2017-05-10T10:00:00Z">
        <w:r w:rsidR="00A32B2E">
          <w:rPr>
            <w:lang w:val="es-ES"/>
          </w:rPr>
          <w:t>á</w:t>
        </w:r>
      </w:ins>
      <w:del w:id="139" w:author="Cesar Carcamo" w:date="2017-05-10T10:00:00Z">
        <w:r w:rsidDel="00A32B2E">
          <w:rPr>
            <w:lang w:val="es-ES"/>
          </w:rPr>
          <w:delText>a</w:delText>
        </w:r>
      </w:del>
      <w:r w:rsidR="004D255E">
        <w:rPr>
          <w:lang w:val="es-ES"/>
        </w:rPr>
        <w:t>les son sus diversos objetivos</w:t>
      </w:r>
      <w:r w:rsidR="00B402DF">
        <w:rPr>
          <w:lang w:val="es-ES"/>
        </w:rPr>
        <w:t xml:space="preserve">, </w:t>
      </w:r>
      <w:r>
        <w:rPr>
          <w:lang w:val="es-ES"/>
        </w:rPr>
        <w:t>necesidades</w:t>
      </w:r>
      <w:r w:rsidR="00B402DF">
        <w:rPr>
          <w:lang w:val="es-ES"/>
        </w:rPr>
        <w:t>, percepciones y opiniones</w:t>
      </w:r>
      <w:r>
        <w:rPr>
          <w:lang w:val="es-ES"/>
        </w:rPr>
        <w:t xml:space="preserve"> sobre el sistema. De estas entrevistas se puede</w:t>
      </w:r>
      <w:del w:id="140" w:author="Cesar Carcamo" w:date="2017-05-10T10:00:00Z">
        <w:r w:rsidDel="00A32B2E">
          <w:rPr>
            <w:lang w:val="es-ES"/>
          </w:rPr>
          <w:delText>n</w:delText>
        </w:r>
      </w:del>
      <w:r>
        <w:rPr>
          <w:lang w:val="es-ES"/>
        </w:rPr>
        <w:t xml:space="preserve"> sacar </w:t>
      </w:r>
      <w:del w:id="141" w:author="Cesar Carcamo" w:date="2017-05-10T10:00:00Z">
        <w:r w:rsidDel="00A32B2E">
          <w:rPr>
            <w:lang w:val="es-ES"/>
          </w:rPr>
          <w:delText xml:space="preserve">los diversos </w:delText>
        </w:r>
      </w:del>
      <w:r>
        <w:rPr>
          <w:lang w:val="es-ES"/>
        </w:rPr>
        <w:t>requerimientos que tenga</w:t>
      </w:r>
      <w:del w:id="142" w:author="Cesar Carcamo" w:date="2017-05-10T10:00:00Z">
        <w:r w:rsidDel="00A32B2E">
          <w:rPr>
            <w:lang w:val="es-ES"/>
          </w:rPr>
          <w:delText>n</w:delText>
        </w:r>
      </w:del>
      <w:r>
        <w:rPr>
          <w:lang w:val="es-ES"/>
        </w:rPr>
        <w:t xml:space="preserve"> cada usuario para poder plantear un diseño </w:t>
      </w:r>
      <w:r w:rsidR="006D47AC">
        <w:rPr>
          <w:lang w:val="es-ES"/>
        </w:rPr>
        <w:t xml:space="preserve">acorde </w:t>
      </w:r>
      <w:del w:id="143" w:author="Cesar Carcamo" w:date="2017-05-10T10:00:00Z">
        <w:r w:rsidR="006D47AC" w:rsidDel="00A32B2E">
          <w:rPr>
            <w:lang w:val="es-ES"/>
          </w:rPr>
          <w:delText xml:space="preserve">a </w:delText>
        </w:r>
      </w:del>
      <w:r w:rsidR="006D47AC">
        <w:rPr>
          <w:lang w:val="es-ES"/>
        </w:rPr>
        <w:t>tanto sus requerimientos como</w:t>
      </w:r>
      <w:r w:rsidR="00B402DF">
        <w:rPr>
          <w:lang w:val="es-ES"/>
        </w:rPr>
        <w:t xml:space="preserve"> los requerimientos de SUSALUD.</w:t>
      </w:r>
    </w:p>
    <w:p w14:paraId="2E93BA7C" w14:textId="77777777" w:rsidR="00D3624C" w:rsidRPr="009A0A05" w:rsidRDefault="00D3624C" w:rsidP="005F0C3A">
      <w:pPr>
        <w:jc w:val="both"/>
        <w:rPr>
          <w:lang w:val="es-ES"/>
        </w:rPr>
      </w:pPr>
    </w:p>
    <w:p w14:paraId="7465E815" w14:textId="5673D224" w:rsidR="009B6230" w:rsidRPr="00F13E49" w:rsidRDefault="00B402DF" w:rsidP="005F0C3A">
      <w:pPr>
        <w:pStyle w:val="Prrafodelista"/>
        <w:numPr>
          <w:ilvl w:val="2"/>
          <w:numId w:val="1"/>
        </w:numPr>
        <w:jc w:val="both"/>
        <w:rPr>
          <w:lang w:val="es-ES"/>
        </w:rPr>
      </w:pPr>
      <w:r>
        <w:rPr>
          <w:lang w:val="es-ES"/>
        </w:rPr>
        <w:t xml:space="preserve">Diseño y </w:t>
      </w:r>
      <w:proofErr w:type="spellStart"/>
      <w:r w:rsidR="009B6230" w:rsidRPr="00F13E49">
        <w:rPr>
          <w:lang w:val="es-ES"/>
        </w:rPr>
        <w:t>Prototipado</w:t>
      </w:r>
      <w:proofErr w:type="spellEnd"/>
    </w:p>
    <w:p w14:paraId="048560F3" w14:textId="77777777" w:rsidR="00D3624C" w:rsidRDefault="00D3624C" w:rsidP="005F0C3A">
      <w:pPr>
        <w:jc w:val="both"/>
        <w:rPr>
          <w:lang w:val="es-ES"/>
        </w:rPr>
      </w:pPr>
    </w:p>
    <w:p w14:paraId="0BE4EC60" w14:textId="4AFAF591" w:rsidR="00D3624C" w:rsidRDefault="00D3624C" w:rsidP="005F0C3A">
      <w:pPr>
        <w:jc w:val="both"/>
        <w:rPr>
          <w:lang w:val="es-ES"/>
        </w:rPr>
      </w:pPr>
      <w:r>
        <w:rPr>
          <w:lang w:val="es-ES"/>
        </w:rPr>
        <w:t>Luego de recopilar la información del proceso de investigación de usuarios</w:t>
      </w:r>
      <w:r w:rsidR="00B53D0B">
        <w:rPr>
          <w:lang w:val="es-ES"/>
        </w:rPr>
        <w:t xml:space="preserve">, se comenzarán a hacer diversos </w:t>
      </w:r>
      <w:proofErr w:type="spellStart"/>
      <w:r w:rsidR="00B53D0B" w:rsidRPr="00714298">
        <w:rPr>
          <w:i/>
          <w:lang w:val="es-ES"/>
          <w:rPrChange w:id="144" w:author="Cesar Carcamo" w:date="2017-05-10T10:01:00Z">
            <w:rPr>
              <w:lang w:val="es-ES"/>
            </w:rPr>
          </w:rPrChange>
        </w:rPr>
        <w:t>wireframes</w:t>
      </w:r>
      <w:proofErr w:type="spellEnd"/>
      <w:r w:rsidR="00B53D0B">
        <w:rPr>
          <w:lang w:val="es-ES"/>
        </w:rPr>
        <w:t xml:space="preserve"> en papel para poder determinar el mejor diseño que requerirá cada p</w:t>
      </w:r>
      <w:ins w:id="145" w:author="Cesar Carcamo" w:date="2017-05-10T10:01:00Z">
        <w:r w:rsidR="00714298">
          <w:rPr>
            <w:lang w:val="es-ES"/>
          </w:rPr>
          <w:t>á</w:t>
        </w:r>
      </w:ins>
      <w:del w:id="146" w:author="Cesar Carcamo" w:date="2017-05-10T10:01:00Z">
        <w:r w:rsidR="00B53D0B" w:rsidDel="00714298">
          <w:rPr>
            <w:lang w:val="es-ES"/>
          </w:rPr>
          <w:delText>a</w:delText>
        </w:r>
      </w:del>
      <w:r w:rsidR="00B53D0B">
        <w:rPr>
          <w:lang w:val="es-ES"/>
        </w:rPr>
        <w:t>gina del sistema</w:t>
      </w:r>
      <w:del w:id="147" w:author="Cesar Carcamo" w:date="2017-05-10T10:01:00Z">
        <w:r w:rsidR="00B53D0B" w:rsidDel="00714298">
          <w:rPr>
            <w:lang w:val="es-ES"/>
          </w:rPr>
          <w:delText>,</w:delText>
        </w:r>
      </w:del>
      <w:ins w:id="148" w:author="Cesar Carcamo" w:date="2017-05-10T10:01:00Z">
        <w:r w:rsidR="00714298">
          <w:rPr>
            <w:lang w:val="es-ES"/>
          </w:rPr>
          <w:t>.</w:t>
        </w:r>
      </w:ins>
      <w:r w:rsidR="00B53D0B">
        <w:rPr>
          <w:lang w:val="es-ES"/>
        </w:rPr>
        <w:t xml:space="preserve"> </w:t>
      </w:r>
      <w:del w:id="149" w:author="Cesar Carcamo" w:date="2017-05-10T10:01:00Z">
        <w:r w:rsidR="00B53D0B" w:rsidDel="00714298">
          <w:rPr>
            <w:lang w:val="es-ES"/>
          </w:rPr>
          <w:delText>c</w:delText>
        </w:r>
      </w:del>
      <w:ins w:id="150" w:author="Cesar Carcamo" w:date="2017-05-10T10:01:00Z">
        <w:r w:rsidR="00714298">
          <w:rPr>
            <w:lang w:val="es-ES"/>
          </w:rPr>
          <w:t>C</w:t>
        </w:r>
      </w:ins>
      <w:r w:rsidR="00B53D0B">
        <w:rPr>
          <w:lang w:val="es-ES"/>
        </w:rPr>
        <w:t xml:space="preserve">on estos </w:t>
      </w:r>
      <w:proofErr w:type="spellStart"/>
      <w:r w:rsidR="00B53D0B">
        <w:rPr>
          <w:lang w:val="es-ES"/>
        </w:rPr>
        <w:t>wireframes</w:t>
      </w:r>
      <w:proofErr w:type="spellEnd"/>
      <w:r w:rsidR="00B53D0B">
        <w:rPr>
          <w:lang w:val="es-ES"/>
        </w:rPr>
        <w:t xml:space="preserve"> se podrá determinar cu</w:t>
      </w:r>
      <w:del w:id="151" w:author="Cesar Carcamo" w:date="2017-05-10T10:01:00Z">
        <w:r w:rsidR="00B53D0B" w:rsidDel="00714298">
          <w:rPr>
            <w:lang w:val="es-ES"/>
          </w:rPr>
          <w:delText>a</w:delText>
        </w:r>
      </w:del>
      <w:ins w:id="152" w:author="Cesar Carcamo" w:date="2017-05-10T10:01:00Z">
        <w:r w:rsidR="00714298">
          <w:rPr>
            <w:lang w:val="es-ES"/>
          </w:rPr>
          <w:t>á</w:t>
        </w:r>
      </w:ins>
      <w:r w:rsidR="00B53D0B">
        <w:rPr>
          <w:lang w:val="es-ES"/>
        </w:rPr>
        <w:t>l es el mejor diseño que cumpl</w:t>
      </w:r>
      <w:r w:rsidR="004D255E">
        <w:rPr>
          <w:lang w:val="es-ES"/>
        </w:rPr>
        <w:t>a con los objetivos</w:t>
      </w:r>
      <w:r w:rsidR="00FF7D6F">
        <w:rPr>
          <w:lang w:val="es-ES"/>
        </w:rPr>
        <w:t xml:space="preserve"> de cada tipo de usuario</w:t>
      </w:r>
      <w:r w:rsidR="00F457F5">
        <w:rPr>
          <w:lang w:val="es-ES"/>
        </w:rPr>
        <w:t xml:space="preserve"> sin que </w:t>
      </w:r>
      <w:r w:rsidR="00AA5FA4">
        <w:rPr>
          <w:lang w:val="es-ES"/>
        </w:rPr>
        <w:t>interfiera con la meta de otro tipo de usuario</w:t>
      </w:r>
      <w:r w:rsidR="00F457F5">
        <w:rPr>
          <w:lang w:val="es-ES"/>
        </w:rPr>
        <w:t>.</w:t>
      </w:r>
    </w:p>
    <w:p w14:paraId="684CC4C9" w14:textId="77777777" w:rsidR="00D3624C" w:rsidRPr="00D3624C" w:rsidRDefault="00D3624C" w:rsidP="005F0C3A">
      <w:pPr>
        <w:jc w:val="both"/>
        <w:rPr>
          <w:lang w:val="es-ES"/>
        </w:rPr>
      </w:pPr>
      <w:r>
        <w:rPr>
          <w:lang w:val="es-ES"/>
        </w:rPr>
        <w:t>Se utilizará</w:t>
      </w:r>
      <w:del w:id="153" w:author="Cesar Carcamo" w:date="2017-05-10T10:03:00Z">
        <w:r w:rsidDel="007C0ED7">
          <w:rPr>
            <w:lang w:val="es-ES"/>
          </w:rPr>
          <w:delText>n</w:delText>
        </w:r>
      </w:del>
      <w:r>
        <w:rPr>
          <w:lang w:val="es-ES"/>
        </w:rPr>
        <w:t xml:space="preserve"> herramientas para </w:t>
      </w:r>
      <w:proofErr w:type="spellStart"/>
      <w:r>
        <w:rPr>
          <w:lang w:val="es-ES"/>
        </w:rPr>
        <w:t>prototipado</w:t>
      </w:r>
      <w:proofErr w:type="spellEnd"/>
      <w:r>
        <w:rPr>
          <w:lang w:val="es-ES"/>
        </w:rPr>
        <w:t xml:space="preserve"> </w:t>
      </w:r>
      <w:ins w:id="154" w:author="Cesar Carcamo" w:date="2017-05-10T10:03:00Z">
        <w:r w:rsidR="007C0ED7">
          <w:rPr>
            <w:lang w:val="es-ES"/>
          </w:rPr>
          <w:t xml:space="preserve">tales </w:t>
        </w:r>
      </w:ins>
      <w:r>
        <w:rPr>
          <w:lang w:val="es-ES"/>
        </w:rPr>
        <w:t xml:space="preserve">como </w:t>
      </w:r>
      <w:proofErr w:type="spellStart"/>
      <w:r>
        <w:rPr>
          <w:lang w:val="es-ES"/>
        </w:rPr>
        <w:t>Justinmind</w:t>
      </w:r>
      <w:proofErr w:type="spellEnd"/>
      <w:r>
        <w:rPr>
          <w:lang w:val="es-ES"/>
        </w:rPr>
        <w:t xml:space="preserve">, </w:t>
      </w:r>
      <w:del w:id="155" w:author="Cesar Carcamo" w:date="2017-05-10T10:03:00Z">
        <w:r w:rsidDel="007C0ED7">
          <w:rPr>
            <w:lang w:val="es-ES"/>
          </w:rPr>
          <w:delText xml:space="preserve">donde </w:delText>
        </w:r>
      </w:del>
      <w:ins w:id="156" w:author="Cesar Carcamo" w:date="2017-05-10T10:03:00Z">
        <w:r w:rsidR="007C0ED7">
          <w:rPr>
            <w:lang w:val="es-ES"/>
          </w:rPr>
          <w:t xml:space="preserve">en la que </w:t>
        </w:r>
      </w:ins>
      <w:r>
        <w:rPr>
          <w:lang w:val="es-ES"/>
        </w:rPr>
        <w:t xml:space="preserve">se puede crear un prototipo funcional del sistema. Con estos prototipos funcionales, se podrá fácilmente probar el sistema y </w:t>
      </w:r>
      <w:ins w:id="157" w:author="Cesar Carcamo" w:date="2017-05-10T10:04:00Z">
        <w:r w:rsidR="007C0ED7">
          <w:rPr>
            <w:lang w:val="es-ES"/>
          </w:rPr>
          <w:t>identificar</w:t>
        </w:r>
      </w:ins>
      <w:del w:id="158" w:author="Cesar Carcamo" w:date="2017-05-10T10:04:00Z">
        <w:r w:rsidDel="007C0ED7">
          <w:rPr>
            <w:lang w:val="es-ES"/>
          </w:rPr>
          <w:delText>encontrar</w:delText>
        </w:r>
      </w:del>
      <w:r>
        <w:rPr>
          <w:lang w:val="es-ES"/>
        </w:rPr>
        <w:t xml:space="preserve"> posibles errores de diseño que </w:t>
      </w:r>
      <w:del w:id="159" w:author="Cesar Carcamo" w:date="2017-05-10T10:04:00Z">
        <w:r w:rsidDel="007C0ED7">
          <w:rPr>
            <w:lang w:val="es-ES"/>
          </w:rPr>
          <w:delText>no permitan</w:delText>
        </w:r>
      </w:del>
      <w:ins w:id="160" w:author="Cesar Carcamo" w:date="2017-05-10T10:04:00Z">
        <w:r w:rsidR="007C0ED7">
          <w:rPr>
            <w:lang w:val="es-ES"/>
          </w:rPr>
          <w:t>impidan</w:t>
        </w:r>
      </w:ins>
      <w:r>
        <w:rPr>
          <w:lang w:val="es-ES"/>
        </w:rPr>
        <w:t xml:space="preserve"> a los diversos usuarios</w:t>
      </w:r>
      <w:del w:id="161" w:author="Cesar Carcamo" w:date="2017-05-10T10:04:00Z">
        <w:r w:rsidDel="008F65EF">
          <w:rPr>
            <w:lang w:val="es-ES"/>
          </w:rPr>
          <w:delText>,</w:delText>
        </w:r>
      </w:del>
      <w:r>
        <w:rPr>
          <w:lang w:val="es-ES"/>
        </w:rPr>
        <w:t xml:space="preserve"> realizar una tarea espec</w:t>
      </w:r>
      <w:del w:id="162" w:author="Cesar Carcamo" w:date="2017-05-10T10:04:00Z">
        <w:r w:rsidDel="008F65EF">
          <w:rPr>
            <w:lang w:val="es-ES"/>
          </w:rPr>
          <w:delText>i</w:delText>
        </w:r>
      </w:del>
      <w:ins w:id="163" w:author="Cesar Carcamo" w:date="2017-05-10T10:04:00Z">
        <w:r w:rsidR="008F65EF">
          <w:rPr>
            <w:lang w:val="es-ES"/>
          </w:rPr>
          <w:t>í</w:t>
        </w:r>
      </w:ins>
      <w:r>
        <w:rPr>
          <w:lang w:val="es-ES"/>
        </w:rPr>
        <w:t>fica.</w:t>
      </w:r>
    </w:p>
    <w:p w14:paraId="64264FC6" w14:textId="77777777" w:rsidR="009A0A05" w:rsidRPr="009A0A05" w:rsidRDefault="009A0A05" w:rsidP="005F0C3A">
      <w:pPr>
        <w:jc w:val="both"/>
        <w:rPr>
          <w:lang w:val="es-ES"/>
        </w:rPr>
      </w:pPr>
    </w:p>
    <w:p w14:paraId="2CCF4954" w14:textId="65BE0E19" w:rsidR="009B6230" w:rsidRPr="00F13E49" w:rsidRDefault="002B2847" w:rsidP="005F0C3A">
      <w:pPr>
        <w:pStyle w:val="Prrafodelista"/>
        <w:numPr>
          <w:ilvl w:val="2"/>
          <w:numId w:val="1"/>
        </w:numPr>
        <w:jc w:val="both"/>
        <w:rPr>
          <w:lang w:val="es-ES"/>
        </w:rPr>
      </w:pPr>
      <w:r>
        <w:rPr>
          <w:lang w:val="es-ES"/>
        </w:rPr>
        <w:t>Pruebas de Usuario</w:t>
      </w:r>
    </w:p>
    <w:p w14:paraId="273CF2A9" w14:textId="77777777" w:rsidR="007B75BF" w:rsidRPr="007B75BF" w:rsidRDefault="007B75BF" w:rsidP="005F0C3A">
      <w:pPr>
        <w:jc w:val="both"/>
        <w:rPr>
          <w:lang w:val="es-ES"/>
        </w:rPr>
      </w:pPr>
    </w:p>
    <w:p w14:paraId="6835FA62" w14:textId="0BB484D7" w:rsidR="009F7E3D" w:rsidRDefault="00B402DF" w:rsidP="005F0C3A">
      <w:pPr>
        <w:jc w:val="both"/>
        <w:rPr>
          <w:lang w:val="es-ES"/>
        </w:rPr>
      </w:pPr>
      <w:r>
        <w:rPr>
          <w:lang w:val="es-ES"/>
        </w:rPr>
        <w:t xml:space="preserve">Se realizara </w:t>
      </w:r>
      <w:del w:id="164" w:author="Cesar Carcamo" w:date="2017-05-10T10:04:00Z">
        <w:r w:rsidR="007B75BF" w:rsidDel="008F65EF">
          <w:rPr>
            <w:lang w:val="es-ES"/>
          </w:rPr>
          <w:delText>os testeos</w:delText>
        </w:r>
      </w:del>
      <w:ins w:id="165" w:author="Cesar Carcamo" w:date="2017-05-10T10:04:00Z">
        <w:r w:rsidR="008F65EF">
          <w:rPr>
            <w:lang w:val="es-ES"/>
          </w:rPr>
          <w:t>evaluaciones</w:t>
        </w:r>
      </w:ins>
      <w:r>
        <w:rPr>
          <w:lang w:val="es-ES"/>
        </w:rPr>
        <w:t xml:space="preserve"> con los usuarios donde</w:t>
      </w:r>
      <w:r w:rsidR="007B75BF">
        <w:rPr>
          <w:lang w:val="es-ES"/>
        </w:rPr>
        <w:t xml:space="preserve"> </w:t>
      </w:r>
      <w:r w:rsidR="009F7E3D">
        <w:rPr>
          <w:lang w:val="es-ES"/>
        </w:rPr>
        <w:t xml:space="preserve">se </w:t>
      </w:r>
      <w:r w:rsidR="00213EAB">
        <w:rPr>
          <w:lang w:val="es-ES"/>
        </w:rPr>
        <w:t>medirá</w:t>
      </w:r>
      <w:r w:rsidR="009F7E3D">
        <w:rPr>
          <w:lang w:val="es-ES"/>
        </w:rPr>
        <w:t xml:space="preserve"> lo siguiente:</w:t>
      </w:r>
    </w:p>
    <w:p w14:paraId="79D37C42" w14:textId="77777777" w:rsidR="009F7E3D" w:rsidRDefault="009F7E3D" w:rsidP="005F0C3A">
      <w:pPr>
        <w:jc w:val="both"/>
        <w:rPr>
          <w:lang w:val="es-ES"/>
        </w:rPr>
      </w:pPr>
    </w:p>
    <w:p w14:paraId="4152D714" w14:textId="77777777" w:rsidR="009F7E3D" w:rsidRDefault="009F7E3D" w:rsidP="005F0C3A">
      <w:pPr>
        <w:pStyle w:val="Prrafodelista"/>
        <w:numPr>
          <w:ilvl w:val="0"/>
          <w:numId w:val="19"/>
        </w:numPr>
        <w:jc w:val="both"/>
        <w:rPr>
          <w:lang w:val="es-ES"/>
        </w:rPr>
      </w:pPr>
      <w:r>
        <w:rPr>
          <w:lang w:val="es-ES"/>
        </w:rPr>
        <w:t>Resolución de tareas: Se definirá una tarea espec</w:t>
      </w:r>
      <w:ins w:id="166" w:author="Cesar Carcamo" w:date="2017-05-10T10:05:00Z">
        <w:r w:rsidR="008F65EF">
          <w:rPr>
            <w:lang w:val="es-ES"/>
          </w:rPr>
          <w:t>í</w:t>
        </w:r>
      </w:ins>
      <w:del w:id="167" w:author="Cesar Carcamo" w:date="2017-05-10T10:05:00Z">
        <w:r w:rsidDel="008F65EF">
          <w:rPr>
            <w:lang w:val="es-ES"/>
          </w:rPr>
          <w:delText>i</w:delText>
        </w:r>
      </w:del>
      <w:r>
        <w:rPr>
          <w:lang w:val="es-ES"/>
        </w:rPr>
        <w:t>fica por cada tipo de usuario y se documentará si pudo realizarla o no.</w:t>
      </w:r>
      <w:r w:rsidR="000940B3">
        <w:rPr>
          <w:lang w:val="es-ES"/>
        </w:rPr>
        <w:t xml:space="preserve"> Con esto se podrá determinar la practicidad planteada para cada tipo de usuario por el diseño.</w:t>
      </w:r>
    </w:p>
    <w:p w14:paraId="2211F1B6" w14:textId="77777777" w:rsidR="009F7E3D" w:rsidRDefault="009F7E3D" w:rsidP="005F0C3A">
      <w:pPr>
        <w:pStyle w:val="Prrafodelista"/>
        <w:numPr>
          <w:ilvl w:val="0"/>
          <w:numId w:val="19"/>
        </w:numPr>
        <w:jc w:val="both"/>
        <w:rPr>
          <w:lang w:val="es-ES"/>
        </w:rPr>
      </w:pPr>
      <w:r>
        <w:rPr>
          <w:lang w:val="es-ES"/>
        </w:rPr>
        <w:t>Seguimiento del flujo: Por cada tarea planteada, se propondrá un flujo ideal de cómo el usuario pueda conseguir realizar la tarea. Se documentará si el usuario siguió el flujo propuesto o si siguió un flujo alternativo para realizar la tarea. Con esto se podrá determinar la facilidad que encuentra cada tipo de usuario con el diseño.</w:t>
      </w:r>
    </w:p>
    <w:p w14:paraId="2572859F" w14:textId="77777777" w:rsidR="00213EAB" w:rsidRDefault="009F7E3D" w:rsidP="005F0C3A">
      <w:pPr>
        <w:pStyle w:val="Prrafodelista"/>
        <w:numPr>
          <w:ilvl w:val="0"/>
          <w:numId w:val="19"/>
        </w:numPr>
        <w:jc w:val="both"/>
        <w:rPr>
          <w:lang w:val="es-ES"/>
        </w:rPr>
      </w:pPr>
      <w:r w:rsidRPr="00213EAB">
        <w:rPr>
          <w:lang w:val="es-ES"/>
        </w:rPr>
        <w:t>Funcionalidad de Elementos:</w:t>
      </w:r>
      <w:r w:rsidR="000940B3" w:rsidRPr="00213EAB">
        <w:rPr>
          <w:lang w:val="es-ES"/>
        </w:rPr>
        <w:t xml:space="preserve"> Se documentará si los usuarios entienden la funcionalidad de los diferentes elementos que puedan ver en su interfaz. Con esto se podrá determinar la simplicidad del diseño que permite que los usuarios encuentren lo que estén buscando de forma sencilla.</w:t>
      </w:r>
    </w:p>
    <w:p w14:paraId="2758E281" w14:textId="77777777" w:rsidR="00B402DF" w:rsidRDefault="00B402DF" w:rsidP="00B402DF">
      <w:pPr>
        <w:jc w:val="both"/>
        <w:rPr>
          <w:lang w:val="es-ES"/>
        </w:rPr>
      </w:pPr>
    </w:p>
    <w:p w14:paraId="5DBC33D2" w14:textId="6F6B467A" w:rsidR="00B402DF" w:rsidRPr="00B402DF" w:rsidRDefault="00B402DF" w:rsidP="00B402DF">
      <w:pPr>
        <w:jc w:val="both"/>
        <w:rPr>
          <w:lang w:val="es-ES"/>
        </w:rPr>
      </w:pPr>
      <w:r>
        <w:rPr>
          <w:lang w:val="es-ES"/>
        </w:rPr>
        <w:lastRenderedPageBreak/>
        <w:t xml:space="preserve">Adicionalmente, se harán pruebas holísticas como la evaluación </w:t>
      </w:r>
      <w:r w:rsidR="00445D63">
        <w:rPr>
          <w:lang w:val="es-ES"/>
        </w:rPr>
        <w:t xml:space="preserve">heurística, </w:t>
      </w:r>
      <w:r>
        <w:rPr>
          <w:lang w:val="es-ES"/>
        </w:rPr>
        <w:t xml:space="preserve">revisión de lineamientos y estándares y pruebas de </w:t>
      </w:r>
      <w:proofErr w:type="spellStart"/>
      <w:r w:rsidRPr="00B402DF">
        <w:rPr>
          <w:lang w:val="es-ES"/>
        </w:rPr>
        <w:t>Pluralistic</w:t>
      </w:r>
      <w:proofErr w:type="spellEnd"/>
      <w:r w:rsidRPr="00B402DF">
        <w:rPr>
          <w:lang w:val="es-ES"/>
        </w:rPr>
        <w:t xml:space="preserve"> </w:t>
      </w:r>
      <w:proofErr w:type="spellStart"/>
      <w:r w:rsidRPr="00B402DF">
        <w:rPr>
          <w:lang w:val="es-ES"/>
        </w:rPr>
        <w:t>walkthrough</w:t>
      </w:r>
      <w:proofErr w:type="spellEnd"/>
      <w:r>
        <w:rPr>
          <w:lang w:val="es-ES"/>
        </w:rPr>
        <w:t xml:space="preserve"> con las personas, escenarios y casos planteados.</w:t>
      </w:r>
    </w:p>
    <w:p w14:paraId="357CE893" w14:textId="77777777" w:rsidR="009A0A05" w:rsidRPr="009A0A05" w:rsidRDefault="009A0A05" w:rsidP="005F0C3A">
      <w:pPr>
        <w:jc w:val="both"/>
        <w:rPr>
          <w:lang w:val="es-ES"/>
        </w:rPr>
      </w:pPr>
    </w:p>
    <w:p w14:paraId="13F311A4" w14:textId="047ECFFF" w:rsidR="009B6230" w:rsidRPr="00446CFD" w:rsidRDefault="009B6230" w:rsidP="005F0C3A">
      <w:pPr>
        <w:pStyle w:val="Prrafodelista"/>
        <w:numPr>
          <w:ilvl w:val="1"/>
          <w:numId w:val="1"/>
        </w:numPr>
        <w:jc w:val="both"/>
        <w:rPr>
          <w:lang w:val="es-ES"/>
        </w:rPr>
      </w:pPr>
      <w:r w:rsidRPr="00446CFD">
        <w:rPr>
          <w:lang w:val="es-ES"/>
        </w:rPr>
        <w:t>Evaluación del sistema</w:t>
      </w:r>
      <w:r w:rsidR="003A5566">
        <w:rPr>
          <w:lang w:val="es-ES"/>
        </w:rPr>
        <w:t xml:space="preserve"> por usuarios</w:t>
      </w:r>
    </w:p>
    <w:p w14:paraId="6EF889EE" w14:textId="77777777" w:rsidR="00F66265" w:rsidRPr="00446CFD" w:rsidRDefault="00F66265" w:rsidP="005F0C3A">
      <w:pPr>
        <w:pStyle w:val="Prrafodelista"/>
        <w:ind w:left="360"/>
        <w:jc w:val="both"/>
        <w:rPr>
          <w:lang w:val="es-ES"/>
        </w:rPr>
      </w:pPr>
    </w:p>
    <w:p w14:paraId="4FD068FE" w14:textId="77777777" w:rsidR="00F66265" w:rsidRPr="00446CFD" w:rsidRDefault="00F66265" w:rsidP="005F0C3A">
      <w:pPr>
        <w:jc w:val="both"/>
        <w:rPr>
          <w:lang w:val="es-ES"/>
        </w:rPr>
      </w:pPr>
      <w:r w:rsidRPr="00446CFD">
        <w:rPr>
          <w:lang w:val="es-ES"/>
        </w:rPr>
        <w:t>El siguiente proyecto contará con 2 partes de evaluación, la primera parte será la parte cualitativa que se realizará al comienzo del proyecto, previamente a la implementación del sistema planteado; y la segunda parte será cuantitativa, que se realizará posterior a la implementación del sistema.</w:t>
      </w:r>
    </w:p>
    <w:p w14:paraId="0958CA18" w14:textId="77777777" w:rsidR="007E6170" w:rsidRPr="00446CFD" w:rsidRDefault="007E6170" w:rsidP="005F0C3A">
      <w:pPr>
        <w:jc w:val="both"/>
        <w:rPr>
          <w:lang w:val="es-ES"/>
        </w:rPr>
      </w:pPr>
    </w:p>
    <w:p w14:paraId="2E4DAAD3" w14:textId="77777777" w:rsidR="00F66265" w:rsidRDefault="00F66265" w:rsidP="005F0C3A">
      <w:pPr>
        <w:pStyle w:val="Prrafodelista"/>
        <w:numPr>
          <w:ilvl w:val="2"/>
          <w:numId w:val="1"/>
        </w:numPr>
        <w:jc w:val="both"/>
        <w:rPr>
          <w:lang w:val="es-ES"/>
        </w:rPr>
      </w:pPr>
      <w:r w:rsidRPr="00446CFD">
        <w:rPr>
          <w:lang w:val="es-ES"/>
        </w:rPr>
        <w:t>Parte cualitativa</w:t>
      </w:r>
    </w:p>
    <w:p w14:paraId="749F2BA7" w14:textId="77777777" w:rsidR="00E45BD5" w:rsidRPr="00E45BD5" w:rsidRDefault="00E45BD5" w:rsidP="005F0C3A">
      <w:pPr>
        <w:jc w:val="both"/>
        <w:rPr>
          <w:lang w:val="es-ES"/>
        </w:rPr>
      </w:pPr>
    </w:p>
    <w:p w14:paraId="195A9F0E" w14:textId="77777777" w:rsidR="009B6230" w:rsidRPr="00D60774" w:rsidRDefault="009B6230" w:rsidP="005F0C3A">
      <w:pPr>
        <w:pStyle w:val="Prrafodelista"/>
        <w:numPr>
          <w:ilvl w:val="3"/>
          <w:numId w:val="1"/>
        </w:numPr>
        <w:jc w:val="both"/>
        <w:rPr>
          <w:lang w:val="es-ES"/>
        </w:rPr>
      </w:pPr>
      <w:r w:rsidRPr="00D60774">
        <w:rPr>
          <w:lang w:val="es-ES"/>
        </w:rPr>
        <w:t>Entrevistas a profundidad</w:t>
      </w:r>
    </w:p>
    <w:p w14:paraId="45F50306" w14:textId="77777777" w:rsidR="00F13E49" w:rsidRDefault="00F13E49" w:rsidP="00F13E49">
      <w:pPr>
        <w:jc w:val="both"/>
        <w:rPr>
          <w:highlight w:val="green"/>
          <w:lang w:val="es-ES"/>
        </w:rPr>
      </w:pPr>
    </w:p>
    <w:p w14:paraId="5752825D" w14:textId="044EAC7A" w:rsidR="00F13E49" w:rsidRPr="00FA53D8" w:rsidRDefault="00F13E49" w:rsidP="00F13E49">
      <w:pPr>
        <w:jc w:val="both"/>
        <w:rPr>
          <w:lang w:val="es-ES"/>
        </w:rPr>
      </w:pPr>
      <w:r w:rsidRPr="00FA53D8">
        <w:rPr>
          <w:lang w:val="es-ES"/>
        </w:rPr>
        <w:t xml:space="preserve">Se necesitan hacer </w:t>
      </w:r>
      <w:r w:rsidR="00DA3D19" w:rsidRPr="00FA53D8">
        <w:rPr>
          <w:lang w:val="es-ES"/>
        </w:rPr>
        <w:t>2 rondas de entrevistas personales a los usuarios finales que se tiene planteado</w:t>
      </w:r>
      <w:r w:rsidR="00CC2CC2" w:rsidRPr="00FA53D8">
        <w:rPr>
          <w:lang w:val="es-ES"/>
        </w:rPr>
        <w:t>s</w:t>
      </w:r>
      <w:r w:rsidR="00DA3D19" w:rsidRPr="00FA53D8">
        <w:rPr>
          <w:lang w:val="es-ES"/>
        </w:rPr>
        <w:t xml:space="preserve"> en el pr</w:t>
      </w:r>
      <w:r w:rsidR="00D60774">
        <w:rPr>
          <w:lang w:val="es-ES"/>
        </w:rPr>
        <w:t>oyecto, estos usuarios finales son:</w:t>
      </w:r>
    </w:p>
    <w:p w14:paraId="2C3AED14" w14:textId="77777777" w:rsidR="00DA3D19" w:rsidRPr="00FA53D8" w:rsidRDefault="00DA3D19" w:rsidP="00F13E49">
      <w:pPr>
        <w:jc w:val="both"/>
        <w:rPr>
          <w:lang w:val="es-ES"/>
        </w:rPr>
      </w:pPr>
    </w:p>
    <w:p w14:paraId="573D5361" w14:textId="2D1AB235" w:rsidR="00DA3D19" w:rsidRPr="00FA53D8" w:rsidRDefault="00DA3D19" w:rsidP="00DA3D19">
      <w:pPr>
        <w:pStyle w:val="Prrafodelista"/>
        <w:numPr>
          <w:ilvl w:val="0"/>
          <w:numId w:val="25"/>
        </w:numPr>
        <w:jc w:val="both"/>
        <w:rPr>
          <w:lang w:val="es-ES"/>
        </w:rPr>
      </w:pPr>
      <w:r w:rsidRPr="00FA53D8">
        <w:rPr>
          <w:lang w:val="es-ES"/>
        </w:rPr>
        <w:t>Público general</w:t>
      </w:r>
    </w:p>
    <w:p w14:paraId="25FB19D4" w14:textId="4D27F27E" w:rsidR="00DA3D19" w:rsidRPr="00FA53D8" w:rsidRDefault="00DA3D19" w:rsidP="00DA3D19">
      <w:pPr>
        <w:pStyle w:val="Prrafodelista"/>
        <w:numPr>
          <w:ilvl w:val="0"/>
          <w:numId w:val="25"/>
        </w:numPr>
        <w:jc w:val="both"/>
        <w:rPr>
          <w:lang w:val="es-ES"/>
        </w:rPr>
      </w:pPr>
      <w:r w:rsidRPr="00FA53D8">
        <w:rPr>
          <w:lang w:val="es-ES"/>
        </w:rPr>
        <w:t>Personal de la Oficina de Calidad</w:t>
      </w:r>
    </w:p>
    <w:p w14:paraId="4A82D492" w14:textId="1821BF55" w:rsidR="00DA3D19" w:rsidRPr="00FA53D8" w:rsidRDefault="00DA3D19" w:rsidP="00DA3D19">
      <w:pPr>
        <w:pStyle w:val="Prrafodelista"/>
        <w:numPr>
          <w:ilvl w:val="0"/>
          <w:numId w:val="25"/>
        </w:numPr>
        <w:jc w:val="both"/>
        <w:rPr>
          <w:lang w:val="es-ES"/>
        </w:rPr>
      </w:pPr>
      <w:r w:rsidRPr="00FA53D8">
        <w:rPr>
          <w:lang w:val="es-ES"/>
        </w:rPr>
        <w:t>Director general de la IPRESS</w:t>
      </w:r>
    </w:p>
    <w:p w14:paraId="73EC593A" w14:textId="108E9F52" w:rsidR="00DA3D19" w:rsidRPr="00FA53D8" w:rsidRDefault="00DA3D19" w:rsidP="00DA3D19">
      <w:pPr>
        <w:pStyle w:val="Prrafodelista"/>
        <w:numPr>
          <w:ilvl w:val="0"/>
          <w:numId w:val="25"/>
        </w:numPr>
        <w:jc w:val="both"/>
        <w:rPr>
          <w:lang w:val="es-ES"/>
        </w:rPr>
      </w:pPr>
      <w:r w:rsidRPr="00FA53D8">
        <w:rPr>
          <w:lang w:val="es-ES"/>
        </w:rPr>
        <w:t>Personal administrativo de SUSALUD</w:t>
      </w:r>
    </w:p>
    <w:p w14:paraId="61B5CEA2" w14:textId="77777777" w:rsidR="00DA3D19" w:rsidRPr="00FA53D8" w:rsidRDefault="00DA3D19" w:rsidP="00DA3D19">
      <w:pPr>
        <w:jc w:val="both"/>
        <w:rPr>
          <w:lang w:val="es-ES"/>
        </w:rPr>
      </w:pPr>
    </w:p>
    <w:p w14:paraId="44949974" w14:textId="6CE67108" w:rsidR="007E6170" w:rsidRDefault="00A233B5" w:rsidP="005F0C3A">
      <w:pPr>
        <w:jc w:val="both"/>
        <w:rPr>
          <w:lang w:val="es-ES"/>
        </w:rPr>
      </w:pPr>
      <w:r>
        <w:rPr>
          <w:lang w:val="es-ES"/>
        </w:rPr>
        <w:t>Se entrevistará</w:t>
      </w:r>
      <w:r w:rsidR="00AD24A3" w:rsidRPr="00FA53D8">
        <w:rPr>
          <w:lang w:val="es-ES"/>
        </w:rPr>
        <w:t xml:space="preserve"> a 2 personas que se encuentren en</w:t>
      </w:r>
      <w:r w:rsidR="00FA53D8" w:rsidRPr="00FA53D8">
        <w:rPr>
          <w:lang w:val="es-ES"/>
        </w:rPr>
        <w:t xml:space="preserve"> cada uno de</w:t>
      </w:r>
      <w:r w:rsidR="00AD24A3" w:rsidRPr="00FA53D8">
        <w:rPr>
          <w:lang w:val="es-ES"/>
        </w:rPr>
        <w:t xml:space="preserve"> los roles antes detallados en 2 oportunidades, la primera oportunidad se recogerá percepciones y requerimientos de estos usuarios sobre el sistema que se esta planteando siguiendo la </w:t>
      </w:r>
      <w:r w:rsidR="00AD24A3" w:rsidRPr="00D60774">
        <w:rPr>
          <w:highlight w:val="cyan"/>
          <w:lang w:val="es-ES"/>
        </w:rPr>
        <w:t>Guía de Entrevista Nº1,</w:t>
      </w:r>
      <w:r w:rsidR="00AD24A3" w:rsidRPr="00FA53D8">
        <w:rPr>
          <w:lang w:val="es-ES"/>
        </w:rPr>
        <w:t xml:space="preserve"> con esta entrevista se </w:t>
      </w:r>
      <w:r w:rsidR="00FA53D8">
        <w:rPr>
          <w:lang w:val="es-ES"/>
        </w:rPr>
        <w:t>obtendrá la idea general y funcional que</w:t>
      </w:r>
      <w:r w:rsidR="00AD24A3" w:rsidRPr="00FA53D8">
        <w:rPr>
          <w:lang w:val="es-ES"/>
        </w:rPr>
        <w:t xml:space="preserve"> tienen los usuarios sobre el sist</w:t>
      </w:r>
      <w:r w:rsidR="00FA53D8">
        <w:rPr>
          <w:lang w:val="es-ES"/>
        </w:rPr>
        <w:t>ema planteado</w:t>
      </w:r>
      <w:r w:rsidR="00AD24A3" w:rsidRPr="00FA53D8">
        <w:rPr>
          <w:lang w:val="es-ES"/>
        </w:rPr>
        <w:t xml:space="preserve">. </w:t>
      </w:r>
      <w:r w:rsidR="00AD24A3">
        <w:rPr>
          <w:lang w:val="es-ES"/>
        </w:rPr>
        <w:t>Luego de esta entrevista, con la información recopilada de todos los usuarios se procederá a hacer bocetos sobre el diseño que debería tener el sistema planteado</w:t>
      </w:r>
      <w:r w:rsidR="00FA53D8">
        <w:rPr>
          <w:lang w:val="es-ES"/>
        </w:rPr>
        <w:t xml:space="preserve">, cuando ya se tengan los bocetos finales, se hará la segunda entrevista </w:t>
      </w:r>
      <w:r w:rsidR="00D60774">
        <w:rPr>
          <w:lang w:val="es-ES"/>
        </w:rPr>
        <w:t xml:space="preserve">siguiendo la </w:t>
      </w:r>
      <w:r w:rsidR="00D60774" w:rsidRPr="00D60774">
        <w:rPr>
          <w:highlight w:val="cyan"/>
          <w:lang w:val="es-ES"/>
        </w:rPr>
        <w:t>Guía de Entrevista Nº2</w:t>
      </w:r>
      <w:r w:rsidR="00D60774">
        <w:rPr>
          <w:lang w:val="es-ES"/>
        </w:rPr>
        <w:t xml:space="preserve"> </w:t>
      </w:r>
      <w:r w:rsidR="00FA53D8">
        <w:rPr>
          <w:lang w:val="es-ES"/>
        </w:rPr>
        <w:t xml:space="preserve">para mostrar y recopilar información de percepción sobre ellos. Con esta segunda entrevista, se podrán encontrar posibles fallas de diseño para poder solucionarse antes del </w:t>
      </w:r>
      <w:proofErr w:type="spellStart"/>
      <w:r w:rsidR="00FA53D8">
        <w:rPr>
          <w:lang w:val="es-ES"/>
        </w:rPr>
        <w:t>prototipado</w:t>
      </w:r>
      <w:proofErr w:type="spellEnd"/>
      <w:r w:rsidR="00FA53D8">
        <w:rPr>
          <w:lang w:val="es-ES"/>
        </w:rPr>
        <w:t xml:space="preserve"> final.</w:t>
      </w:r>
    </w:p>
    <w:p w14:paraId="10E4F3D1" w14:textId="77777777" w:rsidR="00AD24A3" w:rsidRPr="00446CFD" w:rsidRDefault="00AD24A3" w:rsidP="005F0C3A">
      <w:pPr>
        <w:jc w:val="both"/>
        <w:rPr>
          <w:lang w:val="es-ES"/>
        </w:rPr>
      </w:pPr>
    </w:p>
    <w:p w14:paraId="13CFC7EB" w14:textId="469D9446" w:rsidR="007E6170" w:rsidRPr="00F13E49" w:rsidRDefault="000E0787" w:rsidP="005F0C3A">
      <w:pPr>
        <w:pStyle w:val="Prrafodelista"/>
        <w:numPr>
          <w:ilvl w:val="3"/>
          <w:numId w:val="1"/>
        </w:numPr>
        <w:jc w:val="both"/>
        <w:rPr>
          <w:lang w:val="es-ES"/>
        </w:rPr>
      </w:pPr>
      <w:r>
        <w:rPr>
          <w:lang w:val="es-ES"/>
        </w:rPr>
        <w:t>Pruebas</w:t>
      </w:r>
      <w:r w:rsidR="007E6170" w:rsidRPr="00F13E49">
        <w:rPr>
          <w:lang w:val="es-ES"/>
        </w:rPr>
        <w:t xml:space="preserve"> de prototipos</w:t>
      </w:r>
      <w:r w:rsidR="00E45BD5" w:rsidRPr="00F13E49">
        <w:rPr>
          <w:lang w:val="es-ES"/>
        </w:rPr>
        <w:t xml:space="preserve"> por usuarios</w:t>
      </w:r>
    </w:p>
    <w:p w14:paraId="25352E81" w14:textId="77777777" w:rsidR="00E45BD5" w:rsidRPr="00E45BD5" w:rsidRDefault="00E45BD5" w:rsidP="005F0C3A">
      <w:pPr>
        <w:jc w:val="both"/>
        <w:rPr>
          <w:lang w:val="es-ES"/>
        </w:rPr>
      </w:pPr>
    </w:p>
    <w:p w14:paraId="0445E42F" w14:textId="7EE33A4A" w:rsidR="007E6170" w:rsidRPr="00446CFD" w:rsidRDefault="00213EAB" w:rsidP="005F0C3A">
      <w:pPr>
        <w:jc w:val="both"/>
        <w:rPr>
          <w:lang w:val="es-ES"/>
        </w:rPr>
      </w:pPr>
      <w:r>
        <w:rPr>
          <w:lang w:val="es-ES"/>
        </w:rPr>
        <w:t>Para poder hacer un análisis sobre com</w:t>
      </w:r>
      <w:r w:rsidR="00FA53D8">
        <w:rPr>
          <w:lang w:val="es-ES"/>
        </w:rPr>
        <w:t>o los diversos</w:t>
      </w:r>
      <w:r w:rsidR="00445D63">
        <w:rPr>
          <w:lang w:val="es-ES"/>
        </w:rPr>
        <w:t xml:space="preserve"> usuarios utilizará</w:t>
      </w:r>
      <w:r w:rsidR="00FA53D8">
        <w:rPr>
          <w:lang w:val="es-ES"/>
        </w:rPr>
        <w:t>n</w:t>
      </w:r>
      <w:r>
        <w:rPr>
          <w:lang w:val="es-ES"/>
        </w:rPr>
        <w:t xml:space="preserve"> el sistema para realizar las tareas asignadas, se procederá a hacer una grabación sobre el uso del sistema, esta grabación se realizará desde la misma </w:t>
      </w:r>
      <w:proofErr w:type="spellStart"/>
      <w:r w:rsidR="005F0C3A">
        <w:rPr>
          <w:lang w:val="es-ES"/>
        </w:rPr>
        <w:t>t</w:t>
      </w:r>
      <w:r>
        <w:rPr>
          <w:lang w:val="es-ES"/>
        </w:rPr>
        <w:t>ablet</w:t>
      </w:r>
      <w:proofErr w:type="spellEnd"/>
      <w:r>
        <w:rPr>
          <w:lang w:val="es-ES"/>
        </w:rPr>
        <w:t xml:space="preserve"> donde harán la prueba del prototipo ya que existen herramientas </w:t>
      </w:r>
      <w:r w:rsidR="00AA5FA4">
        <w:rPr>
          <w:lang w:val="es-ES"/>
        </w:rPr>
        <w:t xml:space="preserve">como </w:t>
      </w:r>
      <w:proofErr w:type="spellStart"/>
      <w:r w:rsidR="00AA5FA4">
        <w:rPr>
          <w:lang w:val="es-ES"/>
        </w:rPr>
        <w:t>Lookback</w:t>
      </w:r>
      <w:proofErr w:type="spellEnd"/>
      <w:r w:rsidR="00AA5FA4">
        <w:rPr>
          <w:lang w:val="es-ES"/>
        </w:rPr>
        <w:t xml:space="preserve"> que permiten grabar tanto la pantalla como video y voz</w:t>
      </w:r>
      <w:del w:id="168" w:author="Cesar Carcamo" w:date="2017-05-10T10:07:00Z">
        <w:r w:rsidR="00AA5FA4" w:rsidDel="00FB0809">
          <w:rPr>
            <w:lang w:val="es-ES"/>
          </w:rPr>
          <w:delText xml:space="preserve"> a través de la cámara frontal</w:delText>
        </w:r>
      </w:del>
      <w:r w:rsidR="00AA5FA4">
        <w:rPr>
          <w:lang w:val="es-ES"/>
        </w:rPr>
        <w:t>. Esto permite que se pueda tener un registro de cómo reaccionaron los usuarios mediante palabras y/o gestos ante el sistema web que se les presenta en pantalla, adicionalmente se puede ver</w:t>
      </w:r>
      <w:del w:id="169" w:author="Cesar Carcamo" w:date="2017-05-10T10:07:00Z">
        <w:r w:rsidR="00AA5FA4" w:rsidDel="00FB0809">
          <w:rPr>
            <w:lang w:val="es-ES"/>
          </w:rPr>
          <w:delText xml:space="preserve"> en</w:delText>
        </w:r>
      </w:del>
      <w:r w:rsidR="00AA5FA4">
        <w:rPr>
          <w:lang w:val="es-ES"/>
        </w:rPr>
        <w:t xml:space="preserve"> qu</w:t>
      </w:r>
      <w:ins w:id="170" w:author="Cesar Carcamo" w:date="2017-05-10T10:07:00Z">
        <w:r w:rsidR="00FB0809">
          <w:rPr>
            <w:lang w:val="es-ES"/>
          </w:rPr>
          <w:t>é</w:t>
        </w:r>
      </w:ins>
      <w:del w:id="171" w:author="Cesar Carcamo" w:date="2017-05-10T10:07:00Z">
        <w:r w:rsidR="00AA5FA4" w:rsidDel="00FB0809">
          <w:rPr>
            <w:lang w:val="es-ES"/>
          </w:rPr>
          <w:delText>e</w:delText>
        </w:r>
      </w:del>
      <w:r w:rsidR="00AA5FA4">
        <w:rPr>
          <w:lang w:val="es-ES"/>
        </w:rPr>
        <w:t xml:space="preserve"> partes de la pantalla tocaron para poder identificar posibles errores de diseño que dificulten la realización de tareas.</w:t>
      </w:r>
      <w:r w:rsidR="004F0912">
        <w:rPr>
          <w:lang w:val="es-ES"/>
        </w:rPr>
        <w:t xml:space="preserve"> </w:t>
      </w:r>
    </w:p>
    <w:p w14:paraId="084F7FF9" w14:textId="77777777" w:rsidR="007E6170" w:rsidRPr="00446CFD" w:rsidRDefault="007E6170" w:rsidP="005F0C3A">
      <w:pPr>
        <w:jc w:val="both"/>
        <w:rPr>
          <w:lang w:val="es-ES"/>
        </w:rPr>
      </w:pPr>
    </w:p>
    <w:p w14:paraId="6CED1CF7" w14:textId="77777777" w:rsidR="007E6170" w:rsidRPr="00446CFD" w:rsidRDefault="007E6170" w:rsidP="005F0C3A">
      <w:pPr>
        <w:pStyle w:val="Prrafodelista"/>
        <w:numPr>
          <w:ilvl w:val="2"/>
          <w:numId w:val="1"/>
        </w:numPr>
        <w:jc w:val="both"/>
        <w:rPr>
          <w:lang w:val="es-ES"/>
        </w:rPr>
      </w:pPr>
      <w:r w:rsidRPr="00446CFD">
        <w:rPr>
          <w:lang w:val="es-ES"/>
        </w:rPr>
        <w:t>Parte cuantitativa</w:t>
      </w:r>
    </w:p>
    <w:p w14:paraId="5F7D21B2" w14:textId="77777777" w:rsidR="007E6170" w:rsidRPr="00446CFD" w:rsidRDefault="007E6170" w:rsidP="005F0C3A">
      <w:pPr>
        <w:jc w:val="both"/>
        <w:rPr>
          <w:lang w:val="es-ES"/>
        </w:rPr>
      </w:pPr>
    </w:p>
    <w:p w14:paraId="5E828E24" w14:textId="77777777" w:rsidR="007E6170" w:rsidRPr="00446CFD" w:rsidRDefault="007E6170" w:rsidP="005F0C3A">
      <w:pPr>
        <w:jc w:val="both"/>
        <w:rPr>
          <w:lang w:val="es-ES"/>
        </w:rPr>
      </w:pPr>
      <w:r w:rsidRPr="00446CFD">
        <w:rPr>
          <w:lang w:val="es-ES"/>
        </w:rPr>
        <w:lastRenderedPageBreak/>
        <w:t>Luego de la implementación de este sistema, se medirán 3 variables básicas del modelo TAM, que serán el PU, el PEOU y la intención de uso (INTENT), esto se logrará mediante una encuesta que se realizará a los encargados de revisar este sistema extendido del RIIA. Esta encuesta contará con 22 preguntas, las cuales tendrán respuestas que sigan los parámetros de un elemento de la Escala de Likert, es decir que cada pregunta contará con cinco niveles de respuesta, que son:</w:t>
      </w:r>
    </w:p>
    <w:p w14:paraId="5193EB2C" w14:textId="77777777" w:rsidR="007E6170" w:rsidRPr="00446CFD" w:rsidRDefault="007E6170" w:rsidP="005F0C3A">
      <w:pPr>
        <w:jc w:val="both"/>
        <w:rPr>
          <w:lang w:val="es-ES"/>
        </w:rPr>
      </w:pPr>
    </w:p>
    <w:p w14:paraId="32B1C6A2" w14:textId="77777777" w:rsidR="007E6170" w:rsidRPr="00446CFD" w:rsidRDefault="007E6170" w:rsidP="005F0C3A">
      <w:pPr>
        <w:pStyle w:val="Prrafodelista"/>
        <w:numPr>
          <w:ilvl w:val="0"/>
          <w:numId w:val="5"/>
        </w:numPr>
        <w:jc w:val="both"/>
        <w:rPr>
          <w:lang w:val="es-ES"/>
        </w:rPr>
      </w:pPr>
      <w:r w:rsidRPr="00446CFD">
        <w:rPr>
          <w:lang w:val="es-ES"/>
        </w:rPr>
        <w:t>Totalmente en desacuerdo</w:t>
      </w:r>
    </w:p>
    <w:p w14:paraId="691E11E9" w14:textId="77777777" w:rsidR="007E6170" w:rsidRPr="00446CFD" w:rsidRDefault="007E6170" w:rsidP="005F0C3A">
      <w:pPr>
        <w:pStyle w:val="Prrafodelista"/>
        <w:numPr>
          <w:ilvl w:val="0"/>
          <w:numId w:val="5"/>
        </w:numPr>
        <w:jc w:val="both"/>
        <w:rPr>
          <w:lang w:val="es-ES"/>
        </w:rPr>
      </w:pPr>
      <w:r w:rsidRPr="00446CFD">
        <w:rPr>
          <w:lang w:val="es-ES"/>
        </w:rPr>
        <w:t>En Desacuerdo</w:t>
      </w:r>
    </w:p>
    <w:p w14:paraId="41A20869" w14:textId="77777777" w:rsidR="007E6170" w:rsidRPr="00446CFD" w:rsidRDefault="007E6170" w:rsidP="005F0C3A">
      <w:pPr>
        <w:pStyle w:val="Prrafodelista"/>
        <w:numPr>
          <w:ilvl w:val="0"/>
          <w:numId w:val="5"/>
        </w:numPr>
        <w:jc w:val="both"/>
        <w:rPr>
          <w:lang w:val="es-ES"/>
        </w:rPr>
      </w:pPr>
      <w:r w:rsidRPr="00446CFD">
        <w:rPr>
          <w:lang w:val="es-ES"/>
        </w:rPr>
        <w:t>Ni de acuerdo ni en desacuerdo</w:t>
      </w:r>
    </w:p>
    <w:p w14:paraId="00298C26" w14:textId="77777777" w:rsidR="007E6170" w:rsidRPr="00446CFD" w:rsidRDefault="007E6170" w:rsidP="005F0C3A">
      <w:pPr>
        <w:pStyle w:val="Prrafodelista"/>
        <w:numPr>
          <w:ilvl w:val="0"/>
          <w:numId w:val="5"/>
        </w:numPr>
        <w:jc w:val="both"/>
        <w:rPr>
          <w:lang w:val="es-ES"/>
        </w:rPr>
      </w:pPr>
      <w:r w:rsidRPr="00446CFD">
        <w:rPr>
          <w:lang w:val="es-ES"/>
        </w:rPr>
        <w:t>De Acuerdo</w:t>
      </w:r>
    </w:p>
    <w:p w14:paraId="54F245C6" w14:textId="77777777" w:rsidR="007E6170" w:rsidRPr="00446CFD" w:rsidRDefault="007E6170" w:rsidP="005F0C3A">
      <w:pPr>
        <w:pStyle w:val="Prrafodelista"/>
        <w:numPr>
          <w:ilvl w:val="0"/>
          <w:numId w:val="5"/>
        </w:numPr>
        <w:jc w:val="both"/>
        <w:rPr>
          <w:lang w:val="es-ES"/>
        </w:rPr>
      </w:pPr>
      <w:r w:rsidRPr="00446CFD">
        <w:rPr>
          <w:lang w:val="es-ES"/>
        </w:rPr>
        <w:t>Totalmente de acuerdo</w:t>
      </w:r>
    </w:p>
    <w:p w14:paraId="6D6BB111" w14:textId="77777777" w:rsidR="007E6170" w:rsidRPr="00446CFD" w:rsidRDefault="007E6170" w:rsidP="005F0C3A">
      <w:pPr>
        <w:jc w:val="both"/>
        <w:rPr>
          <w:lang w:val="es-ES"/>
        </w:rPr>
      </w:pPr>
    </w:p>
    <w:p w14:paraId="5774D63B" w14:textId="77777777" w:rsidR="007E6170" w:rsidRDefault="007E6170" w:rsidP="005F0C3A">
      <w:pPr>
        <w:jc w:val="both"/>
        <w:rPr>
          <w:lang w:val="es-ES"/>
        </w:rPr>
      </w:pPr>
      <w:r w:rsidRPr="00446CFD">
        <w:rPr>
          <w:lang w:val="es-ES"/>
        </w:rPr>
        <w:t>La ventaja de esta escala es que se puede medir tanto el grado positivo como neutral y negativo en cada pregunta, en este caso dependiendo de la respuesta se dará un puntaje entre -2 (Totalmente en desacuerdo) y 2 (Totalmente de acuerdo) para el análisis respectivo. Luego que se haya realizado la encuesta, se podrá hacer análisis estadísticos individuales para cada una de las variables a medir, de ellas se sacará la media y su desviación estándar. Finalmente, se harán regresión lineal para ver la correlación entre las variable medidas. Todos los análisis estadísticos se realizarán en el paquete estadístico gratuito R.</w:t>
      </w:r>
    </w:p>
    <w:p w14:paraId="6E401AD9" w14:textId="77777777" w:rsidR="00445D63" w:rsidRDefault="00445D63" w:rsidP="005F0C3A">
      <w:pPr>
        <w:jc w:val="both"/>
        <w:rPr>
          <w:lang w:val="es-ES"/>
        </w:rPr>
      </w:pPr>
    </w:p>
    <w:p w14:paraId="6D6EB785" w14:textId="66FA9583" w:rsidR="00445D63" w:rsidRPr="00B402DF" w:rsidRDefault="00411FDD" w:rsidP="00445D63">
      <w:pPr>
        <w:jc w:val="both"/>
        <w:rPr>
          <w:lang w:val="es-ES"/>
        </w:rPr>
      </w:pPr>
      <w:r>
        <w:rPr>
          <w:lang w:val="es-ES"/>
        </w:rPr>
        <w:t>Adicionalmente, se realizara l</w:t>
      </w:r>
      <w:r w:rsidR="00445D63">
        <w:rPr>
          <w:lang w:val="es-ES"/>
        </w:rPr>
        <w:t xml:space="preserve">a evaluación heurística, </w:t>
      </w:r>
      <w:r>
        <w:rPr>
          <w:lang w:val="es-ES"/>
        </w:rPr>
        <w:t xml:space="preserve">la </w:t>
      </w:r>
      <w:r w:rsidR="00445D63">
        <w:rPr>
          <w:lang w:val="es-ES"/>
        </w:rPr>
        <w:t xml:space="preserve">revisión de lineamientos y estándares y pruebas de </w:t>
      </w:r>
      <w:proofErr w:type="spellStart"/>
      <w:r w:rsidR="00445D63" w:rsidRPr="00B402DF">
        <w:rPr>
          <w:lang w:val="es-ES"/>
        </w:rPr>
        <w:t>Pluralistic</w:t>
      </w:r>
      <w:proofErr w:type="spellEnd"/>
      <w:r w:rsidR="00445D63" w:rsidRPr="00B402DF">
        <w:rPr>
          <w:lang w:val="es-ES"/>
        </w:rPr>
        <w:t xml:space="preserve"> </w:t>
      </w:r>
      <w:proofErr w:type="spellStart"/>
      <w:r w:rsidR="00445D63" w:rsidRPr="00B402DF">
        <w:rPr>
          <w:lang w:val="es-ES"/>
        </w:rPr>
        <w:t>walkthrough</w:t>
      </w:r>
      <w:proofErr w:type="spellEnd"/>
      <w:r w:rsidR="00445D63">
        <w:rPr>
          <w:lang w:val="es-ES"/>
        </w:rPr>
        <w:t xml:space="preserve"> con las personas, escenarios y casos </w:t>
      </w:r>
      <w:r w:rsidR="000E0787">
        <w:rPr>
          <w:lang w:val="es-ES"/>
        </w:rPr>
        <w:t>que planteo el investigador</w:t>
      </w:r>
      <w:r>
        <w:rPr>
          <w:lang w:val="es-ES"/>
        </w:rPr>
        <w:t xml:space="preserve"> durante el análisis del sistema</w:t>
      </w:r>
      <w:r w:rsidR="00445D63">
        <w:rPr>
          <w:lang w:val="es-ES"/>
        </w:rPr>
        <w:t xml:space="preserve">. En estas pruebas no participaran usuarios finales y serán realizadas por el investigador para encontrar posibles falencias de usabilidad. Para la evaluación heurística se utilizará el </w:t>
      </w:r>
      <w:proofErr w:type="spellStart"/>
      <w:r w:rsidR="00445D63">
        <w:rPr>
          <w:lang w:val="es-ES"/>
        </w:rPr>
        <w:t>checklist</w:t>
      </w:r>
      <w:proofErr w:type="spellEnd"/>
      <w:r w:rsidR="00445D63">
        <w:rPr>
          <w:lang w:val="es-ES"/>
        </w:rPr>
        <w:t xml:space="preserve"> detallado en el </w:t>
      </w:r>
      <w:r w:rsidR="00445D63" w:rsidRPr="009676D5">
        <w:rPr>
          <w:highlight w:val="cyan"/>
          <w:lang w:val="es-ES"/>
        </w:rPr>
        <w:t>anexo 2</w:t>
      </w:r>
      <w:r w:rsidR="000E0787">
        <w:rPr>
          <w:lang w:val="es-ES"/>
        </w:rPr>
        <w:t>, en la que se utilizará valores de 0 a 4 para medir en la medida que se cumple cada principio</w:t>
      </w:r>
      <w:r w:rsidR="00445D63">
        <w:rPr>
          <w:lang w:val="es-ES"/>
        </w:rPr>
        <w:t>.</w:t>
      </w:r>
    </w:p>
    <w:p w14:paraId="384B756B" w14:textId="77777777" w:rsidR="007E6170" w:rsidRPr="007E6170" w:rsidRDefault="007E6170" w:rsidP="005F0C3A">
      <w:pPr>
        <w:jc w:val="both"/>
        <w:rPr>
          <w:highlight w:val="yellow"/>
          <w:lang w:val="es-ES"/>
        </w:rPr>
      </w:pPr>
    </w:p>
    <w:p w14:paraId="185B564B" w14:textId="77777777" w:rsidR="003B2807" w:rsidRPr="00C4509A" w:rsidRDefault="008921DC" w:rsidP="005F0C3A">
      <w:pPr>
        <w:pStyle w:val="Prrafodelista"/>
        <w:numPr>
          <w:ilvl w:val="0"/>
          <w:numId w:val="1"/>
        </w:numPr>
        <w:jc w:val="both"/>
        <w:rPr>
          <w:lang w:val="es-ES"/>
        </w:rPr>
      </w:pPr>
      <w:r w:rsidRPr="00C4509A">
        <w:rPr>
          <w:lang w:val="es-ES"/>
        </w:rPr>
        <w:t>Cronograma</w:t>
      </w:r>
    </w:p>
    <w:p w14:paraId="030A298E" w14:textId="77777777" w:rsidR="009B45F6" w:rsidRDefault="009B45F6" w:rsidP="005F0C3A">
      <w:pPr>
        <w:jc w:val="both"/>
        <w:rPr>
          <w:lang w:val="es-ES"/>
        </w:rPr>
      </w:pPr>
    </w:p>
    <w:tbl>
      <w:tblPr>
        <w:tblStyle w:val="Tablaconcuadrcula"/>
        <w:tblW w:w="5000" w:type="pct"/>
        <w:tblLook w:val="04A0" w:firstRow="1" w:lastRow="0" w:firstColumn="1" w:lastColumn="0" w:noHBand="0" w:noVBand="1"/>
      </w:tblPr>
      <w:tblGrid>
        <w:gridCol w:w="3666"/>
        <w:gridCol w:w="471"/>
        <w:gridCol w:w="470"/>
        <w:gridCol w:w="470"/>
        <w:gridCol w:w="470"/>
        <w:gridCol w:w="470"/>
        <w:gridCol w:w="470"/>
        <w:gridCol w:w="470"/>
        <w:gridCol w:w="470"/>
        <w:gridCol w:w="470"/>
        <w:gridCol w:w="591"/>
      </w:tblGrid>
      <w:tr w:rsidR="00C8627A" w14:paraId="24CA263A" w14:textId="77777777" w:rsidTr="004026D1">
        <w:tc>
          <w:tcPr>
            <w:tcW w:w="2159" w:type="pct"/>
            <w:vMerge w:val="restart"/>
          </w:tcPr>
          <w:p w14:paraId="37E8E9CE" w14:textId="77777777" w:rsidR="00C8627A" w:rsidRDefault="00C8627A" w:rsidP="005F0C3A">
            <w:pPr>
              <w:jc w:val="both"/>
              <w:rPr>
                <w:lang w:val="es-ES"/>
              </w:rPr>
            </w:pPr>
            <w:r>
              <w:rPr>
                <w:lang w:val="es-ES"/>
              </w:rPr>
              <w:t>Concepto</w:t>
            </w:r>
          </w:p>
        </w:tc>
        <w:tc>
          <w:tcPr>
            <w:tcW w:w="2841" w:type="pct"/>
            <w:gridSpan w:val="10"/>
          </w:tcPr>
          <w:p w14:paraId="7D5E46AC" w14:textId="77777777" w:rsidR="00C8627A" w:rsidRPr="00DA3419" w:rsidRDefault="00C8627A" w:rsidP="005F0C3A">
            <w:pPr>
              <w:jc w:val="both"/>
              <w:rPr>
                <w:sz w:val="21"/>
                <w:szCs w:val="21"/>
                <w:lang w:val="es-ES"/>
              </w:rPr>
            </w:pPr>
            <w:r>
              <w:rPr>
                <w:sz w:val="21"/>
                <w:szCs w:val="21"/>
                <w:lang w:val="es-ES"/>
              </w:rPr>
              <w:t># Mes</w:t>
            </w:r>
          </w:p>
        </w:tc>
      </w:tr>
      <w:tr w:rsidR="00C8627A" w14:paraId="38988DFC" w14:textId="77777777" w:rsidTr="004026D1">
        <w:tc>
          <w:tcPr>
            <w:tcW w:w="2159" w:type="pct"/>
            <w:vMerge/>
          </w:tcPr>
          <w:p w14:paraId="7A294EB7" w14:textId="77777777" w:rsidR="00C8627A" w:rsidRDefault="00C8627A" w:rsidP="005F0C3A">
            <w:pPr>
              <w:jc w:val="both"/>
              <w:rPr>
                <w:lang w:val="es-ES"/>
              </w:rPr>
            </w:pPr>
          </w:p>
        </w:tc>
        <w:tc>
          <w:tcPr>
            <w:tcW w:w="277" w:type="pct"/>
          </w:tcPr>
          <w:p w14:paraId="1DBDC5E8" w14:textId="77777777" w:rsidR="00C8627A" w:rsidRPr="00DA3419" w:rsidRDefault="00C8627A" w:rsidP="005F0C3A">
            <w:pPr>
              <w:jc w:val="both"/>
              <w:rPr>
                <w:sz w:val="21"/>
                <w:szCs w:val="21"/>
                <w:lang w:val="es-ES"/>
              </w:rPr>
            </w:pPr>
            <w:r w:rsidRPr="00DA3419">
              <w:rPr>
                <w:sz w:val="21"/>
                <w:szCs w:val="21"/>
                <w:lang w:val="es-ES"/>
              </w:rPr>
              <w:t>1</w:t>
            </w:r>
          </w:p>
        </w:tc>
        <w:tc>
          <w:tcPr>
            <w:tcW w:w="277" w:type="pct"/>
          </w:tcPr>
          <w:p w14:paraId="145E1FD7" w14:textId="77777777" w:rsidR="00C8627A" w:rsidRPr="00DA3419" w:rsidRDefault="00C8627A" w:rsidP="005F0C3A">
            <w:pPr>
              <w:jc w:val="both"/>
              <w:rPr>
                <w:sz w:val="21"/>
                <w:szCs w:val="21"/>
                <w:lang w:val="es-ES"/>
              </w:rPr>
            </w:pPr>
            <w:r w:rsidRPr="00DA3419">
              <w:rPr>
                <w:sz w:val="21"/>
                <w:szCs w:val="21"/>
                <w:lang w:val="es-ES"/>
              </w:rPr>
              <w:t>2</w:t>
            </w:r>
          </w:p>
        </w:tc>
        <w:tc>
          <w:tcPr>
            <w:tcW w:w="277" w:type="pct"/>
          </w:tcPr>
          <w:p w14:paraId="79F82450" w14:textId="77777777" w:rsidR="00C8627A" w:rsidRPr="00DA3419" w:rsidRDefault="00C8627A" w:rsidP="005F0C3A">
            <w:pPr>
              <w:jc w:val="both"/>
              <w:rPr>
                <w:sz w:val="21"/>
                <w:szCs w:val="21"/>
                <w:lang w:val="es-ES"/>
              </w:rPr>
            </w:pPr>
            <w:r w:rsidRPr="00DA3419">
              <w:rPr>
                <w:sz w:val="21"/>
                <w:szCs w:val="21"/>
                <w:lang w:val="es-ES"/>
              </w:rPr>
              <w:t>3</w:t>
            </w:r>
          </w:p>
        </w:tc>
        <w:tc>
          <w:tcPr>
            <w:tcW w:w="277" w:type="pct"/>
          </w:tcPr>
          <w:p w14:paraId="3F960D85" w14:textId="77777777" w:rsidR="00C8627A" w:rsidRPr="00DA3419" w:rsidRDefault="00C8627A" w:rsidP="005F0C3A">
            <w:pPr>
              <w:jc w:val="both"/>
              <w:rPr>
                <w:sz w:val="21"/>
                <w:szCs w:val="21"/>
                <w:lang w:val="es-ES"/>
              </w:rPr>
            </w:pPr>
            <w:r>
              <w:rPr>
                <w:sz w:val="21"/>
                <w:szCs w:val="21"/>
                <w:lang w:val="es-ES"/>
              </w:rPr>
              <w:t>4</w:t>
            </w:r>
          </w:p>
        </w:tc>
        <w:tc>
          <w:tcPr>
            <w:tcW w:w="277" w:type="pct"/>
          </w:tcPr>
          <w:p w14:paraId="7A9175EA" w14:textId="77777777" w:rsidR="00C8627A" w:rsidRPr="00DA3419" w:rsidRDefault="00C8627A" w:rsidP="005F0C3A">
            <w:pPr>
              <w:jc w:val="both"/>
              <w:rPr>
                <w:sz w:val="21"/>
                <w:szCs w:val="21"/>
                <w:lang w:val="es-ES"/>
              </w:rPr>
            </w:pPr>
            <w:r>
              <w:rPr>
                <w:sz w:val="21"/>
                <w:szCs w:val="21"/>
                <w:lang w:val="es-ES"/>
              </w:rPr>
              <w:t>5</w:t>
            </w:r>
          </w:p>
        </w:tc>
        <w:tc>
          <w:tcPr>
            <w:tcW w:w="277" w:type="pct"/>
          </w:tcPr>
          <w:p w14:paraId="3965809A" w14:textId="77777777" w:rsidR="00C8627A" w:rsidRPr="00DA3419" w:rsidRDefault="00C8627A" w:rsidP="005F0C3A">
            <w:pPr>
              <w:jc w:val="both"/>
              <w:rPr>
                <w:sz w:val="21"/>
                <w:szCs w:val="21"/>
                <w:lang w:val="es-ES"/>
              </w:rPr>
            </w:pPr>
            <w:r>
              <w:rPr>
                <w:sz w:val="21"/>
                <w:szCs w:val="21"/>
                <w:lang w:val="es-ES"/>
              </w:rPr>
              <w:t>6</w:t>
            </w:r>
          </w:p>
        </w:tc>
        <w:tc>
          <w:tcPr>
            <w:tcW w:w="277" w:type="pct"/>
          </w:tcPr>
          <w:p w14:paraId="060371AF" w14:textId="77777777" w:rsidR="00C8627A" w:rsidRPr="00DA3419" w:rsidRDefault="00C8627A" w:rsidP="005F0C3A">
            <w:pPr>
              <w:jc w:val="both"/>
              <w:rPr>
                <w:sz w:val="21"/>
                <w:szCs w:val="21"/>
                <w:lang w:val="es-ES"/>
              </w:rPr>
            </w:pPr>
            <w:r>
              <w:rPr>
                <w:sz w:val="21"/>
                <w:szCs w:val="21"/>
                <w:lang w:val="es-ES"/>
              </w:rPr>
              <w:t>7</w:t>
            </w:r>
          </w:p>
        </w:tc>
        <w:tc>
          <w:tcPr>
            <w:tcW w:w="277" w:type="pct"/>
          </w:tcPr>
          <w:p w14:paraId="4D2D02F7" w14:textId="77777777" w:rsidR="00C8627A" w:rsidRPr="00DA3419" w:rsidRDefault="00C8627A" w:rsidP="005F0C3A">
            <w:pPr>
              <w:jc w:val="both"/>
              <w:rPr>
                <w:sz w:val="21"/>
                <w:szCs w:val="21"/>
                <w:lang w:val="es-ES"/>
              </w:rPr>
            </w:pPr>
            <w:r>
              <w:rPr>
                <w:sz w:val="21"/>
                <w:szCs w:val="21"/>
                <w:lang w:val="es-ES"/>
              </w:rPr>
              <w:t>8</w:t>
            </w:r>
          </w:p>
        </w:tc>
        <w:tc>
          <w:tcPr>
            <w:tcW w:w="277" w:type="pct"/>
          </w:tcPr>
          <w:p w14:paraId="52D7A701" w14:textId="77777777" w:rsidR="00C8627A" w:rsidRPr="00DA3419" w:rsidRDefault="00C8627A" w:rsidP="005F0C3A">
            <w:pPr>
              <w:jc w:val="both"/>
              <w:rPr>
                <w:sz w:val="21"/>
                <w:szCs w:val="21"/>
                <w:lang w:val="es-ES"/>
              </w:rPr>
            </w:pPr>
            <w:r>
              <w:rPr>
                <w:sz w:val="21"/>
                <w:szCs w:val="21"/>
                <w:lang w:val="es-ES"/>
              </w:rPr>
              <w:t>9</w:t>
            </w:r>
          </w:p>
        </w:tc>
        <w:tc>
          <w:tcPr>
            <w:tcW w:w="348" w:type="pct"/>
          </w:tcPr>
          <w:p w14:paraId="362EB312" w14:textId="77777777" w:rsidR="00C8627A" w:rsidRPr="00DA3419" w:rsidRDefault="00C8627A" w:rsidP="005F0C3A">
            <w:pPr>
              <w:jc w:val="both"/>
              <w:rPr>
                <w:sz w:val="21"/>
                <w:szCs w:val="21"/>
                <w:lang w:val="es-ES"/>
              </w:rPr>
            </w:pPr>
            <w:r>
              <w:rPr>
                <w:sz w:val="21"/>
                <w:szCs w:val="21"/>
                <w:lang w:val="es-ES"/>
              </w:rPr>
              <w:t>10</w:t>
            </w:r>
          </w:p>
        </w:tc>
      </w:tr>
      <w:tr w:rsidR="00DA3419" w14:paraId="18146464" w14:textId="77777777" w:rsidTr="004026D1">
        <w:tc>
          <w:tcPr>
            <w:tcW w:w="2159" w:type="pct"/>
          </w:tcPr>
          <w:p w14:paraId="4F8BCB39" w14:textId="3585E6BE" w:rsidR="00DA3419" w:rsidRPr="00D53AB2" w:rsidRDefault="00C4509A" w:rsidP="005F0C3A">
            <w:pPr>
              <w:pStyle w:val="Prrafodelista"/>
              <w:numPr>
                <w:ilvl w:val="0"/>
                <w:numId w:val="11"/>
              </w:numPr>
              <w:jc w:val="both"/>
              <w:rPr>
                <w:lang w:val="es-ES"/>
              </w:rPr>
            </w:pPr>
            <w:proofErr w:type="spellStart"/>
            <w:r>
              <w:rPr>
                <w:lang w:val="es-ES"/>
              </w:rPr>
              <w:t>Analisis</w:t>
            </w:r>
            <w:proofErr w:type="spellEnd"/>
            <w:r>
              <w:rPr>
                <w:lang w:val="es-ES"/>
              </w:rPr>
              <w:t xml:space="preserve"> del sistema actual de SUSALUD</w:t>
            </w:r>
          </w:p>
        </w:tc>
        <w:tc>
          <w:tcPr>
            <w:tcW w:w="277" w:type="pct"/>
          </w:tcPr>
          <w:p w14:paraId="410018E8" w14:textId="6CF1D76B" w:rsidR="00DA3419" w:rsidRDefault="00C4509A" w:rsidP="005F0C3A">
            <w:pPr>
              <w:jc w:val="both"/>
              <w:rPr>
                <w:lang w:val="es-ES"/>
              </w:rPr>
            </w:pPr>
            <w:r>
              <w:rPr>
                <w:lang w:val="es-ES"/>
              </w:rPr>
              <w:t>X</w:t>
            </w:r>
          </w:p>
        </w:tc>
        <w:tc>
          <w:tcPr>
            <w:tcW w:w="277" w:type="pct"/>
          </w:tcPr>
          <w:p w14:paraId="3BC855E5" w14:textId="77777777" w:rsidR="00DA3419" w:rsidRDefault="00DA3419" w:rsidP="005F0C3A">
            <w:pPr>
              <w:jc w:val="both"/>
              <w:rPr>
                <w:lang w:val="es-ES"/>
              </w:rPr>
            </w:pPr>
          </w:p>
        </w:tc>
        <w:tc>
          <w:tcPr>
            <w:tcW w:w="277" w:type="pct"/>
          </w:tcPr>
          <w:p w14:paraId="0F941553" w14:textId="77777777" w:rsidR="00DA3419" w:rsidRDefault="00DA3419" w:rsidP="005F0C3A">
            <w:pPr>
              <w:jc w:val="both"/>
              <w:rPr>
                <w:lang w:val="es-ES"/>
              </w:rPr>
            </w:pPr>
          </w:p>
        </w:tc>
        <w:tc>
          <w:tcPr>
            <w:tcW w:w="277" w:type="pct"/>
          </w:tcPr>
          <w:p w14:paraId="3F02D08B" w14:textId="77777777" w:rsidR="00DA3419" w:rsidRDefault="00DA3419" w:rsidP="005F0C3A">
            <w:pPr>
              <w:jc w:val="both"/>
              <w:rPr>
                <w:lang w:val="es-ES"/>
              </w:rPr>
            </w:pPr>
          </w:p>
        </w:tc>
        <w:tc>
          <w:tcPr>
            <w:tcW w:w="277" w:type="pct"/>
          </w:tcPr>
          <w:p w14:paraId="6A073198" w14:textId="77777777" w:rsidR="00DA3419" w:rsidRDefault="00DA3419" w:rsidP="005F0C3A">
            <w:pPr>
              <w:jc w:val="both"/>
              <w:rPr>
                <w:lang w:val="es-ES"/>
              </w:rPr>
            </w:pPr>
          </w:p>
        </w:tc>
        <w:tc>
          <w:tcPr>
            <w:tcW w:w="277" w:type="pct"/>
          </w:tcPr>
          <w:p w14:paraId="310690E7" w14:textId="77777777" w:rsidR="00DA3419" w:rsidRDefault="00DA3419" w:rsidP="005F0C3A">
            <w:pPr>
              <w:jc w:val="both"/>
              <w:rPr>
                <w:lang w:val="es-ES"/>
              </w:rPr>
            </w:pPr>
          </w:p>
        </w:tc>
        <w:tc>
          <w:tcPr>
            <w:tcW w:w="277" w:type="pct"/>
          </w:tcPr>
          <w:p w14:paraId="63F1AAFC" w14:textId="77777777" w:rsidR="00DA3419" w:rsidRDefault="00DA3419" w:rsidP="005F0C3A">
            <w:pPr>
              <w:jc w:val="both"/>
              <w:rPr>
                <w:lang w:val="es-ES"/>
              </w:rPr>
            </w:pPr>
          </w:p>
        </w:tc>
        <w:tc>
          <w:tcPr>
            <w:tcW w:w="277" w:type="pct"/>
          </w:tcPr>
          <w:p w14:paraId="493960CF" w14:textId="77777777" w:rsidR="00DA3419" w:rsidRDefault="00DA3419" w:rsidP="005F0C3A">
            <w:pPr>
              <w:jc w:val="both"/>
              <w:rPr>
                <w:lang w:val="es-ES"/>
              </w:rPr>
            </w:pPr>
          </w:p>
        </w:tc>
        <w:tc>
          <w:tcPr>
            <w:tcW w:w="277" w:type="pct"/>
          </w:tcPr>
          <w:p w14:paraId="3943C82E" w14:textId="77777777" w:rsidR="00DA3419" w:rsidRDefault="00DA3419" w:rsidP="005F0C3A">
            <w:pPr>
              <w:jc w:val="both"/>
              <w:rPr>
                <w:lang w:val="es-ES"/>
              </w:rPr>
            </w:pPr>
          </w:p>
        </w:tc>
        <w:tc>
          <w:tcPr>
            <w:tcW w:w="348" w:type="pct"/>
          </w:tcPr>
          <w:p w14:paraId="78636486" w14:textId="77777777" w:rsidR="00DA3419" w:rsidRDefault="00DA3419" w:rsidP="005F0C3A">
            <w:pPr>
              <w:jc w:val="both"/>
              <w:rPr>
                <w:lang w:val="es-ES"/>
              </w:rPr>
            </w:pPr>
          </w:p>
        </w:tc>
      </w:tr>
      <w:tr w:rsidR="00DA3419" w14:paraId="0E97005C" w14:textId="77777777" w:rsidTr="004026D1">
        <w:tc>
          <w:tcPr>
            <w:tcW w:w="2159" w:type="pct"/>
          </w:tcPr>
          <w:p w14:paraId="615BFF9B" w14:textId="65E80CBC" w:rsidR="00DA3419" w:rsidRPr="00C4509A" w:rsidRDefault="00C4509A" w:rsidP="00C4509A">
            <w:pPr>
              <w:pStyle w:val="Prrafodelista"/>
              <w:numPr>
                <w:ilvl w:val="0"/>
                <w:numId w:val="11"/>
              </w:numPr>
              <w:jc w:val="both"/>
            </w:pPr>
            <w:proofErr w:type="spellStart"/>
            <w:r w:rsidRPr="00C4509A">
              <w:t>Analisis</w:t>
            </w:r>
            <w:proofErr w:type="spellEnd"/>
            <w:r w:rsidRPr="00C4509A">
              <w:t xml:space="preserve"> de requerimientos con SUSALUD, IPRESS, Publico general</w:t>
            </w:r>
          </w:p>
        </w:tc>
        <w:tc>
          <w:tcPr>
            <w:tcW w:w="277" w:type="pct"/>
          </w:tcPr>
          <w:p w14:paraId="2169CEC1" w14:textId="4F4A463D" w:rsidR="00DA3419" w:rsidRDefault="00DA3419" w:rsidP="005F0C3A">
            <w:pPr>
              <w:jc w:val="both"/>
              <w:rPr>
                <w:lang w:val="es-ES"/>
              </w:rPr>
            </w:pPr>
          </w:p>
        </w:tc>
        <w:tc>
          <w:tcPr>
            <w:tcW w:w="277" w:type="pct"/>
          </w:tcPr>
          <w:p w14:paraId="732D75BC" w14:textId="77777777" w:rsidR="00DA3419" w:rsidRDefault="004026D1" w:rsidP="005F0C3A">
            <w:pPr>
              <w:jc w:val="both"/>
              <w:rPr>
                <w:lang w:val="es-ES"/>
              </w:rPr>
            </w:pPr>
            <w:r>
              <w:rPr>
                <w:lang w:val="es-ES"/>
              </w:rPr>
              <w:t>X</w:t>
            </w:r>
          </w:p>
        </w:tc>
        <w:tc>
          <w:tcPr>
            <w:tcW w:w="277" w:type="pct"/>
          </w:tcPr>
          <w:p w14:paraId="320AB345" w14:textId="77777777" w:rsidR="00DA3419" w:rsidRDefault="00DA3419" w:rsidP="005F0C3A">
            <w:pPr>
              <w:jc w:val="both"/>
              <w:rPr>
                <w:lang w:val="es-ES"/>
              </w:rPr>
            </w:pPr>
          </w:p>
        </w:tc>
        <w:tc>
          <w:tcPr>
            <w:tcW w:w="277" w:type="pct"/>
          </w:tcPr>
          <w:p w14:paraId="5F8C2F36" w14:textId="77777777" w:rsidR="00DA3419" w:rsidRDefault="00DA3419" w:rsidP="005F0C3A">
            <w:pPr>
              <w:jc w:val="both"/>
              <w:rPr>
                <w:lang w:val="es-ES"/>
              </w:rPr>
            </w:pPr>
          </w:p>
        </w:tc>
        <w:tc>
          <w:tcPr>
            <w:tcW w:w="277" w:type="pct"/>
          </w:tcPr>
          <w:p w14:paraId="1FFC1FF5" w14:textId="77777777" w:rsidR="00DA3419" w:rsidRDefault="00DA3419" w:rsidP="005F0C3A">
            <w:pPr>
              <w:jc w:val="both"/>
              <w:rPr>
                <w:lang w:val="es-ES"/>
              </w:rPr>
            </w:pPr>
          </w:p>
        </w:tc>
        <w:tc>
          <w:tcPr>
            <w:tcW w:w="277" w:type="pct"/>
          </w:tcPr>
          <w:p w14:paraId="2662BEB7" w14:textId="77777777" w:rsidR="00DA3419" w:rsidRDefault="00DA3419" w:rsidP="005F0C3A">
            <w:pPr>
              <w:jc w:val="both"/>
              <w:rPr>
                <w:lang w:val="es-ES"/>
              </w:rPr>
            </w:pPr>
          </w:p>
        </w:tc>
        <w:tc>
          <w:tcPr>
            <w:tcW w:w="277" w:type="pct"/>
          </w:tcPr>
          <w:p w14:paraId="353B3B9D" w14:textId="77777777" w:rsidR="00DA3419" w:rsidRDefault="00DA3419" w:rsidP="005F0C3A">
            <w:pPr>
              <w:jc w:val="both"/>
              <w:rPr>
                <w:lang w:val="es-ES"/>
              </w:rPr>
            </w:pPr>
          </w:p>
        </w:tc>
        <w:tc>
          <w:tcPr>
            <w:tcW w:w="277" w:type="pct"/>
          </w:tcPr>
          <w:p w14:paraId="3C6AB44D" w14:textId="77777777" w:rsidR="00DA3419" w:rsidRDefault="00DA3419" w:rsidP="005F0C3A">
            <w:pPr>
              <w:jc w:val="both"/>
              <w:rPr>
                <w:lang w:val="es-ES"/>
              </w:rPr>
            </w:pPr>
          </w:p>
        </w:tc>
        <w:tc>
          <w:tcPr>
            <w:tcW w:w="277" w:type="pct"/>
          </w:tcPr>
          <w:p w14:paraId="6493C5A3" w14:textId="77777777" w:rsidR="00DA3419" w:rsidRDefault="00DA3419" w:rsidP="005F0C3A">
            <w:pPr>
              <w:jc w:val="both"/>
              <w:rPr>
                <w:lang w:val="es-ES"/>
              </w:rPr>
            </w:pPr>
          </w:p>
        </w:tc>
        <w:tc>
          <w:tcPr>
            <w:tcW w:w="348" w:type="pct"/>
          </w:tcPr>
          <w:p w14:paraId="1411EBFD" w14:textId="77777777" w:rsidR="00DA3419" w:rsidRDefault="00DA3419" w:rsidP="005F0C3A">
            <w:pPr>
              <w:jc w:val="both"/>
              <w:rPr>
                <w:lang w:val="es-ES"/>
              </w:rPr>
            </w:pPr>
          </w:p>
        </w:tc>
      </w:tr>
      <w:tr w:rsidR="00DA3419" w14:paraId="2CA16FBE" w14:textId="77777777" w:rsidTr="004026D1">
        <w:tc>
          <w:tcPr>
            <w:tcW w:w="2159" w:type="pct"/>
          </w:tcPr>
          <w:p w14:paraId="51F58CC8" w14:textId="335DAB20" w:rsidR="00DA3419" w:rsidRPr="00C4509A" w:rsidRDefault="00C4509A" w:rsidP="00C4509A">
            <w:pPr>
              <w:pStyle w:val="Prrafodelista"/>
              <w:numPr>
                <w:ilvl w:val="0"/>
                <w:numId w:val="11"/>
              </w:numPr>
              <w:jc w:val="both"/>
            </w:pPr>
            <w:proofErr w:type="spellStart"/>
            <w:r w:rsidRPr="00C4509A">
              <w:t>Identificaci</w:t>
            </w:r>
            <w:r w:rsidRPr="00C4509A">
              <w:rPr>
                <w:lang w:val="es-ES"/>
              </w:rPr>
              <w:t>ón</w:t>
            </w:r>
            <w:proofErr w:type="spellEnd"/>
            <w:r w:rsidRPr="00C4509A">
              <w:rPr>
                <w:lang w:val="es-ES"/>
              </w:rPr>
              <w:t xml:space="preserve"> de tipos de usuarios</w:t>
            </w:r>
          </w:p>
        </w:tc>
        <w:tc>
          <w:tcPr>
            <w:tcW w:w="277" w:type="pct"/>
          </w:tcPr>
          <w:p w14:paraId="5426B9CF" w14:textId="77777777" w:rsidR="00DA3419" w:rsidRDefault="00DA3419" w:rsidP="005F0C3A">
            <w:pPr>
              <w:jc w:val="both"/>
              <w:rPr>
                <w:lang w:val="es-ES"/>
              </w:rPr>
            </w:pPr>
          </w:p>
        </w:tc>
        <w:tc>
          <w:tcPr>
            <w:tcW w:w="277" w:type="pct"/>
          </w:tcPr>
          <w:p w14:paraId="6CB31C47" w14:textId="6F756973" w:rsidR="00DA3419" w:rsidRDefault="00DA3419" w:rsidP="005F0C3A">
            <w:pPr>
              <w:jc w:val="both"/>
              <w:rPr>
                <w:lang w:val="es-ES"/>
              </w:rPr>
            </w:pPr>
          </w:p>
        </w:tc>
        <w:tc>
          <w:tcPr>
            <w:tcW w:w="277" w:type="pct"/>
          </w:tcPr>
          <w:p w14:paraId="2E50C715" w14:textId="77777777" w:rsidR="00DA3419" w:rsidRDefault="004026D1" w:rsidP="005F0C3A">
            <w:pPr>
              <w:jc w:val="both"/>
              <w:rPr>
                <w:lang w:val="es-ES"/>
              </w:rPr>
            </w:pPr>
            <w:r>
              <w:rPr>
                <w:lang w:val="es-ES"/>
              </w:rPr>
              <w:t>X</w:t>
            </w:r>
          </w:p>
        </w:tc>
        <w:tc>
          <w:tcPr>
            <w:tcW w:w="277" w:type="pct"/>
          </w:tcPr>
          <w:p w14:paraId="6BF22AB2" w14:textId="496F722B" w:rsidR="00DA3419" w:rsidRDefault="00C4509A" w:rsidP="005F0C3A">
            <w:pPr>
              <w:jc w:val="both"/>
              <w:rPr>
                <w:lang w:val="es-ES"/>
              </w:rPr>
            </w:pPr>
            <w:r>
              <w:rPr>
                <w:lang w:val="es-ES"/>
              </w:rPr>
              <w:t>X</w:t>
            </w:r>
          </w:p>
        </w:tc>
        <w:tc>
          <w:tcPr>
            <w:tcW w:w="277" w:type="pct"/>
          </w:tcPr>
          <w:p w14:paraId="445CE61A" w14:textId="77777777" w:rsidR="00DA3419" w:rsidRDefault="00DA3419" w:rsidP="005F0C3A">
            <w:pPr>
              <w:jc w:val="both"/>
              <w:rPr>
                <w:lang w:val="es-ES"/>
              </w:rPr>
            </w:pPr>
          </w:p>
        </w:tc>
        <w:tc>
          <w:tcPr>
            <w:tcW w:w="277" w:type="pct"/>
          </w:tcPr>
          <w:p w14:paraId="3AF43B9A" w14:textId="77777777" w:rsidR="00DA3419" w:rsidRDefault="00DA3419" w:rsidP="005F0C3A">
            <w:pPr>
              <w:jc w:val="both"/>
              <w:rPr>
                <w:lang w:val="es-ES"/>
              </w:rPr>
            </w:pPr>
          </w:p>
        </w:tc>
        <w:tc>
          <w:tcPr>
            <w:tcW w:w="277" w:type="pct"/>
          </w:tcPr>
          <w:p w14:paraId="469F59B6" w14:textId="77777777" w:rsidR="00DA3419" w:rsidRDefault="00DA3419" w:rsidP="005F0C3A">
            <w:pPr>
              <w:jc w:val="both"/>
              <w:rPr>
                <w:lang w:val="es-ES"/>
              </w:rPr>
            </w:pPr>
          </w:p>
        </w:tc>
        <w:tc>
          <w:tcPr>
            <w:tcW w:w="277" w:type="pct"/>
          </w:tcPr>
          <w:p w14:paraId="6A4181FE" w14:textId="77777777" w:rsidR="00DA3419" w:rsidRDefault="00DA3419" w:rsidP="005F0C3A">
            <w:pPr>
              <w:jc w:val="both"/>
              <w:rPr>
                <w:lang w:val="es-ES"/>
              </w:rPr>
            </w:pPr>
          </w:p>
        </w:tc>
        <w:tc>
          <w:tcPr>
            <w:tcW w:w="277" w:type="pct"/>
          </w:tcPr>
          <w:p w14:paraId="6E24D62C" w14:textId="77777777" w:rsidR="00DA3419" w:rsidRDefault="00DA3419" w:rsidP="005F0C3A">
            <w:pPr>
              <w:jc w:val="both"/>
              <w:rPr>
                <w:lang w:val="es-ES"/>
              </w:rPr>
            </w:pPr>
          </w:p>
        </w:tc>
        <w:tc>
          <w:tcPr>
            <w:tcW w:w="348" w:type="pct"/>
          </w:tcPr>
          <w:p w14:paraId="16393B37" w14:textId="77777777" w:rsidR="00DA3419" w:rsidRDefault="00DA3419" w:rsidP="005F0C3A">
            <w:pPr>
              <w:jc w:val="both"/>
              <w:rPr>
                <w:lang w:val="es-ES"/>
              </w:rPr>
            </w:pPr>
          </w:p>
        </w:tc>
      </w:tr>
      <w:tr w:rsidR="00DA3419" w14:paraId="4B7B6898" w14:textId="77777777" w:rsidTr="004026D1">
        <w:tc>
          <w:tcPr>
            <w:tcW w:w="2159" w:type="pct"/>
          </w:tcPr>
          <w:p w14:paraId="48489FCB" w14:textId="03C8BCD7" w:rsidR="00DA3419" w:rsidRPr="00C4509A" w:rsidRDefault="004D255E" w:rsidP="00C4509A">
            <w:pPr>
              <w:pStyle w:val="Prrafodelista"/>
              <w:numPr>
                <w:ilvl w:val="1"/>
                <w:numId w:val="11"/>
              </w:numPr>
              <w:jc w:val="both"/>
            </w:pPr>
            <w:r>
              <w:t>Identificación de objetivos</w:t>
            </w:r>
            <w:r w:rsidR="00C4509A" w:rsidRPr="00C4509A">
              <w:t xml:space="preserve"> por usuario</w:t>
            </w:r>
          </w:p>
        </w:tc>
        <w:tc>
          <w:tcPr>
            <w:tcW w:w="277" w:type="pct"/>
          </w:tcPr>
          <w:p w14:paraId="25270B6F" w14:textId="77777777" w:rsidR="00DA3419" w:rsidRDefault="00DA3419" w:rsidP="005F0C3A">
            <w:pPr>
              <w:jc w:val="both"/>
              <w:rPr>
                <w:lang w:val="es-ES"/>
              </w:rPr>
            </w:pPr>
          </w:p>
        </w:tc>
        <w:tc>
          <w:tcPr>
            <w:tcW w:w="277" w:type="pct"/>
          </w:tcPr>
          <w:p w14:paraId="65EE6F3F" w14:textId="77777777" w:rsidR="00DA3419" w:rsidRDefault="00DA3419" w:rsidP="005F0C3A">
            <w:pPr>
              <w:jc w:val="both"/>
              <w:rPr>
                <w:lang w:val="es-ES"/>
              </w:rPr>
            </w:pPr>
          </w:p>
        </w:tc>
        <w:tc>
          <w:tcPr>
            <w:tcW w:w="277" w:type="pct"/>
          </w:tcPr>
          <w:p w14:paraId="072EC07F" w14:textId="065B5213" w:rsidR="00DA3419" w:rsidRDefault="00C4509A" w:rsidP="005F0C3A">
            <w:pPr>
              <w:jc w:val="both"/>
              <w:rPr>
                <w:lang w:val="es-ES"/>
              </w:rPr>
            </w:pPr>
            <w:r>
              <w:rPr>
                <w:lang w:val="es-ES"/>
              </w:rPr>
              <w:t>X</w:t>
            </w:r>
          </w:p>
        </w:tc>
        <w:tc>
          <w:tcPr>
            <w:tcW w:w="277" w:type="pct"/>
          </w:tcPr>
          <w:p w14:paraId="279B7E3D" w14:textId="537BADD1" w:rsidR="00DA3419" w:rsidRDefault="00C4509A" w:rsidP="005F0C3A">
            <w:pPr>
              <w:jc w:val="both"/>
              <w:rPr>
                <w:lang w:val="es-ES"/>
              </w:rPr>
            </w:pPr>
            <w:r>
              <w:rPr>
                <w:lang w:val="es-ES"/>
              </w:rPr>
              <w:t>X</w:t>
            </w:r>
          </w:p>
        </w:tc>
        <w:tc>
          <w:tcPr>
            <w:tcW w:w="277" w:type="pct"/>
          </w:tcPr>
          <w:p w14:paraId="1346A32F" w14:textId="7C48E04C" w:rsidR="00DA3419" w:rsidRDefault="00DA3419" w:rsidP="005F0C3A">
            <w:pPr>
              <w:jc w:val="both"/>
              <w:rPr>
                <w:lang w:val="es-ES"/>
              </w:rPr>
            </w:pPr>
          </w:p>
        </w:tc>
        <w:tc>
          <w:tcPr>
            <w:tcW w:w="277" w:type="pct"/>
          </w:tcPr>
          <w:p w14:paraId="17EEFE52" w14:textId="77777777" w:rsidR="00DA3419" w:rsidRDefault="00DA3419" w:rsidP="005F0C3A">
            <w:pPr>
              <w:jc w:val="both"/>
              <w:rPr>
                <w:lang w:val="es-ES"/>
              </w:rPr>
            </w:pPr>
          </w:p>
        </w:tc>
        <w:tc>
          <w:tcPr>
            <w:tcW w:w="277" w:type="pct"/>
          </w:tcPr>
          <w:p w14:paraId="469F44C3" w14:textId="77777777" w:rsidR="00DA3419" w:rsidRDefault="00DA3419" w:rsidP="005F0C3A">
            <w:pPr>
              <w:jc w:val="both"/>
              <w:rPr>
                <w:lang w:val="es-ES"/>
              </w:rPr>
            </w:pPr>
          </w:p>
        </w:tc>
        <w:tc>
          <w:tcPr>
            <w:tcW w:w="277" w:type="pct"/>
          </w:tcPr>
          <w:p w14:paraId="671DD6C9" w14:textId="77777777" w:rsidR="00DA3419" w:rsidRDefault="00DA3419" w:rsidP="005F0C3A">
            <w:pPr>
              <w:jc w:val="both"/>
              <w:rPr>
                <w:lang w:val="es-ES"/>
              </w:rPr>
            </w:pPr>
          </w:p>
        </w:tc>
        <w:tc>
          <w:tcPr>
            <w:tcW w:w="277" w:type="pct"/>
          </w:tcPr>
          <w:p w14:paraId="7EC5D713" w14:textId="77777777" w:rsidR="00DA3419" w:rsidRDefault="00DA3419" w:rsidP="005F0C3A">
            <w:pPr>
              <w:jc w:val="both"/>
              <w:rPr>
                <w:lang w:val="es-ES"/>
              </w:rPr>
            </w:pPr>
          </w:p>
        </w:tc>
        <w:tc>
          <w:tcPr>
            <w:tcW w:w="348" w:type="pct"/>
          </w:tcPr>
          <w:p w14:paraId="06D8EFFD" w14:textId="77777777" w:rsidR="00DA3419" w:rsidRDefault="00DA3419" w:rsidP="005F0C3A">
            <w:pPr>
              <w:jc w:val="both"/>
              <w:rPr>
                <w:lang w:val="es-ES"/>
              </w:rPr>
            </w:pPr>
          </w:p>
        </w:tc>
      </w:tr>
      <w:tr w:rsidR="00DA3419" w14:paraId="3F3E5FFC" w14:textId="77777777" w:rsidTr="004026D1">
        <w:tc>
          <w:tcPr>
            <w:tcW w:w="2159" w:type="pct"/>
          </w:tcPr>
          <w:p w14:paraId="58686516" w14:textId="341390E0" w:rsidR="00DA3419" w:rsidRPr="00C4509A" w:rsidRDefault="00C4509A" w:rsidP="00C4509A">
            <w:pPr>
              <w:pStyle w:val="Prrafodelista"/>
              <w:numPr>
                <w:ilvl w:val="0"/>
                <w:numId w:val="11"/>
              </w:numPr>
              <w:jc w:val="both"/>
            </w:pPr>
            <w:proofErr w:type="spellStart"/>
            <w:r w:rsidRPr="00C4509A">
              <w:t>Investigaci</w:t>
            </w:r>
            <w:r w:rsidRPr="00C4509A">
              <w:rPr>
                <w:lang w:val="es-ES"/>
              </w:rPr>
              <w:t>ón</w:t>
            </w:r>
            <w:proofErr w:type="spellEnd"/>
            <w:r w:rsidRPr="00C4509A">
              <w:rPr>
                <w:lang w:val="es-ES"/>
              </w:rPr>
              <w:t xml:space="preserve"> de Usuarios</w:t>
            </w:r>
          </w:p>
        </w:tc>
        <w:tc>
          <w:tcPr>
            <w:tcW w:w="277" w:type="pct"/>
          </w:tcPr>
          <w:p w14:paraId="37FADCFA" w14:textId="77777777" w:rsidR="00DA3419" w:rsidRDefault="00DA3419" w:rsidP="005F0C3A">
            <w:pPr>
              <w:jc w:val="both"/>
              <w:rPr>
                <w:lang w:val="es-ES"/>
              </w:rPr>
            </w:pPr>
          </w:p>
        </w:tc>
        <w:tc>
          <w:tcPr>
            <w:tcW w:w="277" w:type="pct"/>
          </w:tcPr>
          <w:p w14:paraId="2DFC3073" w14:textId="77777777" w:rsidR="00DA3419" w:rsidRDefault="00DA3419" w:rsidP="005F0C3A">
            <w:pPr>
              <w:jc w:val="both"/>
              <w:rPr>
                <w:lang w:val="es-ES"/>
              </w:rPr>
            </w:pPr>
          </w:p>
        </w:tc>
        <w:tc>
          <w:tcPr>
            <w:tcW w:w="277" w:type="pct"/>
          </w:tcPr>
          <w:p w14:paraId="3EDB6626" w14:textId="78684897" w:rsidR="00DA3419" w:rsidRDefault="00C4509A" w:rsidP="005F0C3A">
            <w:pPr>
              <w:jc w:val="both"/>
              <w:rPr>
                <w:lang w:val="es-ES"/>
              </w:rPr>
            </w:pPr>
            <w:r>
              <w:rPr>
                <w:lang w:val="es-ES"/>
              </w:rPr>
              <w:t>X</w:t>
            </w:r>
          </w:p>
        </w:tc>
        <w:tc>
          <w:tcPr>
            <w:tcW w:w="277" w:type="pct"/>
          </w:tcPr>
          <w:p w14:paraId="01EA8664" w14:textId="12D1CDEE" w:rsidR="00DA3419" w:rsidRDefault="00C4509A" w:rsidP="005F0C3A">
            <w:pPr>
              <w:jc w:val="both"/>
              <w:rPr>
                <w:lang w:val="es-ES"/>
              </w:rPr>
            </w:pPr>
            <w:r>
              <w:rPr>
                <w:lang w:val="es-ES"/>
              </w:rPr>
              <w:t>X</w:t>
            </w:r>
          </w:p>
        </w:tc>
        <w:tc>
          <w:tcPr>
            <w:tcW w:w="277" w:type="pct"/>
          </w:tcPr>
          <w:p w14:paraId="1D3261DA" w14:textId="15D5E2EE" w:rsidR="00DA3419" w:rsidRDefault="00C4509A" w:rsidP="005F0C3A">
            <w:pPr>
              <w:jc w:val="both"/>
              <w:rPr>
                <w:lang w:val="es-ES"/>
              </w:rPr>
            </w:pPr>
            <w:r>
              <w:rPr>
                <w:lang w:val="es-ES"/>
              </w:rPr>
              <w:t>X</w:t>
            </w:r>
          </w:p>
        </w:tc>
        <w:tc>
          <w:tcPr>
            <w:tcW w:w="277" w:type="pct"/>
          </w:tcPr>
          <w:p w14:paraId="30E0B287" w14:textId="77777777" w:rsidR="00DA3419" w:rsidRDefault="004026D1" w:rsidP="005F0C3A">
            <w:pPr>
              <w:jc w:val="both"/>
              <w:rPr>
                <w:lang w:val="es-ES"/>
              </w:rPr>
            </w:pPr>
            <w:r>
              <w:rPr>
                <w:lang w:val="es-ES"/>
              </w:rPr>
              <w:t>X</w:t>
            </w:r>
          </w:p>
        </w:tc>
        <w:tc>
          <w:tcPr>
            <w:tcW w:w="277" w:type="pct"/>
          </w:tcPr>
          <w:p w14:paraId="372DB6B7" w14:textId="64001E8B" w:rsidR="00DA3419" w:rsidRDefault="00DA3419" w:rsidP="005F0C3A">
            <w:pPr>
              <w:jc w:val="both"/>
              <w:rPr>
                <w:lang w:val="es-ES"/>
              </w:rPr>
            </w:pPr>
          </w:p>
        </w:tc>
        <w:tc>
          <w:tcPr>
            <w:tcW w:w="277" w:type="pct"/>
          </w:tcPr>
          <w:p w14:paraId="6FC763DE" w14:textId="73A0B287" w:rsidR="00DA3419" w:rsidRDefault="00DA3419" w:rsidP="005F0C3A">
            <w:pPr>
              <w:jc w:val="both"/>
              <w:rPr>
                <w:lang w:val="es-ES"/>
              </w:rPr>
            </w:pPr>
          </w:p>
        </w:tc>
        <w:tc>
          <w:tcPr>
            <w:tcW w:w="277" w:type="pct"/>
          </w:tcPr>
          <w:p w14:paraId="4F4F303C" w14:textId="77777777" w:rsidR="00DA3419" w:rsidRDefault="00DA3419" w:rsidP="005F0C3A">
            <w:pPr>
              <w:jc w:val="both"/>
              <w:rPr>
                <w:lang w:val="es-ES"/>
              </w:rPr>
            </w:pPr>
          </w:p>
        </w:tc>
        <w:tc>
          <w:tcPr>
            <w:tcW w:w="348" w:type="pct"/>
          </w:tcPr>
          <w:p w14:paraId="2BFA5FEA" w14:textId="77777777" w:rsidR="00DA3419" w:rsidRDefault="00DA3419" w:rsidP="005F0C3A">
            <w:pPr>
              <w:jc w:val="both"/>
              <w:rPr>
                <w:lang w:val="es-ES"/>
              </w:rPr>
            </w:pPr>
          </w:p>
        </w:tc>
      </w:tr>
      <w:tr w:rsidR="00DA3419" w14:paraId="007B067D" w14:textId="77777777" w:rsidTr="004026D1">
        <w:trPr>
          <w:trHeight w:val="320"/>
        </w:trPr>
        <w:tc>
          <w:tcPr>
            <w:tcW w:w="2159" w:type="pct"/>
          </w:tcPr>
          <w:p w14:paraId="56F5276E" w14:textId="0FB55447" w:rsidR="00DA3419" w:rsidRPr="00C4509A" w:rsidRDefault="00C4509A" w:rsidP="00C4509A">
            <w:pPr>
              <w:pStyle w:val="Prrafodelista"/>
              <w:numPr>
                <w:ilvl w:val="0"/>
                <w:numId w:val="11"/>
              </w:numPr>
              <w:jc w:val="both"/>
            </w:pPr>
            <w:r w:rsidRPr="00C4509A">
              <w:t>Diseño centrado en el usuario</w:t>
            </w:r>
          </w:p>
        </w:tc>
        <w:tc>
          <w:tcPr>
            <w:tcW w:w="277" w:type="pct"/>
          </w:tcPr>
          <w:p w14:paraId="15F67B7C" w14:textId="77777777" w:rsidR="00DA3419" w:rsidRDefault="00DA3419" w:rsidP="005F0C3A">
            <w:pPr>
              <w:jc w:val="both"/>
              <w:rPr>
                <w:lang w:val="es-ES"/>
              </w:rPr>
            </w:pPr>
          </w:p>
        </w:tc>
        <w:tc>
          <w:tcPr>
            <w:tcW w:w="277" w:type="pct"/>
          </w:tcPr>
          <w:p w14:paraId="2BEBF354" w14:textId="77777777" w:rsidR="00DA3419" w:rsidRDefault="00DA3419" w:rsidP="005F0C3A">
            <w:pPr>
              <w:jc w:val="both"/>
              <w:rPr>
                <w:lang w:val="es-ES"/>
              </w:rPr>
            </w:pPr>
          </w:p>
        </w:tc>
        <w:tc>
          <w:tcPr>
            <w:tcW w:w="277" w:type="pct"/>
          </w:tcPr>
          <w:p w14:paraId="15E2A899" w14:textId="77777777" w:rsidR="00DA3419" w:rsidRDefault="00DA3419" w:rsidP="005F0C3A">
            <w:pPr>
              <w:jc w:val="both"/>
              <w:rPr>
                <w:lang w:val="es-ES"/>
              </w:rPr>
            </w:pPr>
          </w:p>
        </w:tc>
        <w:tc>
          <w:tcPr>
            <w:tcW w:w="277" w:type="pct"/>
          </w:tcPr>
          <w:p w14:paraId="336AA935" w14:textId="77777777" w:rsidR="00DA3419" w:rsidRDefault="00DA3419" w:rsidP="005F0C3A">
            <w:pPr>
              <w:jc w:val="both"/>
              <w:rPr>
                <w:lang w:val="es-ES"/>
              </w:rPr>
            </w:pPr>
          </w:p>
        </w:tc>
        <w:tc>
          <w:tcPr>
            <w:tcW w:w="277" w:type="pct"/>
          </w:tcPr>
          <w:p w14:paraId="1DEA35DD" w14:textId="5942D4FA" w:rsidR="00DA3419" w:rsidRDefault="00C4509A" w:rsidP="005F0C3A">
            <w:pPr>
              <w:jc w:val="both"/>
              <w:rPr>
                <w:lang w:val="es-ES"/>
              </w:rPr>
            </w:pPr>
            <w:r>
              <w:rPr>
                <w:lang w:val="es-ES"/>
              </w:rPr>
              <w:t>X</w:t>
            </w:r>
          </w:p>
        </w:tc>
        <w:tc>
          <w:tcPr>
            <w:tcW w:w="277" w:type="pct"/>
          </w:tcPr>
          <w:p w14:paraId="3D21306F" w14:textId="77E9F3AC" w:rsidR="00DA3419" w:rsidRDefault="00C4509A" w:rsidP="005F0C3A">
            <w:pPr>
              <w:jc w:val="both"/>
              <w:rPr>
                <w:lang w:val="es-ES"/>
              </w:rPr>
            </w:pPr>
            <w:r>
              <w:rPr>
                <w:lang w:val="es-ES"/>
              </w:rPr>
              <w:t>X</w:t>
            </w:r>
          </w:p>
        </w:tc>
        <w:tc>
          <w:tcPr>
            <w:tcW w:w="277" w:type="pct"/>
          </w:tcPr>
          <w:p w14:paraId="3D4BE14D" w14:textId="65360239" w:rsidR="00DA3419" w:rsidRDefault="00C4509A" w:rsidP="005F0C3A">
            <w:pPr>
              <w:jc w:val="both"/>
              <w:rPr>
                <w:lang w:val="es-ES"/>
              </w:rPr>
            </w:pPr>
            <w:r>
              <w:rPr>
                <w:lang w:val="es-ES"/>
              </w:rPr>
              <w:t>X</w:t>
            </w:r>
          </w:p>
        </w:tc>
        <w:tc>
          <w:tcPr>
            <w:tcW w:w="277" w:type="pct"/>
          </w:tcPr>
          <w:p w14:paraId="230F0BAF" w14:textId="73F163F1" w:rsidR="00DA3419" w:rsidRDefault="00DA3419" w:rsidP="005F0C3A">
            <w:pPr>
              <w:jc w:val="both"/>
              <w:rPr>
                <w:lang w:val="es-ES"/>
              </w:rPr>
            </w:pPr>
          </w:p>
        </w:tc>
        <w:tc>
          <w:tcPr>
            <w:tcW w:w="277" w:type="pct"/>
          </w:tcPr>
          <w:p w14:paraId="134001B5" w14:textId="083A72F2" w:rsidR="00DA3419" w:rsidRDefault="00DA3419" w:rsidP="005F0C3A">
            <w:pPr>
              <w:jc w:val="both"/>
              <w:rPr>
                <w:lang w:val="es-ES"/>
              </w:rPr>
            </w:pPr>
          </w:p>
        </w:tc>
        <w:tc>
          <w:tcPr>
            <w:tcW w:w="348" w:type="pct"/>
          </w:tcPr>
          <w:p w14:paraId="198E3B06" w14:textId="77777777" w:rsidR="00DA3419" w:rsidRDefault="00DA3419" w:rsidP="005F0C3A">
            <w:pPr>
              <w:jc w:val="both"/>
              <w:rPr>
                <w:lang w:val="es-ES"/>
              </w:rPr>
            </w:pPr>
          </w:p>
        </w:tc>
      </w:tr>
      <w:tr w:rsidR="00DA3419" w14:paraId="1873A6ED" w14:textId="77777777" w:rsidTr="004026D1">
        <w:tc>
          <w:tcPr>
            <w:tcW w:w="2159" w:type="pct"/>
          </w:tcPr>
          <w:p w14:paraId="0AB48A75" w14:textId="1485E1E2" w:rsidR="00DA3419" w:rsidRPr="00C4509A" w:rsidRDefault="00C4509A" w:rsidP="00C4509A">
            <w:pPr>
              <w:pStyle w:val="Prrafodelista"/>
              <w:numPr>
                <w:ilvl w:val="0"/>
                <w:numId w:val="11"/>
              </w:numPr>
              <w:jc w:val="both"/>
            </w:pPr>
            <w:r w:rsidRPr="00C4509A">
              <w:rPr>
                <w:lang w:val="es-ES"/>
              </w:rPr>
              <w:t>Evaluación de</w:t>
            </w:r>
            <w:r>
              <w:rPr>
                <w:lang w:val="es-ES"/>
              </w:rPr>
              <w:t>l prototipo del</w:t>
            </w:r>
            <w:r w:rsidRPr="00C4509A">
              <w:rPr>
                <w:lang w:val="es-ES"/>
              </w:rPr>
              <w:t xml:space="preserve"> Sistema</w:t>
            </w:r>
          </w:p>
        </w:tc>
        <w:tc>
          <w:tcPr>
            <w:tcW w:w="277" w:type="pct"/>
          </w:tcPr>
          <w:p w14:paraId="4B3061F4" w14:textId="77777777" w:rsidR="00DA3419" w:rsidRDefault="00DA3419" w:rsidP="005F0C3A">
            <w:pPr>
              <w:jc w:val="both"/>
              <w:rPr>
                <w:lang w:val="es-ES"/>
              </w:rPr>
            </w:pPr>
          </w:p>
        </w:tc>
        <w:tc>
          <w:tcPr>
            <w:tcW w:w="277" w:type="pct"/>
          </w:tcPr>
          <w:p w14:paraId="1A2A9C81" w14:textId="77777777" w:rsidR="00DA3419" w:rsidRDefault="00DA3419" w:rsidP="005F0C3A">
            <w:pPr>
              <w:jc w:val="both"/>
              <w:rPr>
                <w:lang w:val="es-ES"/>
              </w:rPr>
            </w:pPr>
          </w:p>
        </w:tc>
        <w:tc>
          <w:tcPr>
            <w:tcW w:w="277" w:type="pct"/>
          </w:tcPr>
          <w:p w14:paraId="6FC2CE56" w14:textId="77777777" w:rsidR="00DA3419" w:rsidRDefault="00DA3419" w:rsidP="005F0C3A">
            <w:pPr>
              <w:jc w:val="both"/>
              <w:rPr>
                <w:lang w:val="es-ES"/>
              </w:rPr>
            </w:pPr>
          </w:p>
        </w:tc>
        <w:tc>
          <w:tcPr>
            <w:tcW w:w="277" w:type="pct"/>
          </w:tcPr>
          <w:p w14:paraId="1F72B267" w14:textId="77777777" w:rsidR="00DA3419" w:rsidRDefault="00DA3419" w:rsidP="005F0C3A">
            <w:pPr>
              <w:jc w:val="both"/>
              <w:rPr>
                <w:lang w:val="es-ES"/>
              </w:rPr>
            </w:pPr>
          </w:p>
        </w:tc>
        <w:tc>
          <w:tcPr>
            <w:tcW w:w="277" w:type="pct"/>
          </w:tcPr>
          <w:p w14:paraId="0E32E852" w14:textId="77777777" w:rsidR="00DA3419" w:rsidRDefault="00DA3419" w:rsidP="005F0C3A">
            <w:pPr>
              <w:jc w:val="both"/>
              <w:rPr>
                <w:lang w:val="es-ES"/>
              </w:rPr>
            </w:pPr>
          </w:p>
        </w:tc>
        <w:tc>
          <w:tcPr>
            <w:tcW w:w="277" w:type="pct"/>
          </w:tcPr>
          <w:p w14:paraId="52074F87" w14:textId="77777777" w:rsidR="00DA3419" w:rsidRDefault="00DA3419" w:rsidP="005F0C3A">
            <w:pPr>
              <w:jc w:val="both"/>
              <w:rPr>
                <w:lang w:val="es-ES"/>
              </w:rPr>
            </w:pPr>
          </w:p>
        </w:tc>
        <w:tc>
          <w:tcPr>
            <w:tcW w:w="277" w:type="pct"/>
          </w:tcPr>
          <w:p w14:paraId="7D82E1A7" w14:textId="77777777" w:rsidR="00DA3419" w:rsidRDefault="00DA3419" w:rsidP="005F0C3A">
            <w:pPr>
              <w:jc w:val="both"/>
              <w:rPr>
                <w:lang w:val="es-ES"/>
              </w:rPr>
            </w:pPr>
          </w:p>
        </w:tc>
        <w:tc>
          <w:tcPr>
            <w:tcW w:w="277" w:type="pct"/>
          </w:tcPr>
          <w:p w14:paraId="2117CE4A" w14:textId="0E940EB0" w:rsidR="00DA3419" w:rsidRDefault="00C4509A" w:rsidP="005F0C3A">
            <w:pPr>
              <w:jc w:val="both"/>
              <w:rPr>
                <w:lang w:val="es-ES"/>
              </w:rPr>
            </w:pPr>
            <w:r>
              <w:rPr>
                <w:lang w:val="es-ES"/>
              </w:rPr>
              <w:t>X</w:t>
            </w:r>
          </w:p>
        </w:tc>
        <w:tc>
          <w:tcPr>
            <w:tcW w:w="277" w:type="pct"/>
          </w:tcPr>
          <w:p w14:paraId="2951A1DC" w14:textId="61042C69" w:rsidR="00DA3419" w:rsidRDefault="00DA3419" w:rsidP="005F0C3A">
            <w:pPr>
              <w:jc w:val="both"/>
              <w:rPr>
                <w:lang w:val="es-ES"/>
              </w:rPr>
            </w:pPr>
          </w:p>
        </w:tc>
        <w:tc>
          <w:tcPr>
            <w:tcW w:w="348" w:type="pct"/>
          </w:tcPr>
          <w:p w14:paraId="3BBB3882" w14:textId="47C2DEBA" w:rsidR="00DA3419" w:rsidRDefault="00DA3419" w:rsidP="005F0C3A">
            <w:pPr>
              <w:jc w:val="both"/>
              <w:rPr>
                <w:lang w:val="es-ES"/>
              </w:rPr>
            </w:pPr>
          </w:p>
        </w:tc>
      </w:tr>
      <w:tr w:rsidR="00C4509A" w14:paraId="52B3103B" w14:textId="77777777" w:rsidTr="004026D1">
        <w:tc>
          <w:tcPr>
            <w:tcW w:w="2159" w:type="pct"/>
          </w:tcPr>
          <w:p w14:paraId="1B9090EA" w14:textId="7C601337" w:rsidR="00C4509A" w:rsidRPr="00C4509A" w:rsidRDefault="00C4509A" w:rsidP="00C4509A">
            <w:pPr>
              <w:pStyle w:val="Prrafodelista"/>
              <w:numPr>
                <w:ilvl w:val="0"/>
                <w:numId w:val="11"/>
              </w:numPr>
              <w:jc w:val="both"/>
              <w:rPr>
                <w:lang w:val="es-ES"/>
              </w:rPr>
            </w:pPr>
            <w:r>
              <w:rPr>
                <w:lang w:val="es-ES"/>
              </w:rPr>
              <w:lastRenderedPageBreak/>
              <w:t>Documentación</w:t>
            </w:r>
          </w:p>
        </w:tc>
        <w:tc>
          <w:tcPr>
            <w:tcW w:w="277" w:type="pct"/>
          </w:tcPr>
          <w:p w14:paraId="14140ECB" w14:textId="77777777" w:rsidR="00C4509A" w:rsidRDefault="00C4509A" w:rsidP="005F0C3A">
            <w:pPr>
              <w:jc w:val="both"/>
              <w:rPr>
                <w:lang w:val="es-ES"/>
              </w:rPr>
            </w:pPr>
          </w:p>
        </w:tc>
        <w:tc>
          <w:tcPr>
            <w:tcW w:w="277" w:type="pct"/>
          </w:tcPr>
          <w:p w14:paraId="6088348C" w14:textId="77777777" w:rsidR="00C4509A" w:rsidRDefault="00C4509A" w:rsidP="005F0C3A">
            <w:pPr>
              <w:jc w:val="both"/>
              <w:rPr>
                <w:lang w:val="es-ES"/>
              </w:rPr>
            </w:pPr>
          </w:p>
        </w:tc>
        <w:tc>
          <w:tcPr>
            <w:tcW w:w="277" w:type="pct"/>
          </w:tcPr>
          <w:p w14:paraId="6454BE8A" w14:textId="77777777" w:rsidR="00C4509A" w:rsidRDefault="00C4509A" w:rsidP="005F0C3A">
            <w:pPr>
              <w:jc w:val="both"/>
              <w:rPr>
                <w:lang w:val="es-ES"/>
              </w:rPr>
            </w:pPr>
          </w:p>
        </w:tc>
        <w:tc>
          <w:tcPr>
            <w:tcW w:w="277" w:type="pct"/>
          </w:tcPr>
          <w:p w14:paraId="221EB29D" w14:textId="77777777" w:rsidR="00C4509A" w:rsidRDefault="00C4509A" w:rsidP="005F0C3A">
            <w:pPr>
              <w:jc w:val="both"/>
              <w:rPr>
                <w:lang w:val="es-ES"/>
              </w:rPr>
            </w:pPr>
          </w:p>
        </w:tc>
        <w:tc>
          <w:tcPr>
            <w:tcW w:w="277" w:type="pct"/>
          </w:tcPr>
          <w:p w14:paraId="0EB6FBE4" w14:textId="77777777" w:rsidR="00C4509A" w:rsidRDefault="00C4509A" w:rsidP="005F0C3A">
            <w:pPr>
              <w:jc w:val="both"/>
              <w:rPr>
                <w:lang w:val="es-ES"/>
              </w:rPr>
            </w:pPr>
          </w:p>
        </w:tc>
        <w:tc>
          <w:tcPr>
            <w:tcW w:w="277" w:type="pct"/>
          </w:tcPr>
          <w:p w14:paraId="1CEA1EEA" w14:textId="77777777" w:rsidR="00C4509A" w:rsidRDefault="00C4509A" w:rsidP="005F0C3A">
            <w:pPr>
              <w:jc w:val="both"/>
              <w:rPr>
                <w:lang w:val="es-ES"/>
              </w:rPr>
            </w:pPr>
          </w:p>
        </w:tc>
        <w:tc>
          <w:tcPr>
            <w:tcW w:w="277" w:type="pct"/>
          </w:tcPr>
          <w:p w14:paraId="5CB0BC9D" w14:textId="77777777" w:rsidR="00C4509A" w:rsidRDefault="00C4509A" w:rsidP="005F0C3A">
            <w:pPr>
              <w:jc w:val="both"/>
              <w:rPr>
                <w:lang w:val="es-ES"/>
              </w:rPr>
            </w:pPr>
          </w:p>
        </w:tc>
        <w:tc>
          <w:tcPr>
            <w:tcW w:w="277" w:type="pct"/>
          </w:tcPr>
          <w:p w14:paraId="0340C96D" w14:textId="77777777" w:rsidR="00C4509A" w:rsidRDefault="00C4509A" w:rsidP="005F0C3A">
            <w:pPr>
              <w:jc w:val="both"/>
              <w:rPr>
                <w:lang w:val="es-ES"/>
              </w:rPr>
            </w:pPr>
          </w:p>
        </w:tc>
        <w:tc>
          <w:tcPr>
            <w:tcW w:w="277" w:type="pct"/>
          </w:tcPr>
          <w:p w14:paraId="677C0DC6" w14:textId="78289401" w:rsidR="00C4509A" w:rsidRDefault="00C4509A" w:rsidP="005F0C3A">
            <w:pPr>
              <w:jc w:val="both"/>
              <w:rPr>
                <w:lang w:val="es-ES"/>
              </w:rPr>
            </w:pPr>
            <w:r>
              <w:rPr>
                <w:lang w:val="es-ES"/>
              </w:rPr>
              <w:t>X</w:t>
            </w:r>
          </w:p>
        </w:tc>
        <w:tc>
          <w:tcPr>
            <w:tcW w:w="348" w:type="pct"/>
          </w:tcPr>
          <w:p w14:paraId="1D294119" w14:textId="19E762DC" w:rsidR="00C4509A" w:rsidRDefault="00C4509A" w:rsidP="005F0C3A">
            <w:pPr>
              <w:jc w:val="both"/>
              <w:rPr>
                <w:lang w:val="es-ES"/>
              </w:rPr>
            </w:pPr>
          </w:p>
        </w:tc>
      </w:tr>
      <w:tr w:rsidR="00C4509A" w14:paraId="601E4ACD" w14:textId="77777777" w:rsidTr="00C4509A">
        <w:trPr>
          <w:trHeight w:val="264"/>
        </w:trPr>
        <w:tc>
          <w:tcPr>
            <w:tcW w:w="2159" w:type="pct"/>
          </w:tcPr>
          <w:p w14:paraId="6EB48DBB" w14:textId="100EEB02" w:rsidR="00C4509A" w:rsidRDefault="00C4509A" w:rsidP="00C4509A">
            <w:pPr>
              <w:pStyle w:val="Prrafodelista"/>
              <w:numPr>
                <w:ilvl w:val="0"/>
                <w:numId w:val="11"/>
              </w:numPr>
              <w:jc w:val="both"/>
              <w:rPr>
                <w:lang w:val="es-ES"/>
              </w:rPr>
            </w:pPr>
            <w:r>
              <w:rPr>
                <w:lang w:val="es-ES"/>
              </w:rPr>
              <w:t>Publicación</w:t>
            </w:r>
          </w:p>
        </w:tc>
        <w:tc>
          <w:tcPr>
            <w:tcW w:w="277" w:type="pct"/>
          </w:tcPr>
          <w:p w14:paraId="1FAE3C37" w14:textId="77777777" w:rsidR="00C4509A" w:rsidRDefault="00C4509A" w:rsidP="005F0C3A">
            <w:pPr>
              <w:jc w:val="both"/>
              <w:rPr>
                <w:lang w:val="es-ES"/>
              </w:rPr>
            </w:pPr>
          </w:p>
        </w:tc>
        <w:tc>
          <w:tcPr>
            <w:tcW w:w="277" w:type="pct"/>
          </w:tcPr>
          <w:p w14:paraId="7A48D86D" w14:textId="77777777" w:rsidR="00C4509A" w:rsidRDefault="00C4509A" w:rsidP="005F0C3A">
            <w:pPr>
              <w:jc w:val="both"/>
              <w:rPr>
                <w:lang w:val="es-ES"/>
              </w:rPr>
            </w:pPr>
          </w:p>
        </w:tc>
        <w:tc>
          <w:tcPr>
            <w:tcW w:w="277" w:type="pct"/>
          </w:tcPr>
          <w:p w14:paraId="57A3D49E" w14:textId="77777777" w:rsidR="00C4509A" w:rsidRDefault="00C4509A" w:rsidP="005F0C3A">
            <w:pPr>
              <w:jc w:val="both"/>
              <w:rPr>
                <w:lang w:val="es-ES"/>
              </w:rPr>
            </w:pPr>
          </w:p>
        </w:tc>
        <w:tc>
          <w:tcPr>
            <w:tcW w:w="277" w:type="pct"/>
          </w:tcPr>
          <w:p w14:paraId="43209787" w14:textId="77777777" w:rsidR="00C4509A" w:rsidRDefault="00C4509A" w:rsidP="005F0C3A">
            <w:pPr>
              <w:jc w:val="both"/>
              <w:rPr>
                <w:lang w:val="es-ES"/>
              </w:rPr>
            </w:pPr>
          </w:p>
        </w:tc>
        <w:tc>
          <w:tcPr>
            <w:tcW w:w="277" w:type="pct"/>
          </w:tcPr>
          <w:p w14:paraId="5461DF9F" w14:textId="77777777" w:rsidR="00C4509A" w:rsidRDefault="00C4509A" w:rsidP="005F0C3A">
            <w:pPr>
              <w:jc w:val="both"/>
              <w:rPr>
                <w:lang w:val="es-ES"/>
              </w:rPr>
            </w:pPr>
          </w:p>
        </w:tc>
        <w:tc>
          <w:tcPr>
            <w:tcW w:w="277" w:type="pct"/>
          </w:tcPr>
          <w:p w14:paraId="49CCBED6" w14:textId="77777777" w:rsidR="00C4509A" w:rsidRDefault="00C4509A" w:rsidP="005F0C3A">
            <w:pPr>
              <w:jc w:val="both"/>
              <w:rPr>
                <w:lang w:val="es-ES"/>
              </w:rPr>
            </w:pPr>
          </w:p>
        </w:tc>
        <w:tc>
          <w:tcPr>
            <w:tcW w:w="277" w:type="pct"/>
          </w:tcPr>
          <w:p w14:paraId="4EC1FD0B" w14:textId="77777777" w:rsidR="00C4509A" w:rsidRDefault="00C4509A" w:rsidP="005F0C3A">
            <w:pPr>
              <w:jc w:val="both"/>
              <w:rPr>
                <w:lang w:val="es-ES"/>
              </w:rPr>
            </w:pPr>
          </w:p>
        </w:tc>
        <w:tc>
          <w:tcPr>
            <w:tcW w:w="277" w:type="pct"/>
          </w:tcPr>
          <w:p w14:paraId="03157F05" w14:textId="77777777" w:rsidR="00C4509A" w:rsidRDefault="00C4509A" w:rsidP="005F0C3A">
            <w:pPr>
              <w:jc w:val="both"/>
              <w:rPr>
                <w:lang w:val="es-ES"/>
              </w:rPr>
            </w:pPr>
          </w:p>
        </w:tc>
        <w:tc>
          <w:tcPr>
            <w:tcW w:w="277" w:type="pct"/>
          </w:tcPr>
          <w:p w14:paraId="6AB68522" w14:textId="77777777" w:rsidR="00C4509A" w:rsidRDefault="00C4509A" w:rsidP="005F0C3A">
            <w:pPr>
              <w:jc w:val="both"/>
              <w:rPr>
                <w:lang w:val="es-ES"/>
              </w:rPr>
            </w:pPr>
          </w:p>
        </w:tc>
        <w:tc>
          <w:tcPr>
            <w:tcW w:w="348" w:type="pct"/>
          </w:tcPr>
          <w:p w14:paraId="771E4A88" w14:textId="5CC84ADE" w:rsidR="00C4509A" w:rsidRDefault="00C4509A" w:rsidP="005F0C3A">
            <w:pPr>
              <w:jc w:val="both"/>
              <w:rPr>
                <w:lang w:val="es-ES"/>
              </w:rPr>
            </w:pPr>
            <w:r>
              <w:rPr>
                <w:lang w:val="es-ES"/>
              </w:rPr>
              <w:t>X</w:t>
            </w:r>
          </w:p>
        </w:tc>
      </w:tr>
      <w:tr w:rsidR="00C4509A" w14:paraId="100A6AF0" w14:textId="77777777" w:rsidTr="00C4509A">
        <w:trPr>
          <w:trHeight w:val="264"/>
        </w:trPr>
        <w:tc>
          <w:tcPr>
            <w:tcW w:w="2159" w:type="pct"/>
          </w:tcPr>
          <w:p w14:paraId="519EB71D" w14:textId="2A4C61A2" w:rsidR="00C4509A" w:rsidRDefault="00C4509A" w:rsidP="00C4509A">
            <w:pPr>
              <w:pStyle w:val="Prrafodelista"/>
              <w:numPr>
                <w:ilvl w:val="0"/>
                <w:numId w:val="11"/>
              </w:numPr>
              <w:jc w:val="both"/>
              <w:rPr>
                <w:lang w:val="es-ES"/>
              </w:rPr>
            </w:pPr>
            <w:r>
              <w:rPr>
                <w:lang w:val="es-ES"/>
              </w:rPr>
              <w:t>Redacción de tesis</w:t>
            </w:r>
          </w:p>
        </w:tc>
        <w:tc>
          <w:tcPr>
            <w:tcW w:w="277" w:type="pct"/>
          </w:tcPr>
          <w:p w14:paraId="50E3A941" w14:textId="4D9734BF" w:rsidR="00C4509A" w:rsidRDefault="00C4509A" w:rsidP="005F0C3A">
            <w:pPr>
              <w:jc w:val="both"/>
              <w:rPr>
                <w:lang w:val="es-ES"/>
              </w:rPr>
            </w:pPr>
            <w:r>
              <w:rPr>
                <w:lang w:val="es-ES"/>
              </w:rPr>
              <w:t>X</w:t>
            </w:r>
          </w:p>
        </w:tc>
        <w:tc>
          <w:tcPr>
            <w:tcW w:w="277" w:type="pct"/>
          </w:tcPr>
          <w:p w14:paraId="48E0F4A9" w14:textId="3CCF6219" w:rsidR="00C4509A" w:rsidRDefault="00C4509A" w:rsidP="005F0C3A">
            <w:pPr>
              <w:jc w:val="both"/>
              <w:rPr>
                <w:lang w:val="es-ES"/>
              </w:rPr>
            </w:pPr>
            <w:r>
              <w:rPr>
                <w:lang w:val="es-ES"/>
              </w:rPr>
              <w:t>X</w:t>
            </w:r>
          </w:p>
        </w:tc>
        <w:tc>
          <w:tcPr>
            <w:tcW w:w="277" w:type="pct"/>
          </w:tcPr>
          <w:p w14:paraId="7916CD42" w14:textId="7AF32355" w:rsidR="00C4509A" w:rsidRDefault="00C4509A" w:rsidP="005F0C3A">
            <w:pPr>
              <w:jc w:val="both"/>
              <w:rPr>
                <w:lang w:val="es-ES"/>
              </w:rPr>
            </w:pPr>
            <w:r>
              <w:rPr>
                <w:lang w:val="es-ES"/>
              </w:rPr>
              <w:t>X</w:t>
            </w:r>
          </w:p>
        </w:tc>
        <w:tc>
          <w:tcPr>
            <w:tcW w:w="277" w:type="pct"/>
          </w:tcPr>
          <w:p w14:paraId="7ACD6352" w14:textId="5C9F744E" w:rsidR="00C4509A" w:rsidRDefault="00C4509A" w:rsidP="005F0C3A">
            <w:pPr>
              <w:jc w:val="both"/>
              <w:rPr>
                <w:lang w:val="es-ES"/>
              </w:rPr>
            </w:pPr>
            <w:r>
              <w:rPr>
                <w:lang w:val="es-ES"/>
              </w:rPr>
              <w:t>X</w:t>
            </w:r>
          </w:p>
        </w:tc>
        <w:tc>
          <w:tcPr>
            <w:tcW w:w="277" w:type="pct"/>
          </w:tcPr>
          <w:p w14:paraId="346834DB" w14:textId="6C3DBB0F" w:rsidR="00C4509A" w:rsidRDefault="00C4509A" w:rsidP="005F0C3A">
            <w:pPr>
              <w:jc w:val="both"/>
              <w:rPr>
                <w:lang w:val="es-ES"/>
              </w:rPr>
            </w:pPr>
            <w:r>
              <w:rPr>
                <w:lang w:val="es-ES"/>
              </w:rPr>
              <w:t>X</w:t>
            </w:r>
          </w:p>
        </w:tc>
        <w:tc>
          <w:tcPr>
            <w:tcW w:w="277" w:type="pct"/>
          </w:tcPr>
          <w:p w14:paraId="1CC076F9" w14:textId="173E2FC7" w:rsidR="00C4509A" w:rsidRDefault="00C4509A" w:rsidP="005F0C3A">
            <w:pPr>
              <w:jc w:val="both"/>
              <w:rPr>
                <w:lang w:val="es-ES"/>
              </w:rPr>
            </w:pPr>
            <w:r>
              <w:rPr>
                <w:lang w:val="es-ES"/>
              </w:rPr>
              <w:t>X</w:t>
            </w:r>
          </w:p>
        </w:tc>
        <w:tc>
          <w:tcPr>
            <w:tcW w:w="277" w:type="pct"/>
          </w:tcPr>
          <w:p w14:paraId="1EA0F7E4" w14:textId="47BBAC8D" w:rsidR="00C4509A" w:rsidRDefault="00C4509A" w:rsidP="005F0C3A">
            <w:pPr>
              <w:jc w:val="both"/>
              <w:rPr>
                <w:lang w:val="es-ES"/>
              </w:rPr>
            </w:pPr>
            <w:r>
              <w:rPr>
                <w:lang w:val="es-ES"/>
              </w:rPr>
              <w:t>X</w:t>
            </w:r>
          </w:p>
        </w:tc>
        <w:tc>
          <w:tcPr>
            <w:tcW w:w="277" w:type="pct"/>
          </w:tcPr>
          <w:p w14:paraId="2052999B" w14:textId="05D76D1A" w:rsidR="00C4509A" w:rsidRDefault="00C4509A" w:rsidP="005F0C3A">
            <w:pPr>
              <w:jc w:val="both"/>
              <w:rPr>
                <w:lang w:val="es-ES"/>
              </w:rPr>
            </w:pPr>
            <w:r>
              <w:rPr>
                <w:lang w:val="es-ES"/>
              </w:rPr>
              <w:t>X</w:t>
            </w:r>
          </w:p>
        </w:tc>
        <w:tc>
          <w:tcPr>
            <w:tcW w:w="277" w:type="pct"/>
          </w:tcPr>
          <w:p w14:paraId="1BDB967E" w14:textId="348123B0" w:rsidR="00C4509A" w:rsidRDefault="00C4509A" w:rsidP="005F0C3A">
            <w:pPr>
              <w:jc w:val="both"/>
              <w:rPr>
                <w:lang w:val="es-ES"/>
              </w:rPr>
            </w:pPr>
            <w:r>
              <w:rPr>
                <w:lang w:val="es-ES"/>
              </w:rPr>
              <w:t>X</w:t>
            </w:r>
          </w:p>
        </w:tc>
        <w:tc>
          <w:tcPr>
            <w:tcW w:w="348" w:type="pct"/>
          </w:tcPr>
          <w:p w14:paraId="522928AE" w14:textId="534D0A76" w:rsidR="00C4509A" w:rsidRDefault="00C4509A" w:rsidP="005F0C3A">
            <w:pPr>
              <w:jc w:val="both"/>
              <w:rPr>
                <w:lang w:val="es-ES"/>
              </w:rPr>
            </w:pPr>
            <w:r>
              <w:rPr>
                <w:lang w:val="es-ES"/>
              </w:rPr>
              <w:t>X</w:t>
            </w:r>
          </w:p>
        </w:tc>
      </w:tr>
    </w:tbl>
    <w:p w14:paraId="27D78174" w14:textId="77777777" w:rsidR="00D53AB2" w:rsidRDefault="00D53AB2" w:rsidP="005F0C3A">
      <w:pPr>
        <w:jc w:val="both"/>
        <w:rPr>
          <w:lang w:val="es-ES"/>
        </w:rPr>
      </w:pPr>
    </w:p>
    <w:p w14:paraId="118E1131" w14:textId="77777777" w:rsidR="00302092" w:rsidRPr="0064637A" w:rsidRDefault="008921DC" w:rsidP="005F0C3A">
      <w:pPr>
        <w:pStyle w:val="Prrafodelista"/>
        <w:numPr>
          <w:ilvl w:val="0"/>
          <w:numId w:val="1"/>
        </w:numPr>
        <w:jc w:val="both"/>
        <w:rPr>
          <w:lang w:val="es-ES"/>
        </w:rPr>
      </w:pPr>
      <w:r w:rsidRPr="0064637A">
        <w:rPr>
          <w:lang w:val="es-ES"/>
        </w:rPr>
        <w:t>Presupuesto</w:t>
      </w:r>
    </w:p>
    <w:p w14:paraId="1236344F" w14:textId="77777777" w:rsidR="009B45F6" w:rsidRDefault="009B45F6" w:rsidP="005F0C3A">
      <w:pPr>
        <w:jc w:val="both"/>
        <w:rPr>
          <w:lang w:val="es-ES"/>
        </w:rPr>
      </w:pPr>
    </w:p>
    <w:p w14:paraId="44817452" w14:textId="77777777" w:rsidR="009B45F6" w:rsidRPr="009B45F6" w:rsidRDefault="009B45F6" w:rsidP="005F0C3A">
      <w:pPr>
        <w:jc w:val="both"/>
        <w:rPr>
          <w:lang w:val="es-ES"/>
        </w:rPr>
      </w:pPr>
      <w:r>
        <w:rPr>
          <w:lang w:val="es-ES"/>
        </w:rPr>
        <w:t xml:space="preserve">El presente proyecto se </w:t>
      </w:r>
      <w:r w:rsidR="00F66265">
        <w:rPr>
          <w:lang w:val="es-ES"/>
        </w:rPr>
        <w:t xml:space="preserve">encuentra financiado por </w:t>
      </w:r>
      <w:proofErr w:type="spellStart"/>
      <w:r w:rsidR="00F66265">
        <w:rPr>
          <w:lang w:val="es-ES"/>
        </w:rPr>
        <w:t>Cienci</w:t>
      </w:r>
      <w:r>
        <w:rPr>
          <w:lang w:val="es-ES"/>
        </w:rPr>
        <w:t>Activa</w:t>
      </w:r>
      <w:proofErr w:type="spellEnd"/>
      <w:r>
        <w:rPr>
          <w:lang w:val="es-ES"/>
        </w:rPr>
        <w:t xml:space="preserve"> de CONCYTEC</w:t>
      </w:r>
    </w:p>
    <w:p w14:paraId="35583B6A" w14:textId="77777777" w:rsidR="009B45F6" w:rsidRDefault="009B45F6" w:rsidP="005F0C3A">
      <w:pPr>
        <w:jc w:val="both"/>
        <w:rPr>
          <w:lang w:val="es-ES"/>
        </w:rPr>
      </w:pPr>
    </w:p>
    <w:tbl>
      <w:tblPr>
        <w:tblStyle w:val="Tablaconcuadrcula"/>
        <w:tblW w:w="8760" w:type="dxa"/>
        <w:tblLook w:val="04A0" w:firstRow="1" w:lastRow="0" w:firstColumn="1" w:lastColumn="0" w:noHBand="0" w:noVBand="1"/>
      </w:tblPr>
      <w:tblGrid>
        <w:gridCol w:w="4380"/>
        <w:gridCol w:w="4380"/>
      </w:tblGrid>
      <w:tr w:rsidR="009B45F6" w14:paraId="54F858B1" w14:textId="77777777" w:rsidTr="009B45F6">
        <w:trPr>
          <w:trHeight w:val="313"/>
        </w:trPr>
        <w:tc>
          <w:tcPr>
            <w:tcW w:w="4380" w:type="dxa"/>
          </w:tcPr>
          <w:p w14:paraId="14EC323E" w14:textId="77777777" w:rsidR="009B45F6" w:rsidRDefault="009B45F6" w:rsidP="005F0C3A">
            <w:pPr>
              <w:jc w:val="both"/>
              <w:rPr>
                <w:lang w:val="es-ES"/>
              </w:rPr>
            </w:pPr>
            <w:r>
              <w:rPr>
                <w:lang w:val="es-ES"/>
              </w:rPr>
              <w:t>Concepto</w:t>
            </w:r>
          </w:p>
        </w:tc>
        <w:tc>
          <w:tcPr>
            <w:tcW w:w="4380" w:type="dxa"/>
          </w:tcPr>
          <w:p w14:paraId="44503B1B" w14:textId="77777777" w:rsidR="009B45F6" w:rsidRDefault="009B45F6" w:rsidP="005F0C3A">
            <w:pPr>
              <w:jc w:val="both"/>
              <w:rPr>
                <w:lang w:val="es-ES"/>
              </w:rPr>
            </w:pPr>
            <w:r>
              <w:rPr>
                <w:lang w:val="es-ES"/>
              </w:rPr>
              <w:t>Monto</w:t>
            </w:r>
            <w:r w:rsidR="00980AFA">
              <w:rPr>
                <w:lang w:val="es-ES"/>
              </w:rPr>
              <w:t xml:space="preserve"> (S/.)</w:t>
            </w:r>
          </w:p>
        </w:tc>
      </w:tr>
      <w:tr w:rsidR="009B45F6" w14:paraId="40137DCB" w14:textId="77777777" w:rsidTr="009B45F6">
        <w:trPr>
          <w:trHeight w:val="313"/>
        </w:trPr>
        <w:tc>
          <w:tcPr>
            <w:tcW w:w="4380" w:type="dxa"/>
          </w:tcPr>
          <w:p w14:paraId="566F6EFE" w14:textId="77777777" w:rsidR="009B45F6" w:rsidRDefault="009B45F6" w:rsidP="005F0C3A">
            <w:pPr>
              <w:jc w:val="both"/>
              <w:rPr>
                <w:lang w:val="es-ES"/>
              </w:rPr>
            </w:pPr>
            <w:r>
              <w:rPr>
                <w:lang w:val="es-ES"/>
              </w:rPr>
              <w:t>Materiales de Oficina</w:t>
            </w:r>
          </w:p>
        </w:tc>
        <w:tc>
          <w:tcPr>
            <w:tcW w:w="4380" w:type="dxa"/>
          </w:tcPr>
          <w:p w14:paraId="0C01E74F" w14:textId="52959798" w:rsidR="009B45F6" w:rsidRDefault="00F4544C" w:rsidP="005F0C3A">
            <w:pPr>
              <w:jc w:val="both"/>
              <w:rPr>
                <w:lang w:val="es-ES"/>
              </w:rPr>
            </w:pPr>
            <w:r>
              <w:rPr>
                <w:lang w:val="es-ES"/>
              </w:rPr>
              <w:t>35</w:t>
            </w:r>
            <w:r w:rsidR="001065CB">
              <w:rPr>
                <w:lang w:val="es-ES"/>
              </w:rPr>
              <w:t>0</w:t>
            </w:r>
          </w:p>
        </w:tc>
      </w:tr>
      <w:tr w:rsidR="00980AFA" w14:paraId="7578B4CB" w14:textId="77777777" w:rsidTr="009B45F6">
        <w:trPr>
          <w:trHeight w:val="313"/>
        </w:trPr>
        <w:tc>
          <w:tcPr>
            <w:tcW w:w="4380" w:type="dxa"/>
          </w:tcPr>
          <w:p w14:paraId="46CDA226" w14:textId="77777777" w:rsidR="00980AFA" w:rsidRDefault="0044782E" w:rsidP="005F0C3A">
            <w:pPr>
              <w:jc w:val="both"/>
              <w:rPr>
                <w:lang w:val="es-ES"/>
              </w:rPr>
            </w:pPr>
            <w:r>
              <w:rPr>
                <w:lang w:val="es-ES"/>
              </w:rPr>
              <w:t>Reuniones de Coordinación</w:t>
            </w:r>
          </w:p>
        </w:tc>
        <w:tc>
          <w:tcPr>
            <w:tcW w:w="4380" w:type="dxa"/>
          </w:tcPr>
          <w:p w14:paraId="59D257A2" w14:textId="3558EBA5" w:rsidR="00980AFA" w:rsidRDefault="00F4544C" w:rsidP="005F0C3A">
            <w:pPr>
              <w:jc w:val="both"/>
              <w:rPr>
                <w:lang w:val="es-ES"/>
              </w:rPr>
            </w:pPr>
            <w:r>
              <w:rPr>
                <w:lang w:val="es-ES"/>
              </w:rPr>
              <w:t>55</w:t>
            </w:r>
            <w:r w:rsidR="00D53AB2">
              <w:rPr>
                <w:lang w:val="es-ES"/>
              </w:rPr>
              <w:t>0</w:t>
            </w:r>
          </w:p>
        </w:tc>
      </w:tr>
      <w:tr w:rsidR="009B45F6" w14:paraId="43A71B25" w14:textId="77777777" w:rsidTr="009B45F6">
        <w:trPr>
          <w:trHeight w:val="298"/>
        </w:trPr>
        <w:tc>
          <w:tcPr>
            <w:tcW w:w="4380" w:type="dxa"/>
          </w:tcPr>
          <w:p w14:paraId="32BCD2DF" w14:textId="77777777" w:rsidR="009B45F6" w:rsidRDefault="009B45F6" w:rsidP="005F0C3A">
            <w:pPr>
              <w:jc w:val="both"/>
              <w:rPr>
                <w:lang w:val="es-ES"/>
              </w:rPr>
            </w:pPr>
            <w:r>
              <w:rPr>
                <w:lang w:val="es-ES"/>
              </w:rPr>
              <w:t>Programador</w:t>
            </w:r>
          </w:p>
        </w:tc>
        <w:tc>
          <w:tcPr>
            <w:tcW w:w="4380" w:type="dxa"/>
          </w:tcPr>
          <w:p w14:paraId="10F28A0F" w14:textId="77777777" w:rsidR="009B45F6" w:rsidRDefault="001065CB" w:rsidP="005F0C3A">
            <w:pPr>
              <w:jc w:val="both"/>
              <w:rPr>
                <w:lang w:val="es-ES"/>
              </w:rPr>
            </w:pPr>
            <w:r>
              <w:rPr>
                <w:lang w:val="es-ES"/>
              </w:rPr>
              <w:t>60</w:t>
            </w:r>
            <w:r w:rsidR="006C5063">
              <w:rPr>
                <w:lang w:val="es-ES"/>
              </w:rPr>
              <w:t>00</w:t>
            </w:r>
          </w:p>
        </w:tc>
      </w:tr>
      <w:tr w:rsidR="009B45F6" w14:paraId="1DDECD10" w14:textId="77777777" w:rsidTr="009B45F6">
        <w:trPr>
          <w:trHeight w:val="313"/>
        </w:trPr>
        <w:tc>
          <w:tcPr>
            <w:tcW w:w="4380" w:type="dxa"/>
          </w:tcPr>
          <w:p w14:paraId="7CC92F08" w14:textId="77777777" w:rsidR="009B45F6" w:rsidRDefault="009B45F6" w:rsidP="005F0C3A">
            <w:pPr>
              <w:jc w:val="both"/>
              <w:rPr>
                <w:lang w:val="es-ES"/>
              </w:rPr>
            </w:pPr>
            <w:r>
              <w:rPr>
                <w:lang w:val="es-ES"/>
              </w:rPr>
              <w:t>Servidor</w:t>
            </w:r>
          </w:p>
        </w:tc>
        <w:tc>
          <w:tcPr>
            <w:tcW w:w="4380" w:type="dxa"/>
          </w:tcPr>
          <w:p w14:paraId="4D1E48E1" w14:textId="77777777" w:rsidR="009B45F6" w:rsidRDefault="006C5063" w:rsidP="005F0C3A">
            <w:pPr>
              <w:jc w:val="both"/>
              <w:rPr>
                <w:lang w:val="es-ES"/>
              </w:rPr>
            </w:pPr>
            <w:r>
              <w:rPr>
                <w:lang w:val="es-ES"/>
              </w:rPr>
              <w:t>750</w:t>
            </w:r>
          </w:p>
        </w:tc>
      </w:tr>
      <w:tr w:rsidR="009B45F6" w14:paraId="2AFFF036" w14:textId="77777777" w:rsidTr="009B45F6">
        <w:trPr>
          <w:trHeight w:val="313"/>
        </w:trPr>
        <w:tc>
          <w:tcPr>
            <w:tcW w:w="4380" w:type="dxa"/>
          </w:tcPr>
          <w:p w14:paraId="076D92D1" w14:textId="77777777" w:rsidR="009B45F6" w:rsidRDefault="009B45F6" w:rsidP="005F0C3A">
            <w:pPr>
              <w:jc w:val="both"/>
              <w:rPr>
                <w:lang w:val="es-ES"/>
              </w:rPr>
            </w:pPr>
            <w:r>
              <w:rPr>
                <w:lang w:val="es-ES"/>
              </w:rPr>
              <w:t>Dominio web</w:t>
            </w:r>
          </w:p>
        </w:tc>
        <w:tc>
          <w:tcPr>
            <w:tcW w:w="4380" w:type="dxa"/>
          </w:tcPr>
          <w:p w14:paraId="11A611A7" w14:textId="785061EE" w:rsidR="009B45F6" w:rsidRDefault="00F4544C" w:rsidP="005F0C3A">
            <w:pPr>
              <w:jc w:val="both"/>
              <w:rPr>
                <w:lang w:val="es-ES"/>
              </w:rPr>
            </w:pPr>
            <w:r>
              <w:rPr>
                <w:lang w:val="es-ES"/>
              </w:rPr>
              <w:t>3</w:t>
            </w:r>
            <w:r w:rsidR="006C5063">
              <w:rPr>
                <w:lang w:val="es-ES"/>
              </w:rPr>
              <w:t>00</w:t>
            </w:r>
          </w:p>
        </w:tc>
      </w:tr>
      <w:tr w:rsidR="009B45F6" w14:paraId="68528FDB" w14:textId="77777777" w:rsidTr="009B45F6">
        <w:trPr>
          <w:trHeight w:val="328"/>
        </w:trPr>
        <w:tc>
          <w:tcPr>
            <w:tcW w:w="4380" w:type="dxa"/>
          </w:tcPr>
          <w:p w14:paraId="37AF1877" w14:textId="77777777" w:rsidR="009B45F6" w:rsidRDefault="009B45F6" w:rsidP="005F0C3A">
            <w:pPr>
              <w:jc w:val="both"/>
              <w:rPr>
                <w:lang w:val="es-ES"/>
              </w:rPr>
            </w:pPr>
            <w:r>
              <w:rPr>
                <w:lang w:val="es-ES"/>
              </w:rPr>
              <w:t>Publicación</w:t>
            </w:r>
          </w:p>
        </w:tc>
        <w:tc>
          <w:tcPr>
            <w:tcW w:w="4380" w:type="dxa"/>
          </w:tcPr>
          <w:p w14:paraId="534A66B2" w14:textId="77777777" w:rsidR="009B45F6" w:rsidRDefault="00D90913" w:rsidP="005F0C3A">
            <w:pPr>
              <w:jc w:val="both"/>
              <w:rPr>
                <w:lang w:val="es-ES"/>
              </w:rPr>
            </w:pPr>
            <w:r>
              <w:rPr>
                <w:lang w:val="es-ES"/>
              </w:rPr>
              <w:t>1500</w:t>
            </w:r>
          </w:p>
        </w:tc>
      </w:tr>
      <w:tr w:rsidR="009B45F6" w14:paraId="09A67D8D" w14:textId="77777777" w:rsidTr="009B45F6">
        <w:trPr>
          <w:trHeight w:val="328"/>
        </w:trPr>
        <w:tc>
          <w:tcPr>
            <w:tcW w:w="4380" w:type="dxa"/>
          </w:tcPr>
          <w:p w14:paraId="4265B28E" w14:textId="77777777" w:rsidR="009B45F6" w:rsidRDefault="00E92CC3" w:rsidP="005F0C3A">
            <w:pPr>
              <w:jc w:val="both"/>
              <w:rPr>
                <w:lang w:val="es-ES"/>
              </w:rPr>
            </w:pPr>
            <w:r>
              <w:rPr>
                <w:lang w:val="es-ES"/>
              </w:rPr>
              <w:t>Pasajes y Telecomunicaciones</w:t>
            </w:r>
          </w:p>
        </w:tc>
        <w:tc>
          <w:tcPr>
            <w:tcW w:w="4380" w:type="dxa"/>
          </w:tcPr>
          <w:p w14:paraId="527FBDF0" w14:textId="69B06BCA" w:rsidR="009B45F6" w:rsidRDefault="00F4544C" w:rsidP="005F0C3A">
            <w:pPr>
              <w:jc w:val="both"/>
              <w:rPr>
                <w:lang w:val="es-ES"/>
              </w:rPr>
            </w:pPr>
            <w:r>
              <w:rPr>
                <w:lang w:val="es-ES"/>
              </w:rPr>
              <w:t>55</w:t>
            </w:r>
            <w:r w:rsidR="006C5063">
              <w:rPr>
                <w:lang w:val="es-ES"/>
              </w:rPr>
              <w:t>0</w:t>
            </w:r>
          </w:p>
        </w:tc>
      </w:tr>
      <w:tr w:rsidR="00E92CC3" w14:paraId="188ACF45" w14:textId="77777777" w:rsidTr="009B45F6">
        <w:trPr>
          <w:trHeight w:val="328"/>
        </w:trPr>
        <w:tc>
          <w:tcPr>
            <w:tcW w:w="4380" w:type="dxa"/>
          </w:tcPr>
          <w:p w14:paraId="532B4A23" w14:textId="77777777" w:rsidR="00E92CC3" w:rsidRDefault="00E92CC3" w:rsidP="005F0C3A">
            <w:pPr>
              <w:jc w:val="both"/>
              <w:rPr>
                <w:lang w:val="es-ES"/>
              </w:rPr>
            </w:pPr>
            <w:r>
              <w:rPr>
                <w:lang w:val="es-ES"/>
              </w:rPr>
              <w:t>Programa para encuestas</w:t>
            </w:r>
            <w:r w:rsidR="00980AFA">
              <w:rPr>
                <w:lang w:val="es-ES"/>
              </w:rPr>
              <w:t xml:space="preserve"> online</w:t>
            </w:r>
          </w:p>
        </w:tc>
        <w:tc>
          <w:tcPr>
            <w:tcW w:w="4380" w:type="dxa"/>
          </w:tcPr>
          <w:p w14:paraId="3EC7F83B" w14:textId="6BF04D44" w:rsidR="00E92CC3" w:rsidRDefault="00AE69ED" w:rsidP="005F0C3A">
            <w:pPr>
              <w:jc w:val="both"/>
              <w:rPr>
                <w:lang w:val="es-ES"/>
              </w:rPr>
            </w:pPr>
            <w:r>
              <w:rPr>
                <w:lang w:val="es-ES"/>
              </w:rPr>
              <w:t>500</w:t>
            </w:r>
          </w:p>
        </w:tc>
      </w:tr>
      <w:tr w:rsidR="00AE69ED" w14:paraId="3289B6E5" w14:textId="77777777" w:rsidTr="009B45F6">
        <w:trPr>
          <w:trHeight w:val="328"/>
        </w:trPr>
        <w:tc>
          <w:tcPr>
            <w:tcW w:w="4380" w:type="dxa"/>
          </w:tcPr>
          <w:p w14:paraId="1A7BDD37" w14:textId="683A3EB0" w:rsidR="00AE69ED" w:rsidRDefault="00AE69ED" w:rsidP="005F0C3A">
            <w:pPr>
              <w:jc w:val="both"/>
              <w:rPr>
                <w:lang w:val="es-ES"/>
              </w:rPr>
            </w:pPr>
            <w:r>
              <w:rPr>
                <w:lang w:val="es-ES"/>
              </w:rPr>
              <w:t xml:space="preserve">Programa de </w:t>
            </w:r>
            <w:proofErr w:type="spellStart"/>
            <w:r>
              <w:rPr>
                <w:lang w:val="es-ES"/>
              </w:rPr>
              <w:t>prototipado</w:t>
            </w:r>
            <w:proofErr w:type="spellEnd"/>
          </w:p>
        </w:tc>
        <w:tc>
          <w:tcPr>
            <w:tcW w:w="4380" w:type="dxa"/>
          </w:tcPr>
          <w:p w14:paraId="1CE25954" w14:textId="1D83DB6D" w:rsidR="00AE69ED" w:rsidRDefault="00AE69ED" w:rsidP="005F0C3A">
            <w:pPr>
              <w:jc w:val="both"/>
              <w:rPr>
                <w:lang w:val="es-ES"/>
              </w:rPr>
            </w:pPr>
            <w:r>
              <w:rPr>
                <w:lang w:val="es-ES"/>
              </w:rPr>
              <w:t>1000</w:t>
            </w:r>
          </w:p>
        </w:tc>
      </w:tr>
      <w:tr w:rsidR="00D53AB2" w14:paraId="24C67C63" w14:textId="77777777" w:rsidTr="00855A34">
        <w:trPr>
          <w:trHeight w:val="320"/>
        </w:trPr>
        <w:tc>
          <w:tcPr>
            <w:tcW w:w="4380" w:type="dxa"/>
          </w:tcPr>
          <w:p w14:paraId="6EA1185D" w14:textId="77777777" w:rsidR="00D53AB2" w:rsidRDefault="00D53AB2" w:rsidP="005F0C3A">
            <w:pPr>
              <w:jc w:val="both"/>
              <w:rPr>
                <w:lang w:val="es-ES"/>
              </w:rPr>
            </w:pPr>
            <w:r>
              <w:rPr>
                <w:lang w:val="es-ES"/>
              </w:rPr>
              <w:t>Total</w:t>
            </w:r>
          </w:p>
        </w:tc>
        <w:tc>
          <w:tcPr>
            <w:tcW w:w="4380" w:type="dxa"/>
          </w:tcPr>
          <w:p w14:paraId="35309B67" w14:textId="77777777" w:rsidR="00D53AB2" w:rsidRDefault="00701034" w:rsidP="005F0C3A">
            <w:pPr>
              <w:jc w:val="both"/>
              <w:rPr>
                <w:lang w:val="es-ES"/>
              </w:rPr>
            </w:pPr>
            <w:r>
              <w:rPr>
                <w:lang w:val="es-ES"/>
              </w:rPr>
              <w:t>11</w:t>
            </w:r>
            <w:r w:rsidR="001065CB">
              <w:rPr>
                <w:lang w:val="es-ES"/>
              </w:rPr>
              <w:t>5</w:t>
            </w:r>
            <w:r w:rsidR="00855A34">
              <w:rPr>
                <w:lang w:val="es-ES"/>
              </w:rPr>
              <w:t>00</w:t>
            </w:r>
          </w:p>
        </w:tc>
      </w:tr>
    </w:tbl>
    <w:p w14:paraId="6D9E9DC1" w14:textId="77777777" w:rsidR="009B45F6" w:rsidRPr="009B45F6" w:rsidRDefault="009B45F6" w:rsidP="005F0C3A">
      <w:pPr>
        <w:jc w:val="both"/>
        <w:rPr>
          <w:lang w:val="es-ES"/>
        </w:rPr>
      </w:pPr>
    </w:p>
    <w:p w14:paraId="7916F35D" w14:textId="77777777" w:rsidR="008921DC" w:rsidRDefault="008921DC" w:rsidP="005F0C3A">
      <w:pPr>
        <w:pStyle w:val="Prrafodelista"/>
        <w:numPr>
          <w:ilvl w:val="0"/>
          <w:numId w:val="1"/>
        </w:numPr>
        <w:jc w:val="both"/>
        <w:rPr>
          <w:lang w:val="es-ES"/>
        </w:rPr>
      </w:pPr>
      <w:r>
        <w:rPr>
          <w:lang w:val="es-ES"/>
        </w:rPr>
        <w:t xml:space="preserve">Consideraciones </w:t>
      </w:r>
      <w:r w:rsidR="00D53AB2">
        <w:rPr>
          <w:lang w:val="es-ES"/>
        </w:rPr>
        <w:t>Éticas</w:t>
      </w:r>
    </w:p>
    <w:p w14:paraId="0083398A" w14:textId="77777777" w:rsidR="00D53AB2" w:rsidRDefault="00D53AB2" w:rsidP="005F0C3A">
      <w:pPr>
        <w:jc w:val="both"/>
        <w:rPr>
          <w:lang w:val="es-ES"/>
        </w:rPr>
      </w:pPr>
    </w:p>
    <w:p w14:paraId="45431543" w14:textId="77777777" w:rsidR="00D53AB2" w:rsidRDefault="00D53AB2" w:rsidP="005F0C3A">
      <w:pPr>
        <w:jc w:val="both"/>
        <w:rPr>
          <w:lang w:val="es-ES"/>
        </w:rPr>
      </w:pPr>
      <w:r>
        <w:rPr>
          <w:lang w:val="es-ES"/>
        </w:rPr>
        <w:t>En este proyecto, no se utilizará sujetos de experimentación humanos ni animales.</w:t>
      </w:r>
      <w:r w:rsidR="00B10D53">
        <w:rPr>
          <w:lang w:val="es-ES"/>
        </w:rPr>
        <w:t xml:space="preserve"> La información recolectada por medio de l</w:t>
      </w:r>
      <w:r w:rsidR="006958D4">
        <w:rPr>
          <w:lang w:val="es-ES"/>
        </w:rPr>
        <w:t>a encuesta no será</w:t>
      </w:r>
      <w:r w:rsidR="00B10D53">
        <w:rPr>
          <w:lang w:val="es-ES"/>
        </w:rPr>
        <w:t xml:space="preserve"> de datos sensibles ni que puedan comprometer la privacidad de los pacientes, solo se recopilará datos de percepción de uso del sistema web planteado.</w:t>
      </w:r>
    </w:p>
    <w:p w14:paraId="399372AC" w14:textId="77777777" w:rsidR="00B10D53" w:rsidRDefault="00B10D53" w:rsidP="005F0C3A">
      <w:pPr>
        <w:jc w:val="both"/>
        <w:rPr>
          <w:lang w:val="es-ES"/>
        </w:rPr>
      </w:pPr>
    </w:p>
    <w:p w14:paraId="68A312CA" w14:textId="77777777" w:rsidR="00B10D53" w:rsidRDefault="00B10D53" w:rsidP="005F0C3A">
      <w:pPr>
        <w:jc w:val="both"/>
        <w:rPr>
          <w:lang w:val="es-ES"/>
        </w:rPr>
      </w:pPr>
      <w:r>
        <w:rPr>
          <w:lang w:val="es-ES"/>
        </w:rPr>
        <w:t>No se anticipan riesgos ni potenciales daños como resultado de la participación en este estudio.</w:t>
      </w:r>
    </w:p>
    <w:p w14:paraId="5314B536" w14:textId="77777777" w:rsidR="00DB43C8" w:rsidRDefault="00DB43C8" w:rsidP="005F0C3A">
      <w:pPr>
        <w:jc w:val="both"/>
        <w:rPr>
          <w:lang w:val="es-ES"/>
        </w:rPr>
      </w:pPr>
    </w:p>
    <w:p w14:paraId="5C78ACAF" w14:textId="77777777" w:rsidR="00DB43C8" w:rsidRDefault="00DB43C8" w:rsidP="005F0C3A">
      <w:pPr>
        <w:jc w:val="both"/>
        <w:rPr>
          <w:lang w:val="es-ES"/>
        </w:rPr>
      </w:pPr>
    </w:p>
    <w:p w14:paraId="1C85AE23" w14:textId="77777777" w:rsidR="00DB43C8" w:rsidRDefault="00DB43C8" w:rsidP="005F0C3A">
      <w:pPr>
        <w:jc w:val="both"/>
        <w:rPr>
          <w:lang w:val="es-ES"/>
        </w:rPr>
      </w:pPr>
    </w:p>
    <w:p w14:paraId="4F763228" w14:textId="77777777" w:rsidR="00DB43C8" w:rsidRDefault="00DB43C8" w:rsidP="005F0C3A">
      <w:pPr>
        <w:jc w:val="both"/>
        <w:rPr>
          <w:lang w:val="es-ES"/>
        </w:rPr>
      </w:pPr>
    </w:p>
    <w:p w14:paraId="046F0047" w14:textId="77777777" w:rsidR="00DB43C8" w:rsidRPr="00D53AB2" w:rsidRDefault="00DB43C8" w:rsidP="005F0C3A">
      <w:pPr>
        <w:jc w:val="both"/>
        <w:rPr>
          <w:lang w:val="es-ES"/>
        </w:rPr>
      </w:pPr>
    </w:p>
    <w:p w14:paraId="316A4BCE" w14:textId="77777777" w:rsidR="00302092" w:rsidRDefault="00302092" w:rsidP="005F0C3A">
      <w:pPr>
        <w:jc w:val="both"/>
        <w:rPr>
          <w:lang w:val="es-ES"/>
        </w:rPr>
      </w:pPr>
    </w:p>
    <w:p w14:paraId="55EAF786" w14:textId="77777777" w:rsidR="00302092" w:rsidRPr="009B40AE" w:rsidRDefault="00302092" w:rsidP="005F0C3A">
      <w:pPr>
        <w:jc w:val="both"/>
        <w:rPr>
          <w:lang w:val="en-US"/>
          <w:rPrChange w:id="172" w:author="Cesar Carcamo" w:date="2017-05-10T09:13:00Z">
            <w:rPr>
              <w:lang w:val="es-ES"/>
            </w:rPr>
          </w:rPrChange>
        </w:rPr>
      </w:pPr>
      <w:proofErr w:type="spellStart"/>
      <w:r w:rsidRPr="009B40AE">
        <w:rPr>
          <w:lang w:val="en-US"/>
          <w:rPrChange w:id="173" w:author="Cesar Carcamo" w:date="2017-05-10T09:13:00Z">
            <w:rPr>
              <w:lang w:val="es-ES"/>
            </w:rPr>
          </w:rPrChange>
        </w:rPr>
        <w:t>Referencias</w:t>
      </w:r>
      <w:proofErr w:type="spellEnd"/>
    </w:p>
    <w:p w14:paraId="3226B9C8" w14:textId="77777777" w:rsidR="003D2BC8" w:rsidRPr="009B40AE" w:rsidRDefault="003D2BC8" w:rsidP="005F0C3A">
      <w:pPr>
        <w:jc w:val="both"/>
        <w:rPr>
          <w:lang w:val="en-US"/>
          <w:rPrChange w:id="174" w:author="Cesar Carcamo" w:date="2017-05-10T09:13:00Z">
            <w:rPr>
              <w:lang w:val="es-ES"/>
            </w:rPr>
          </w:rPrChange>
        </w:rPr>
      </w:pPr>
    </w:p>
    <w:p w14:paraId="29E53A9F" w14:textId="4C7D1ED0" w:rsidR="00FA670B" w:rsidRPr="00FA670B" w:rsidRDefault="00B43145" w:rsidP="00FA670B">
      <w:pPr>
        <w:widowControl w:val="0"/>
        <w:autoSpaceDE w:val="0"/>
        <w:autoSpaceDN w:val="0"/>
        <w:adjustRightInd w:val="0"/>
        <w:ind w:left="640" w:hanging="640"/>
        <w:rPr>
          <w:rFonts w:ascii="Calibri" w:eastAsia="Times New Roman" w:hAnsi="Calibri" w:cs="Times New Roman"/>
          <w:noProof/>
        </w:rPr>
      </w:pPr>
      <w:r>
        <w:rPr>
          <w:lang w:val="es-ES"/>
        </w:rPr>
        <w:fldChar w:fldCharType="begin" w:fldLock="1"/>
      </w:r>
      <w:r w:rsidR="003D2BC8" w:rsidRPr="009B40AE">
        <w:rPr>
          <w:lang w:val="en-US"/>
          <w:rPrChange w:id="175" w:author="Cesar Carcamo" w:date="2017-05-10T09:13:00Z">
            <w:rPr>
              <w:lang w:val="es-ES"/>
            </w:rPr>
          </w:rPrChange>
        </w:rPr>
        <w:instrText xml:space="preserve">ADDIN Mendeley Bibliography CSL_BIBLIOGRAPHY </w:instrText>
      </w:r>
      <w:r>
        <w:rPr>
          <w:lang w:val="es-ES"/>
        </w:rPr>
        <w:fldChar w:fldCharType="separate"/>
      </w:r>
      <w:r w:rsidR="00FA670B" w:rsidRPr="00FA670B">
        <w:rPr>
          <w:rFonts w:ascii="Calibri" w:eastAsia="Times New Roman" w:hAnsi="Calibri" w:cs="Times New Roman"/>
          <w:noProof/>
        </w:rPr>
        <w:t xml:space="preserve">1. </w:t>
      </w:r>
      <w:r w:rsidR="00FA670B" w:rsidRPr="00FA670B">
        <w:rPr>
          <w:rFonts w:ascii="Calibri" w:eastAsia="Times New Roman" w:hAnsi="Calibri" w:cs="Times New Roman"/>
          <w:noProof/>
        </w:rPr>
        <w:tab/>
        <w:t>Al-Abri R, Al-Balushi A. Patient satisfaction survey as a tool towards quality improvement. Oman Med J [Internet]. 2014 Jan [cited 2016 Aug 7];29(1):3–7. Available from: http://www.ncbi.nlm.nih.gov/pubmed/24501659</w:t>
      </w:r>
    </w:p>
    <w:p w14:paraId="5A06A42D"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2. </w:t>
      </w:r>
      <w:r w:rsidRPr="00FA670B">
        <w:rPr>
          <w:rFonts w:ascii="Calibri" w:eastAsia="Times New Roman" w:hAnsi="Calibri" w:cs="Times New Roman"/>
          <w:noProof/>
        </w:rPr>
        <w:tab/>
        <w:t>Jenkinson C, Coulter A, Bruster S, Richards N, Chandola T. Patients’ experiences and satisfaction with health care: results of a questionnaire study of specific aspects of care. Qual Saf Health Care [Internet]. 2002 Dec [cited 2016 Aug 7];11(4):335–9. Available from: http://www.ncbi.nlm.nih.gov/pubmed/12468693</w:t>
      </w:r>
    </w:p>
    <w:p w14:paraId="4BD537F3"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3. </w:t>
      </w:r>
      <w:r w:rsidRPr="00FA670B">
        <w:rPr>
          <w:rFonts w:ascii="Calibri" w:eastAsia="Times New Roman" w:hAnsi="Calibri" w:cs="Times New Roman"/>
          <w:noProof/>
        </w:rPr>
        <w:tab/>
        <w:t xml:space="preserve">Bjertnaes O a., Sjetne IS, Iversen HH. Overall patient satisfaction with hospitals: </w:t>
      </w:r>
      <w:r w:rsidRPr="00FA670B">
        <w:rPr>
          <w:rFonts w:ascii="Calibri" w:eastAsia="Times New Roman" w:hAnsi="Calibri" w:cs="Times New Roman"/>
          <w:noProof/>
        </w:rPr>
        <w:lastRenderedPageBreak/>
        <w:t xml:space="preserve">effects of patient-reported experiences and fulfilment of expectations. BMJ Qual Saf. 2012;21(1):39–46. </w:t>
      </w:r>
    </w:p>
    <w:p w14:paraId="4DD04ACE"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4. </w:t>
      </w:r>
      <w:r w:rsidRPr="00FA670B">
        <w:rPr>
          <w:rFonts w:ascii="Calibri" w:eastAsia="Times New Roman" w:hAnsi="Calibri" w:cs="Times New Roman"/>
          <w:noProof/>
        </w:rPr>
        <w:tab/>
        <w:t xml:space="preserve">Predictors of patient satisfaction. Gomal J Med Sci. 9(2). </w:t>
      </w:r>
    </w:p>
    <w:p w14:paraId="4AD29F65"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5. </w:t>
      </w:r>
      <w:r w:rsidRPr="00FA670B">
        <w:rPr>
          <w:rFonts w:ascii="Calibri" w:eastAsia="Times New Roman" w:hAnsi="Calibri" w:cs="Times New Roman"/>
          <w:noProof/>
        </w:rPr>
        <w:tab/>
        <w:t>Atención al usuario y Servicio al Cliente [Internet]. Available from: http://es.slideshare.net/taimutay/atencin-al-usuario-y-servicio-al-cliente</w:t>
      </w:r>
    </w:p>
    <w:p w14:paraId="0D39C860"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6. </w:t>
      </w:r>
      <w:r w:rsidRPr="00FA670B">
        <w:rPr>
          <w:rFonts w:ascii="Calibri" w:eastAsia="Times New Roman" w:hAnsi="Calibri" w:cs="Times New Roman"/>
          <w:noProof/>
        </w:rPr>
        <w:tab/>
        <w:t>Why Customer Service Matters in the Healthcare Industry | The Exchange - Yahoo Finance [Internet]. Available from: http://finance.yahoo.com/blogs/the-exchange/why-customer-matters-healthcare-industry-214727535.html</w:t>
      </w:r>
    </w:p>
    <w:p w14:paraId="7CC8C6D0"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7. </w:t>
      </w:r>
      <w:r w:rsidRPr="00FA670B">
        <w:rPr>
          <w:rFonts w:ascii="Calibri" w:eastAsia="Times New Roman" w:hAnsi="Calibri" w:cs="Times New Roman"/>
          <w:noProof/>
        </w:rPr>
        <w:tab/>
        <w:t>The HCAHPS Survey -Frequently Asked Questions The HCAHPS Survey – Frequently Asked Questions. [cited 2016 Aug 4]; Available from: http://www.hcahpsonline.org/home.aspx.</w:t>
      </w:r>
    </w:p>
    <w:p w14:paraId="3D8025C1"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8. </w:t>
      </w:r>
      <w:r w:rsidRPr="00FA670B">
        <w:rPr>
          <w:rFonts w:ascii="Calibri" w:eastAsia="Times New Roman" w:hAnsi="Calibri" w:cs="Times New Roman"/>
          <w:noProof/>
        </w:rPr>
        <w:tab/>
        <w:t>Ordonnance n° 96-346 du 24 avril 1996 portant réforme de l’hospitalisation publique et privée | Legifrance [Internet]. Available from: https://www.legifrance.gouv.fr/affichTexte.do?cidTexte=JORFTEXT000000742206</w:t>
      </w:r>
    </w:p>
    <w:p w14:paraId="78353141"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9. </w:t>
      </w:r>
      <w:r w:rsidRPr="00FA670B">
        <w:rPr>
          <w:rFonts w:ascii="Calibri" w:eastAsia="Times New Roman" w:hAnsi="Calibri" w:cs="Times New Roman"/>
          <w:noProof/>
        </w:rPr>
        <w:tab/>
        <w:t>Schoenfelder T, Klewer J, Kugler J. Determinants of patient satisfaction: a study among 39 hospitals in an in-patient setting in Germany. Int J Qual Health Care [Internet]. 2011 Oct [cited 2016 Aug 7];23(5):503–9. Available from: http://www.ncbi.nlm.nih.gov/pubmed/21715557</w:t>
      </w:r>
    </w:p>
    <w:p w14:paraId="2BAF8A25"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10. </w:t>
      </w:r>
      <w:r w:rsidRPr="00FA670B">
        <w:rPr>
          <w:rFonts w:ascii="Calibri" w:eastAsia="Times New Roman" w:hAnsi="Calibri" w:cs="Times New Roman"/>
          <w:noProof/>
        </w:rPr>
        <w:tab/>
        <w:t xml:space="preserve">The NHS Plan A plan for investment A plan for reform. 2000; </w:t>
      </w:r>
    </w:p>
    <w:p w14:paraId="085366EA"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11. </w:t>
      </w:r>
      <w:r w:rsidRPr="00FA670B">
        <w:rPr>
          <w:rFonts w:ascii="Calibri" w:eastAsia="Times New Roman" w:hAnsi="Calibri" w:cs="Times New Roman"/>
          <w:noProof/>
        </w:rPr>
        <w:tab/>
        <w:t>Reader TW, Gillespie A, Roberts J. Patient complaints in healthcare systems: a systematic review and coding taxonomy. BMJ Qual Saf [Internet]. 2014;23(May):6781. Reader TW, Gillespie A, Roberts J. Patient c. Available from: http://www.ncbi.nlm.nih.gov/pubmed/24876289</w:t>
      </w:r>
    </w:p>
    <w:p w14:paraId="029FDEB3"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12. </w:t>
      </w:r>
      <w:r w:rsidRPr="00FA670B">
        <w:rPr>
          <w:rFonts w:ascii="Calibri" w:eastAsia="Times New Roman" w:hAnsi="Calibri" w:cs="Times New Roman"/>
          <w:noProof/>
        </w:rPr>
        <w:tab/>
        <w:t>Health Services Review Council. Guide to Complaint Handling in Health Care Services. 2005; Available from: http://www.health.vic.gov.au/hsc/downloads/complaints_handling.pdf</w:t>
      </w:r>
    </w:p>
    <w:p w14:paraId="4A2F3BA3"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13. </w:t>
      </w:r>
      <w:r w:rsidRPr="00FA670B">
        <w:rPr>
          <w:rFonts w:ascii="Calibri" w:eastAsia="Times New Roman" w:hAnsi="Calibri" w:cs="Times New Roman"/>
          <w:noProof/>
        </w:rPr>
        <w:tab/>
        <w:t xml:space="preserve">International Organization for Standardization. ISO 9241-210: Ergonomics of human–system interaction - Human-centred design for interactive systems. Int Organ Stand. 2010;2010:32. </w:t>
      </w:r>
    </w:p>
    <w:p w14:paraId="110FC86B"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14. </w:t>
      </w:r>
      <w:r w:rsidRPr="00FA670B">
        <w:rPr>
          <w:rFonts w:ascii="Calibri" w:eastAsia="Times New Roman" w:hAnsi="Calibri" w:cs="Times New Roman"/>
          <w:noProof/>
        </w:rPr>
        <w:tab/>
        <w:t xml:space="preserve">Noakes Schulze A. User-Centered Design for Information Professionals. Assoc Libr Inf Sci Educ. </w:t>
      </w:r>
    </w:p>
    <w:p w14:paraId="25886014"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15. </w:t>
      </w:r>
      <w:r w:rsidRPr="00FA670B">
        <w:rPr>
          <w:rFonts w:ascii="Calibri" w:eastAsia="Times New Roman" w:hAnsi="Calibri" w:cs="Times New Roman"/>
          <w:noProof/>
        </w:rPr>
        <w:tab/>
        <w:t xml:space="preserve">Heland M. HANDBOOK OF HUMAN-COMPUTER INTERACTION. 1991. 1135 p. </w:t>
      </w:r>
    </w:p>
    <w:p w14:paraId="7BDAA35F"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16. </w:t>
      </w:r>
      <w:r w:rsidRPr="00FA670B">
        <w:rPr>
          <w:rFonts w:ascii="Calibri" w:eastAsia="Times New Roman" w:hAnsi="Calibri" w:cs="Times New Roman"/>
          <w:noProof/>
        </w:rPr>
        <w:tab/>
        <w:t>Notes on User Centered Design Process (UCD) [Internet]. [cited 2017 May 24]. Available from: https://www.w3.org/WAI/redesign/ucd</w:t>
      </w:r>
    </w:p>
    <w:p w14:paraId="0DBA77FD"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17. </w:t>
      </w:r>
      <w:r w:rsidRPr="00FA670B">
        <w:rPr>
          <w:rFonts w:ascii="Calibri" w:eastAsia="Times New Roman" w:hAnsi="Calibri" w:cs="Times New Roman"/>
          <w:noProof/>
        </w:rPr>
        <w:tab/>
        <w:t>What Is User Centered Design (UCD) Approach ? [Internet]. [cited 2017 May 24]. Available from: https://think360studio.com/what-is-user-centered-design-approach/</w:t>
      </w:r>
    </w:p>
    <w:p w14:paraId="4599DDC8"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18. </w:t>
      </w:r>
      <w:r w:rsidRPr="00FA670B">
        <w:rPr>
          <w:rFonts w:ascii="Calibri" w:eastAsia="Times New Roman" w:hAnsi="Calibri" w:cs="Times New Roman"/>
          <w:noProof/>
        </w:rPr>
        <w:tab/>
        <w:t>Describe the User Centered Design methodology [Internet]. [cited 2017 May 24]. Available from: http://www.modernanalyst.com/Careers/InterviewQuestions/tabid/128/ID/2191/Describe-the-User-Centered-Design-methodology.aspx</w:t>
      </w:r>
    </w:p>
    <w:p w14:paraId="3ADE1653"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19. </w:t>
      </w:r>
      <w:r w:rsidRPr="00FA670B">
        <w:rPr>
          <w:rFonts w:ascii="Calibri" w:eastAsia="Times New Roman" w:hAnsi="Calibri" w:cs="Times New Roman"/>
          <w:noProof/>
        </w:rPr>
        <w:tab/>
        <w:t>HIT Implementation Strategies and User-Centered Design [Internet]. [cited 2017 May 29]. Available from: http://pinnacle-center.com/hit-implementation-strategies-and-user-centered-design/</w:t>
      </w:r>
    </w:p>
    <w:p w14:paraId="750B51BB"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20. </w:t>
      </w:r>
      <w:r w:rsidRPr="00FA670B">
        <w:rPr>
          <w:rFonts w:ascii="Calibri" w:eastAsia="Times New Roman" w:hAnsi="Calibri" w:cs="Times New Roman"/>
          <w:noProof/>
        </w:rPr>
        <w:tab/>
        <w:t xml:space="preserve">Le T, Reeder B, Yoo D, Aziz R, Thompson HJ, Demiris G. An Evaluation of Wellness Assessment Visualizations for Older Adults. Telemed e-Health </w:t>
      </w:r>
      <w:r w:rsidRPr="00FA670B">
        <w:rPr>
          <w:rFonts w:ascii="Calibri" w:eastAsia="Times New Roman" w:hAnsi="Calibri" w:cs="Times New Roman"/>
          <w:noProof/>
        </w:rPr>
        <w:lastRenderedPageBreak/>
        <w:t>[Internet]. 2015;21(1):9–15. Available from: http://online.liebertpub.com/doi/abs/10.1089/tmj.2014.0012</w:t>
      </w:r>
    </w:p>
    <w:p w14:paraId="4E4B5C22"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21. </w:t>
      </w:r>
      <w:r w:rsidRPr="00FA670B">
        <w:rPr>
          <w:rFonts w:ascii="Calibri" w:eastAsia="Times New Roman" w:hAnsi="Calibri" w:cs="Times New Roman"/>
          <w:noProof/>
        </w:rPr>
        <w:tab/>
        <w:t>De Vito Dabbs A, Myers BA, Mc Curry KR, Dunbar-Jacob J, Hawkins RP, Begey A, et al. User-Centered Design and Interactive Health Technologies for Patients. [cited 2017 May 29]; Available from: https://www.ncbi.nlm.nih.gov/pmc/articles/PMC2818536/pdf/nihms-160722.pdf</w:t>
      </w:r>
    </w:p>
    <w:p w14:paraId="3C1A5F17"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22. </w:t>
      </w:r>
      <w:r w:rsidRPr="00FA670B">
        <w:rPr>
          <w:rFonts w:ascii="Calibri" w:eastAsia="Times New Roman" w:hAnsi="Calibri" w:cs="Times New Roman"/>
          <w:noProof/>
        </w:rPr>
        <w:tab/>
        <w:t>SUSALUD | Inicio [Internet]. [cited 2017 Mar 14]. Available from: http://portales.susalud.gob.pe/web/portal/nosotros</w:t>
      </w:r>
    </w:p>
    <w:p w14:paraId="5ABECDEB"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23. </w:t>
      </w:r>
      <w:r w:rsidRPr="00FA670B">
        <w:rPr>
          <w:rFonts w:ascii="Calibri" w:eastAsia="Times New Roman" w:hAnsi="Calibri" w:cs="Times New Roman"/>
          <w:noProof/>
        </w:rPr>
        <w:tab/>
        <w:t>11- Plataforma de Información y Difusión_1.qvw [Internet]. [cited 2017 Mar 20]. Available from: http://bi.susalud.gob.pe/geoqlik/proxy/QvAJAXZfc/opendoc.htm?document=QV Produccion%2F11- Plataforma de Información y Difusión_1.qvw&amp;host=QVS%40srvqlikias&amp;anonymous=true</w:t>
      </w:r>
    </w:p>
    <w:p w14:paraId="64EEA508"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24. </w:t>
      </w:r>
      <w:r w:rsidRPr="00FA670B">
        <w:rPr>
          <w:rFonts w:ascii="Calibri" w:eastAsia="Times New Roman" w:hAnsi="Calibri" w:cs="Times New Roman"/>
          <w:noProof/>
        </w:rPr>
        <w:tab/>
        <w:t>BPM PAC | Consulta [Internet]. [cited 2017 Mar 14]. Available from: http://app17.susalud.gob.pe/formulario_consulta/</w:t>
      </w:r>
    </w:p>
    <w:p w14:paraId="323E1CFE"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25. </w:t>
      </w:r>
      <w:r w:rsidRPr="00FA670B">
        <w:rPr>
          <w:rFonts w:ascii="Calibri" w:eastAsia="Times New Roman" w:hAnsi="Calibri" w:cs="Times New Roman"/>
          <w:noProof/>
        </w:rPr>
        <w:tab/>
        <w:t>SUSALUD CONTIGO - Aplicaciones de Android en Google Play [Internet]. [cited 2017 Mar 14]. Available from: https://play.google.com/store/apps/details?id=pe.gob.susalud.servicio&amp;hl=es</w:t>
      </w:r>
    </w:p>
    <w:p w14:paraId="13EB0422"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26. </w:t>
      </w:r>
      <w:r w:rsidRPr="00FA670B">
        <w:rPr>
          <w:rFonts w:ascii="Calibri" w:eastAsia="Times New Roman" w:hAnsi="Calibri" w:cs="Times New Roman"/>
          <w:noProof/>
        </w:rPr>
        <w:tab/>
        <w:t>SUSALUD | MÁS DE 10 MIL USUARIOS UTILIZAN APP SUSALUD CONTIGO [Internet]. [cited 2017 Mar 14]. Available from: http://portales.susalud.gob.pe/web/portal/noticias/-/asset_publisher/nx8MOyZZrSvU/content/mas-de-10-mil-usuarios-utilizan-app-susalud-contigo?_101_INSTANCE_nx8MOyZZrSvU_redirect=%2Fweb%2Fportal%2Fnoticias</w:t>
      </w:r>
    </w:p>
    <w:p w14:paraId="3A0A473F"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27. </w:t>
      </w:r>
      <w:r w:rsidRPr="00FA670B">
        <w:rPr>
          <w:rFonts w:ascii="Calibri" w:eastAsia="Times New Roman" w:hAnsi="Calibri" w:cs="Times New Roman"/>
          <w:noProof/>
        </w:rPr>
        <w:tab/>
        <w:t xml:space="preserve">Davis FD. A Technology Acceptance Model for Empirically Testing New End-User Information Systems. 1985; </w:t>
      </w:r>
    </w:p>
    <w:p w14:paraId="375C0CE3" w14:textId="77777777" w:rsidR="00FA670B" w:rsidRPr="00FA670B" w:rsidRDefault="00FA670B" w:rsidP="00FA670B">
      <w:pPr>
        <w:widowControl w:val="0"/>
        <w:autoSpaceDE w:val="0"/>
        <w:autoSpaceDN w:val="0"/>
        <w:adjustRightInd w:val="0"/>
        <w:ind w:left="640" w:hanging="640"/>
        <w:rPr>
          <w:rFonts w:ascii="Calibri" w:eastAsia="Times New Roman" w:hAnsi="Calibri" w:cs="Times New Roman"/>
          <w:noProof/>
        </w:rPr>
      </w:pPr>
      <w:r w:rsidRPr="00FA670B">
        <w:rPr>
          <w:rFonts w:ascii="Calibri" w:eastAsia="Times New Roman" w:hAnsi="Calibri" w:cs="Times New Roman"/>
          <w:noProof/>
        </w:rPr>
        <w:t xml:space="preserve">28. </w:t>
      </w:r>
      <w:r w:rsidRPr="00FA670B">
        <w:rPr>
          <w:rFonts w:ascii="Calibri" w:eastAsia="Times New Roman" w:hAnsi="Calibri" w:cs="Times New Roman"/>
          <w:noProof/>
        </w:rPr>
        <w:tab/>
        <w:t xml:space="preserve">Science M, Aug I. User Acceptance of Computer Technology : A Comparison of Two Theoretical Models Fred D . Davis ; Richard P . Bagozzi ; Paul R . Warshaw USER ACCEPTANCE OF COMPUTER TECHNOLOGY : A COMPARISON OF TWO THEORETICAL MODELS *. 1989;35(8):982–1003. </w:t>
      </w:r>
    </w:p>
    <w:p w14:paraId="61672180" w14:textId="77777777" w:rsidR="00FA670B" w:rsidRPr="00FA670B" w:rsidRDefault="00FA670B" w:rsidP="00FA670B">
      <w:pPr>
        <w:widowControl w:val="0"/>
        <w:autoSpaceDE w:val="0"/>
        <w:autoSpaceDN w:val="0"/>
        <w:adjustRightInd w:val="0"/>
        <w:ind w:left="640" w:hanging="640"/>
        <w:rPr>
          <w:rFonts w:ascii="Calibri" w:hAnsi="Calibri"/>
          <w:noProof/>
        </w:rPr>
      </w:pPr>
      <w:r w:rsidRPr="00FA670B">
        <w:rPr>
          <w:rFonts w:ascii="Calibri" w:eastAsia="Times New Roman" w:hAnsi="Calibri" w:cs="Times New Roman"/>
          <w:noProof/>
        </w:rPr>
        <w:t xml:space="preserve">29. </w:t>
      </w:r>
      <w:r w:rsidRPr="00FA670B">
        <w:rPr>
          <w:rFonts w:ascii="Calibri" w:eastAsia="Times New Roman" w:hAnsi="Calibri" w:cs="Times New Roman"/>
          <w:noProof/>
        </w:rPr>
        <w:tab/>
        <w:t xml:space="preserve">In F, Care H. the Technology Acceptance Model : Its Past and Its Future in Health Care. 2011;43(1):1–30. </w:t>
      </w:r>
    </w:p>
    <w:p w14:paraId="44A35F91" w14:textId="39A20030" w:rsidR="003D2BC8" w:rsidRPr="009B40AE" w:rsidRDefault="00B43145" w:rsidP="00FA670B">
      <w:pPr>
        <w:widowControl w:val="0"/>
        <w:autoSpaceDE w:val="0"/>
        <w:autoSpaceDN w:val="0"/>
        <w:adjustRightInd w:val="0"/>
        <w:ind w:left="640" w:hanging="640"/>
        <w:rPr>
          <w:lang w:val="en-US"/>
          <w:rPrChange w:id="176" w:author="Cesar Carcamo" w:date="2017-05-10T09:13:00Z">
            <w:rPr>
              <w:lang w:val="es-ES"/>
            </w:rPr>
          </w:rPrChange>
        </w:rPr>
      </w:pPr>
      <w:r>
        <w:rPr>
          <w:lang w:val="es-ES"/>
        </w:rPr>
        <w:fldChar w:fldCharType="end"/>
      </w:r>
    </w:p>
    <w:p w14:paraId="4A96211B" w14:textId="77777777" w:rsidR="00B61FCF" w:rsidRPr="009B40AE" w:rsidRDefault="00B61FCF" w:rsidP="005F0C3A">
      <w:pPr>
        <w:jc w:val="both"/>
        <w:rPr>
          <w:lang w:val="en-US"/>
          <w:rPrChange w:id="177" w:author="Cesar Carcamo" w:date="2017-05-10T09:13:00Z">
            <w:rPr>
              <w:lang w:val="es-ES"/>
            </w:rPr>
          </w:rPrChange>
        </w:rPr>
      </w:pPr>
    </w:p>
    <w:p w14:paraId="7C80E411" w14:textId="77777777" w:rsidR="00B61FCF" w:rsidRPr="009B40AE" w:rsidRDefault="00B61FCF" w:rsidP="005F0C3A">
      <w:pPr>
        <w:jc w:val="both"/>
        <w:rPr>
          <w:lang w:val="en-US"/>
          <w:rPrChange w:id="178" w:author="Cesar Carcamo" w:date="2017-05-10T09:13:00Z">
            <w:rPr>
              <w:lang w:val="es-ES"/>
            </w:rPr>
          </w:rPrChange>
        </w:rPr>
      </w:pPr>
    </w:p>
    <w:p w14:paraId="77BA6984" w14:textId="77777777" w:rsidR="00B61FCF" w:rsidRPr="009B40AE" w:rsidRDefault="00B61FCF" w:rsidP="005F0C3A">
      <w:pPr>
        <w:jc w:val="both"/>
        <w:rPr>
          <w:lang w:val="en-US"/>
          <w:rPrChange w:id="179" w:author="Cesar Carcamo" w:date="2017-05-10T09:13:00Z">
            <w:rPr>
              <w:lang w:val="es-ES"/>
            </w:rPr>
          </w:rPrChange>
        </w:rPr>
      </w:pPr>
    </w:p>
    <w:p w14:paraId="456EEB35" w14:textId="77777777" w:rsidR="00B61FCF" w:rsidRPr="009B40AE" w:rsidRDefault="00B61FCF" w:rsidP="005F0C3A">
      <w:pPr>
        <w:jc w:val="both"/>
        <w:rPr>
          <w:lang w:val="en-US"/>
          <w:rPrChange w:id="180" w:author="Cesar Carcamo" w:date="2017-05-10T09:13:00Z">
            <w:rPr>
              <w:lang w:val="es-ES"/>
            </w:rPr>
          </w:rPrChange>
        </w:rPr>
      </w:pPr>
    </w:p>
    <w:p w14:paraId="4B422CA4" w14:textId="77777777" w:rsidR="00302092" w:rsidRPr="009B40AE" w:rsidRDefault="00302092" w:rsidP="005F0C3A">
      <w:pPr>
        <w:jc w:val="both"/>
        <w:rPr>
          <w:lang w:val="en-US"/>
          <w:rPrChange w:id="181" w:author="Cesar Carcamo" w:date="2017-05-10T09:13:00Z">
            <w:rPr>
              <w:lang w:val="es-ES"/>
            </w:rPr>
          </w:rPrChange>
        </w:rPr>
      </w:pPr>
    </w:p>
    <w:p w14:paraId="44B767FE" w14:textId="77777777" w:rsidR="00302092" w:rsidRPr="009B40AE" w:rsidRDefault="00302092" w:rsidP="005F0C3A">
      <w:pPr>
        <w:jc w:val="both"/>
        <w:rPr>
          <w:lang w:val="en-US"/>
          <w:rPrChange w:id="182" w:author="Cesar Carcamo" w:date="2017-05-10T09:13:00Z">
            <w:rPr>
              <w:lang w:val="es-ES"/>
            </w:rPr>
          </w:rPrChange>
        </w:rPr>
      </w:pPr>
    </w:p>
    <w:p w14:paraId="4B1D6200" w14:textId="77777777" w:rsidR="005B7B09" w:rsidRPr="009B40AE" w:rsidRDefault="005B7B09" w:rsidP="005F0C3A">
      <w:pPr>
        <w:jc w:val="both"/>
        <w:rPr>
          <w:lang w:val="en-US"/>
          <w:rPrChange w:id="183" w:author="Cesar Carcamo" w:date="2017-05-10T09:13:00Z">
            <w:rPr>
              <w:lang w:val="es-ES"/>
            </w:rPr>
          </w:rPrChange>
        </w:rPr>
      </w:pPr>
    </w:p>
    <w:p w14:paraId="414574F7" w14:textId="77777777" w:rsidR="005B7B09" w:rsidRPr="009B40AE" w:rsidRDefault="005B7B09" w:rsidP="005F0C3A">
      <w:pPr>
        <w:jc w:val="both"/>
        <w:rPr>
          <w:lang w:val="en-US"/>
          <w:rPrChange w:id="184" w:author="Cesar Carcamo" w:date="2017-05-10T09:13:00Z">
            <w:rPr>
              <w:lang w:val="es-ES"/>
            </w:rPr>
          </w:rPrChange>
        </w:rPr>
      </w:pPr>
    </w:p>
    <w:p w14:paraId="20A4EED7" w14:textId="77777777" w:rsidR="005B7B09" w:rsidRPr="009B40AE" w:rsidRDefault="005B7B09" w:rsidP="005F0C3A">
      <w:pPr>
        <w:jc w:val="both"/>
        <w:rPr>
          <w:lang w:val="en-US"/>
          <w:rPrChange w:id="185" w:author="Cesar Carcamo" w:date="2017-05-10T09:13:00Z">
            <w:rPr>
              <w:lang w:val="es-ES"/>
            </w:rPr>
          </w:rPrChange>
        </w:rPr>
      </w:pPr>
    </w:p>
    <w:p w14:paraId="726B700A" w14:textId="77777777" w:rsidR="005B7B09" w:rsidRPr="009B40AE" w:rsidRDefault="005B7B09" w:rsidP="005F0C3A">
      <w:pPr>
        <w:jc w:val="both"/>
        <w:rPr>
          <w:lang w:val="en-US"/>
          <w:rPrChange w:id="186" w:author="Cesar Carcamo" w:date="2017-05-10T09:13:00Z">
            <w:rPr>
              <w:lang w:val="es-ES"/>
            </w:rPr>
          </w:rPrChange>
        </w:rPr>
      </w:pPr>
    </w:p>
    <w:p w14:paraId="1EB629D8" w14:textId="77777777" w:rsidR="00DB43C8" w:rsidRPr="009B40AE" w:rsidRDefault="00DB43C8" w:rsidP="005F0C3A">
      <w:pPr>
        <w:jc w:val="both"/>
        <w:rPr>
          <w:b/>
          <w:lang w:val="en-US"/>
          <w:rPrChange w:id="187" w:author="Cesar Carcamo" w:date="2017-05-10T09:13:00Z">
            <w:rPr>
              <w:b/>
              <w:lang w:val="es-ES"/>
            </w:rPr>
          </w:rPrChange>
        </w:rPr>
      </w:pPr>
    </w:p>
    <w:p w14:paraId="4D7000D6" w14:textId="77777777" w:rsidR="00DB43C8" w:rsidRPr="009B40AE" w:rsidRDefault="00DB43C8" w:rsidP="005F0C3A">
      <w:pPr>
        <w:jc w:val="both"/>
        <w:rPr>
          <w:b/>
          <w:lang w:val="en-US"/>
          <w:rPrChange w:id="188" w:author="Cesar Carcamo" w:date="2017-05-10T09:13:00Z">
            <w:rPr>
              <w:b/>
              <w:lang w:val="es-ES"/>
            </w:rPr>
          </w:rPrChange>
        </w:rPr>
      </w:pPr>
    </w:p>
    <w:p w14:paraId="5CDCE283" w14:textId="77777777" w:rsidR="00DB43C8" w:rsidRPr="009B40AE" w:rsidRDefault="00DB43C8" w:rsidP="005F0C3A">
      <w:pPr>
        <w:jc w:val="both"/>
        <w:rPr>
          <w:b/>
          <w:lang w:val="en-US"/>
          <w:rPrChange w:id="189" w:author="Cesar Carcamo" w:date="2017-05-10T09:13:00Z">
            <w:rPr>
              <w:b/>
              <w:lang w:val="es-ES"/>
            </w:rPr>
          </w:rPrChange>
        </w:rPr>
      </w:pPr>
    </w:p>
    <w:p w14:paraId="20EAB474" w14:textId="77777777" w:rsidR="00DB43C8" w:rsidRPr="009B40AE" w:rsidRDefault="00DB43C8" w:rsidP="005F0C3A">
      <w:pPr>
        <w:jc w:val="both"/>
        <w:rPr>
          <w:b/>
          <w:lang w:val="en-US"/>
          <w:rPrChange w:id="190" w:author="Cesar Carcamo" w:date="2017-05-10T09:13:00Z">
            <w:rPr>
              <w:b/>
              <w:lang w:val="es-ES"/>
            </w:rPr>
          </w:rPrChange>
        </w:rPr>
      </w:pPr>
    </w:p>
    <w:p w14:paraId="67197917" w14:textId="77777777" w:rsidR="00DB43C8" w:rsidRPr="009B40AE" w:rsidRDefault="00DB43C8" w:rsidP="005F0C3A">
      <w:pPr>
        <w:jc w:val="both"/>
        <w:rPr>
          <w:b/>
          <w:lang w:val="en-US"/>
          <w:rPrChange w:id="191" w:author="Cesar Carcamo" w:date="2017-05-10T09:13:00Z">
            <w:rPr>
              <w:b/>
              <w:lang w:val="es-ES"/>
            </w:rPr>
          </w:rPrChange>
        </w:rPr>
      </w:pPr>
    </w:p>
    <w:p w14:paraId="574754F9" w14:textId="77777777" w:rsidR="00DB43C8" w:rsidRPr="009B40AE" w:rsidRDefault="00DB43C8" w:rsidP="005F0C3A">
      <w:pPr>
        <w:jc w:val="both"/>
        <w:rPr>
          <w:b/>
          <w:lang w:val="en-US"/>
          <w:rPrChange w:id="192" w:author="Cesar Carcamo" w:date="2017-05-10T09:13:00Z">
            <w:rPr>
              <w:b/>
              <w:lang w:val="es-ES"/>
            </w:rPr>
          </w:rPrChange>
        </w:rPr>
      </w:pPr>
    </w:p>
    <w:p w14:paraId="6693CAB1" w14:textId="77777777" w:rsidR="00DB43C8" w:rsidRPr="009B40AE" w:rsidRDefault="00DB43C8" w:rsidP="005F0C3A">
      <w:pPr>
        <w:jc w:val="both"/>
        <w:rPr>
          <w:b/>
          <w:lang w:val="en-US"/>
          <w:rPrChange w:id="193" w:author="Cesar Carcamo" w:date="2017-05-10T09:13:00Z">
            <w:rPr>
              <w:b/>
              <w:lang w:val="es-ES"/>
            </w:rPr>
          </w:rPrChange>
        </w:rPr>
      </w:pPr>
    </w:p>
    <w:p w14:paraId="4ED3DA44" w14:textId="77777777" w:rsidR="00DB43C8" w:rsidRPr="009B40AE" w:rsidRDefault="00DB43C8" w:rsidP="005F0C3A">
      <w:pPr>
        <w:jc w:val="both"/>
        <w:rPr>
          <w:b/>
          <w:lang w:val="en-US"/>
          <w:rPrChange w:id="194" w:author="Cesar Carcamo" w:date="2017-05-10T09:13:00Z">
            <w:rPr>
              <w:b/>
              <w:lang w:val="es-ES"/>
            </w:rPr>
          </w:rPrChange>
        </w:rPr>
      </w:pPr>
    </w:p>
    <w:p w14:paraId="3069471C" w14:textId="77777777" w:rsidR="00DB43C8" w:rsidRPr="009B40AE" w:rsidRDefault="00DB43C8" w:rsidP="005F0C3A">
      <w:pPr>
        <w:jc w:val="both"/>
        <w:rPr>
          <w:b/>
          <w:lang w:val="en-US"/>
          <w:rPrChange w:id="195" w:author="Cesar Carcamo" w:date="2017-05-10T09:13:00Z">
            <w:rPr>
              <w:b/>
              <w:lang w:val="es-ES"/>
            </w:rPr>
          </w:rPrChange>
        </w:rPr>
      </w:pPr>
    </w:p>
    <w:p w14:paraId="51D9BFEF" w14:textId="77777777" w:rsidR="00DB43C8" w:rsidRPr="009B40AE" w:rsidRDefault="00DB43C8" w:rsidP="005F0C3A">
      <w:pPr>
        <w:jc w:val="both"/>
        <w:rPr>
          <w:b/>
          <w:lang w:val="en-US"/>
          <w:rPrChange w:id="196" w:author="Cesar Carcamo" w:date="2017-05-10T09:13:00Z">
            <w:rPr>
              <w:b/>
              <w:lang w:val="es-ES"/>
            </w:rPr>
          </w:rPrChange>
        </w:rPr>
      </w:pPr>
    </w:p>
    <w:p w14:paraId="29A50799" w14:textId="77777777" w:rsidR="00DB43C8" w:rsidRPr="009B40AE" w:rsidRDefault="00DB43C8" w:rsidP="005F0C3A">
      <w:pPr>
        <w:jc w:val="both"/>
        <w:rPr>
          <w:b/>
          <w:lang w:val="en-US"/>
          <w:rPrChange w:id="197" w:author="Cesar Carcamo" w:date="2017-05-10T09:13:00Z">
            <w:rPr>
              <w:b/>
              <w:lang w:val="es-ES"/>
            </w:rPr>
          </w:rPrChange>
        </w:rPr>
      </w:pPr>
    </w:p>
    <w:p w14:paraId="3B212EE8" w14:textId="77777777" w:rsidR="00DB43C8" w:rsidRPr="009B40AE" w:rsidRDefault="00DB43C8" w:rsidP="005F0C3A">
      <w:pPr>
        <w:jc w:val="both"/>
        <w:rPr>
          <w:b/>
          <w:lang w:val="en-US"/>
          <w:rPrChange w:id="198" w:author="Cesar Carcamo" w:date="2017-05-10T09:13:00Z">
            <w:rPr>
              <w:b/>
              <w:lang w:val="es-ES"/>
            </w:rPr>
          </w:rPrChange>
        </w:rPr>
      </w:pPr>
    </w:p>
    <w:p w14:paraId="03114836" w14:textId="77777777" w:rsidR="00DB43C8" w:rsidRPr="009B40AE" w:rsidRDefault="00DB43C8" w:rsidP="005F0C3A">
      <w:pPr>
        <w:jc w:val="both"/>
        <w:rPr>
          <w:b/>
          <w:lang w:val="en-US"/>
          <w:rPrChange w:id="199" w:author="Cesar Carcamo" w:date="2017-05-10T09:13:00Z">
            <w:rPr>
              <w:b/>
              <w:lang w:val="es-ES"/>
            </w:rPr>
          </w:rPrChange>
        </w:rPr>
      </w:pPr>
    </w:p>
    <w:p w14:paraId="490BEF7F" w14:textId="77777777" w:rsidR="00DB43C8" w:rsidRPr="009B40AE" w:rsidRDefault="00DB43C8" w:rsidP="005F0C3A">
      <w:pPr>
        <w:jc w:val="both"/>
        <w:rPr>
          <w:b/>
          <w:lang w:val="en-US"/>
          <w:rPrChange w:id="200" w:author="Cesar Carcamo" w:date="2017-05-10T09:13:00Z">
            <w:rPr>
              <w:b/>
              <w:lang w:val="es-ES"/>
            </w:rPr>
          </w:rPrChange>
        </w:rPr>
      </w:pPr>
    </w:p>
    <w:p w14:paraId="69EFB799" w14:textId="77777777" w:rsidR="00DB43C8" w:rsidRPr="009B40AE" w:rsidRDefault="00DB43C8" w:rsidP="005F0C3A">
      <w:pPr>
        <w:jc w:val="both"/>
        <w:rPr>
          <w:b/>
          <w:lang w:val="en-US"/>
          <w:rPrChange w:id="201" w:author="Cesar Carcamo" w:date="2017-05-10T09:13:00Z">
            <w:rPr>
              <w:b/>
              <w:lang w:val="es-ES"/>
            </w:rPr>
          </w:rPrChange>
        </w:rPr>
      </w:pPr>
    </w:p>
    <w:p w14:paraId="2C635EF8" w14:textId="77777777" w:rsidR="00DB43C8" w:rsidRPr="009B40AE" w:rsidRDefault="00DB43C8" w:rsidP="005F0C3A">
      <w:pPr>
        <w:jc w:val="both"/>
        <w:rPr>
          <w:b/>
          <w:lang w:val="en-US"/>
          <w:rPrChange w:id="202" w:author="Cesar Carcamo" w:date="2017-05-10T09:13:00Z">
            <w:rPr>
              <w:b/>
              <w:lang w:val="es-ES"/>
            </w:rPr>
          </w:rPrChange>
        </w:rPr>
      </w:pPr>
    </w:p>
    <w:p w14:paraId="7B3F29A1" w14:textId="77777777" w:rsidR="00DB43C8" w:rsidRPr="009B40AE" w:rsidRDefault="00DB43C8" w:rsidP="005F0C3A">
      <w:pPr>
        <w:jc w:val="both"/>
        <w:rPr>
          <w:b/>
          <w:lang w:val="en-US"/>
          <w:rPrChange w:id="203" w:author="Cesar Carcamo" w:date="2017-05-10T09:13:00Z">
            <w:rPr>
              <w:b/>
              <w:lang w:val="es-ES"/>
            </w:rPr>
          </w:rPrChange>
        </w:rPr>
      </w:pPr>
    </w:p>
    <w:p w14:paraId="412D0803" w14:textId="77777777" w:rsidR="00DB43C8" w:rsidRPr="009B40AE" w:rsidRDefault="00DB43C8" w:rsidP="005F0C3A">
      <w:pPr>
        <w:jc w:val="both"/>
        <w:rPr>
          <w:b/>
          <w:lang w:val="en-US"/>
          <w:rPrChange w:id="204" w:author="Cesar Carcamo" w:date="2017-05-10T09:13:00Z">
            <w:rPr>
              <w:b/>
              <w:lang w:val="es-ES"/>
            </w:rPr>
          </w:rPrChange>
        </w:rPr>
      </w:pPr>
    </w:p>
    <w:p w14:paraId="7799451C" w14:textId="77777777" w:rsidR="00DB43C8" w:rsidRPr="009B40AE" w:rsidRDefault="00DB43C8" w:rsidP="005F0C3A">
      <w:pPr>
        <w:jc w:val="both"/>
        <w:rPr>
          <w:b/>
          <w:lang w:val="en-US"/>
          <w:rPrChange w:id="205" w:author="Cesar Carcamo" w:date="2017-05-10T09:13:00Z">
            <w:rPr>
              <w:b/>
              <w:lang w:val="es-ES"/>
            </w:rPr>
          </w:rPrChange>
        </w:rPr>
      </w:pPr>
    </w:p>
    <w:p w14:paraId="4DFD4433" w14:textId="77777777" w:rsidR="00DB43C8" w:rsidRPr="009B40AE" w:rsidRDefault="00DB43C8" w:rsidP="005F0C3A">
      <w:pPr>
        <w:jc w:val="both"/>
        <w:rPr>
          <w:b/>
          <w:lang w:val="en-US"/>
          <w:rPrChange w:id="206" w:author="Cesar Carcamo" w:date="2017-05-10T09:13:00Z">
            <w:rPr>
              <w:b/>
              <w:lang w:val="es-ES"/>
            </w:rPr>
          </w:rPrChange>
        </w:rPr>
      </w:pPr>
    </w:p>
    <w:p w14:paraId="082E2A47" w14:textId="77777777" w:rsidR="00DB43C8" w:rsidRPr="009B40AE" w:rsidRDefault="00DB43C8" w:rsidP="005F0C3A">
      <w:pPr>
        <w:jc w:val="both"/>
        <w:rPr>
          <w:b/>
          <w:lang w:val="en-US"/>
          <w:rPrChange w:id="207" w:author="Cesar Carcamo" w:date="2017-05-10T09:13:00Z">
            <w:rPr>
              <w:b/>
              <w:lang w:val="es-ES"/>
            </w:rPr>
          </w:rPrChange>
        </w:rPr>
      </w:pPr>
    </w:p>
    <w:p w14:paraId="6E189FC9" w14:textId="77777777" w:rsidR="00DB43C8" w:rsidRPr="009B40AE" w:rsidRDefault="00DB43C8" w:rsidP="005F0C3A">
      <w:pPr>
        <w:jc w:val="both"/>
        <w:rPr>
          <w:b/>
          <w:lang w:val="en-US"/>
          <w:rPrChange w:id="208" w:author="Cesar Carcamo" w:date="2017-05-10T09:13:00Z">
            <w:rPr>
              <w:b/>
              <w:lang w:val="es-ES"/>
            </w:rPr>
          </w:rPrChange>
        </w:rPr>
      </w:pPr>
    </w:p>
    <w:p w14:paraId="41B6D27D" w14:textId="77777777" w:rsidR="00DB43C8" w:rsidRPr="009B40AE" w:rsidRDefault="00DB43C8" w:rsidP="005F0C3A">
      <w:pPr>
        <w:jc w:val="both"/>
        <w:rPr>
          <w:b/>
          <w:lang w:val="en-US"/>
          <w:rPrChange w:id="209" w:author="Cesar Carcamo" w:date="2017-05-10T09:13:00Z">
            <w:rPr>
              <w:b/>
              <w:lang w:val="es-ES"/>
            </w:rPr>
          </w:rPrChange>
        </w:rPr>
      </w:pPr>
    </w:p>
    <w:p w14:paraId="1DB5D19D" w14:textId="77777777" w:rsidR="00DB43C8" w:rsidRPr="009B40AE" w:rsidRDefault="00DB43C8" w:rsidP="005F0C3A">
      <w:pPr>
        <w:jc w:val="both"/>
        <w:rPr>
          <w:b/>
          <w:lang w:val="en-US"/>
          <w:rPrChange w:id="210" w:author="Cesar Carcamo" w:date="2017-05-10T09:13:00Z">
            <w:rPr>
              <w:b/>
              <w:lang w:val="es-ES"/>
            </w:rPr>
          </w:rPrChange>
        </w:rPr>
      </w:pPr>
    </w:p>
    <w:p w14:paraId="63374375" w14:textId="77777777" w:rsidR="00DB43C8" w:rsidRPr="009B40AE" w:rsidRDefault="00DB43C8" w:rsidP="005F0C3A">
      <w:pPr>
        <w:jc w:val="both"/>
        <w:rPr>
          <w:b/>
          <w:lang w:val="en-US"/>
          <w:rPrChange w:id="211" w:author="Cesar Carcamo" w:date="2017-05-10T09:13:00Z">
            <w:rPr>
              <w:b/>
              <w:lang w:val="es-ES"/>
            </w:rPr>
          </w:rPrChange>
        </w:rPr>
      </w:pPr>
    </w:p>
    <w:p w14:paraId="5A23CE06" w14:textId="77777777" w:rsidR="00DB43C8" w:rsidRPr="009B40AE" w:rsidRDefault="00DB43C8" w:rsidP="005F0C3A">
      <w:pPr>
        <w:jc w:val="both"/>
        <w:rPr>
          <w:b/>
          <w:lang w:val="en-US"/>
          <w:rPrChange w:id="212" w:author="Cesar Carcamo" w:date="2017-05-10T09:13:00Z">
            <w:rPr>
              <w:b/>
              <w:lang w:val="es-ES"/>
            </w:rPr>
          </w:rPrChange>
        </w:rPr>
      </w:pPr>
    </w:p>
    <w:p w14:paraId="2AA392F3" w14:textId="77777777" w:rsidR="00DB43C8" w:rsidRPr="009B40AE" w:rsidRDefault="00DB43C8" w:rsidP="005F0C3A">
      <w:pPr>
        <w:jc w:val="both"/>
        <w:rPr>
          <w:b/>
          <w:lang w:val="en-US"/>
          <w:rPrChange w:id="213" w:author="Cesar Carcamo" w:date="2017-05-10T09:13:00Z">
            <w:rPr>
              <w:b/>
              <w:lang w:val="es-ES"/>
            </w:rPr>
          </w:rPrChange>
        </w:rPr>
      </w:pPr>
    </w:p>
    <w:p w14:paraId="604934CA" w14:textId="77777777" w:rsidR="00DB43C8" w:rsidRPr="009B40AE" w:rsidRDefault="00DB43C8" w:rsidP="005F0C3A">
      <w:pPr>
        <w:jc w:val="both"/>
        <w:rPr>
          <w:b/>
          <w:lang w:val="en-US"/>
          <w:rPrChange w:id="214" w:author="Cesar Carcamo" w:date="2017-05-10T09:13:00Z">
            <w:rPr>
              <w:b/>
              <w:lang w:val="es-ES"/>
            </w:rPr>
          </w:rPrChange>
        </w:rPr>
      </w:pPr>
    </w:p>
    <w:p w14:paraId="737B1248" w14:textId="77777777" w:rsidR="00DB43C8" w:rsidRPr="009B40AE" w:rsidRDefault="00DB43C8" w:rsidP="005F0C3A">
      <w:pPr>
        <w:jc w:val="both"/>
        <w:rPr>
          <w:b/>
          <w:lang w:val="en-US"/>
          <w:rPrChange w:id="215" w:author="Cesar Carcamo" w:date="2017-05-10T09:13:00Z">
            <w:rPr>
              <w:b/>
              <w:lang w:val="es-ES"/>
            </w:rPr>
          </w:rPrChange>
        </w:rPr>
      </w:pPr>
    </w:p>
    <w:p w14:paraId="53793962" w14:textId="77777777" w:rsidR="00DB43C8" w:rsidRPr="009B40AE" w:rsidRDefault="00DB43C8" w:rsidP="005F0C3A">
      <w:pPr>
        <w:jc w:val="both"/>
        <w:rPr>
          <w:b/>
          <w:lang w:val="en-US"/>
          <w:rPrChange w:id="216" w:author="Cesar Carcamo" w:date="2017-05-10T09:13:00Z">
            <w:rPr>
              <w:b/>
              <w:lang w:val="es-ES"/>
            </w:rPr>
          </w:rPrChange>
        </w:rPr>
      </w:pPr>
    </w:p>
    <w:p w14:paraId="6C9B4DB9" w14:textId="77777777" w:rsidR="00DB43C8" w:rsidRPr="009B40AE" w:rsidRDefault="00DB43C8" w:rsidP="005F0C3A">
      <w:pPr>
        <w:jc w:val="both"/>
        <w:rPr>
          <w:b/>
          <w:lang w:val="en-US"/>
          <w:rPrChange w:id="217" w:author="Cesar Carcamo" w:date="2017-05-10T09:13:00Z">
            <w:rPr>
              <w:b/>
              <w:lang w:val="es-ES"/>
            </w:rPr>
          </w:rPrChange>
        </w:rPr>
      </w:pPr>
    </w:p>
    <w:p w14:paraId="1D01AC58" w14:textId="77777777" w:rsidR="00DB43C8" w:rsidRPr="009B40AE" w:rsidRDefault="00DB43C8" w:rsidP="005F0C3A">
      <w:pPr>
        <w:jc w:val="both"/>
        <w:rPr>
          <w:b/>
          <w:lang w:val="en-US"/>
          <w:rPrChange w:id="218" w:author="Cesar Carcamo" w:date="2017-05-10T09:13:00Z">
            <w:rPr>
              <w:b/>
              <w:lang w:val="es-ES"/>
            </w:rPr>
          </w:rPrChange>
        </w:rPr>
      </w:pPr>
    </w:p>
    <w:p w14:paraId="643D6271" w14:textId="77777777" w:rsidR="00DB43C8" w:rsidRPr="009B40AE" w:rsidRDefault="00DB43C8" w:rsidP="005F0C3A">
      <w:pPr>
        <w:jc w:val="both"/>
        <w:rPr>
          <w:b/>
          <w:lang w:val="en-US"/>
          <w:rPrChange w:id="219" w:author="Cesar Carcamo" w:date="2017-05-10T09:13:00Z">
            <w:rPr>
              <w:b/>
              <w:lang w:val="es-ES"/>
            </w:rPr>
          </w:rPrChange>
        </w:rPr>
      </w:pPr>
    </w:p>
    <w:p w14:paraId="21F664EA" w14:textId="77777777" w:rsidR="00DB43C8" w:rsidRPr="009B40AE" w:rsidRDefault="00DB43C8" w:rsidP="005F0C3A">
      <w:pPr>
        <w:jc w:val="both"/>
        <w:rPr>
          <w:b/>
          <w:lang w:val="en-US"/>
          <w:rPrChange w:id="220" w:author="Cesar Carcamo" w:date="2017-05-10T09:13:00Z">
            <w:rPr>
              <w:b/>
              <w:lang w:val="es-ES"/>
            </w:rPr>
          </w:rPrChange>
        </w:rPr>
      </w:pPr>
    </w:p>
    <w:p w14:paraId="048A3303" w14:textId="77777777" w:rsidR="005B7B09" w:rsidRPr="008B7F91" w:rsidRDefault="009424E0" w:rsidP="005F0C3A">
      <w:pPr>
        <w:jc w:val="both"/>
        <w:rPr>
          <w:b/>
          <w:lang w:val="es-ES"/>
        </w:rPr>
      </w:pPr>
      <w:r w:rsidRPr="00F66265">
        <w:rPr>
          <w:b/>
          <w:highlight w:val="yellow"/>
          <w:lang w:val="es-ES"/>
        </w:rPr>
        <w:t>A</w:t>
      </w:r>
      <w:r w:rsidR="00D8130F" w:rsidRPr="00F66265">
        <w:rPr>
          <w:b/>
          <w:highlight w:val="yellow"/>
          <w:lang w:val="es-ES"/>
        </w:rPr>
        <w:t>nexo 1. Encues</w:t>
      </w:r>
      <w:r w:rsidR="008B7F91" w:rsidRPr="00F66265">
        <w:rPr>
          <w:b/>
          <w:highlight w:val="yellow"/>
          <w:lang w:val="es-ES"/>
        </w:rPr>
        <w:t>ta de Evaluación del Sistema Interno para Solicitudes del Asegurado (SISA)</w:t>
      </w:r>
    </w:p>
    <w:p w14:paraId="44D3B0F0" w14:textId="77777777" w:rsidR="0071477E" w:rsidRDefault="0071477E" w:rsidP="005F0C3A">
      <w:pPr>
        <w:jc w:val="both"/>
        <w:rPr>
          <w:lang w:val="es-ES"/>
        </w:rPr>
      </w:pPr>
    </w:p>
    <w:p w14:paraId="0837BF88" w14:textId="77777777" w:rsidR="0071477E" w:rsidRPr="00CE22C1" w:rsidRDefault="0071477E" w:rsidP="005F0C3A">
      <w:pPr>
        <w:jc w:val="both"/>
        <w:rPr>
          <w:b/>
          <w:lang w:val="es-ES"/>
        </w:rPr>
      </w:pPr>
      <w:r w:rsidRPr="00CE22C1">
        <w:rPr>
          <w:b/>
          <w:lang w:val="es-ES"/>
        </w:rPr>
        <w:t>Usabilidad</w:t>
      </w:r>
    </w:p>
    <w:p w14:paraId="5DBB7DCD" w14:textId="77777777" w:rsidR="00676C52" w:rsidRDefault="00676C52" w:rsidP="005F0C3A">
      <w:pPr>
        <w:jc w:val="both"/>
        <w:rPr>
          <w:lang w:val="es-ES"/>
        </w:rPr>
      </w:pPr>
    </w:p>
    <w:p w14:paraId="7CD6008E" w14:textId="77777777" w:rsidR="00676C52" w:rsidRDefault="00676C52" w:rsidP="005F0C3A">
      <w:pPr>
        <w:jc w:val="both"/>
        <w:rPr>
          <w:lang w:val="es-ES"/>
        </w:rPr>
      </w:pPr>
      <w:r>
        <w:rPr>
          <w:lang w:val="es-ES"/>
        </w:rPr>
        <w:t>Todas las preguntas de esta sección se refieren a la usabilidad del SISA (Sistema Interno para Solicitudes del Asegurado)</w:t>
      </w:r>
    </w:p>
    <w:p w14:paraId="38E034AF" w14:textId="77777777" w:rsidR="00676C52" w:rsidRDefault="00676C52" w:rsidP="005F0C3A">
      <w:pPr>
        <w:jc w:val="both"/>
        <w:rPr>
          <w:lang w:val="es-ES"/>
        </w:rPr>
      </w:pPr>
    </w:p>
    <w:p w14:paraId="0C51E309" w14:textId="77777777" w:rsidR="00676C52" w:rsidRDefault="00676C52" w:rsidP="005F0C3A">
      <w:pPr>
        <w:pStyle w:val="Prrafodelista"/>
        <w:numPr>
          <w:ilvl w:val="0"/>
          <w:numId w:val="17"/>
        </w:numPr>
        <w:jc w:val="both"/>
        <w:rPr>
          <w:lang w:val="es-ES"/>
        </w:rPr>
      </w:pPr>
      <w:r>
        <w:rPr>
          <w:lang w:val="es-ES"/>
        </w:rPr>
        <w:t>El SISA me ayuda a ser más efectivo</w:t>
      </w:r>
    </w:p>
    <w:p w14:paraId="3C7F925B"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51E8ED8" w14:textId="77777777" w:rsidR="008C7830" w:rsidRDefault="008C7830" w:rsidP="005F0C3A">
      <w:pPr>
        <w:pStyle w:val="Prrafodelista"/>
        <w:numPr>
          <w:ilvl w:val="1"/>
          <w:numId w:val="17"/>
        </w:numPr>
        <w:jc w:val="both"/>
        <w:rPr>
          <w:lang w:val="es-ES"/>
        </w:rPr>
      </w:pPr>
      <w:r>
        <w:rPr>
          <w:lang w:val="es-ES"/>
        </w:rPr>
        <w:t>En Desacuerdo</w:t>
      </w:r>
    </w:p>
    <w:p w14:paraId="005AA986" w14:textId="77777777" w:rsidR="008C7830" w:rsidRDefault="008C7830" w:rsidP="005F0C3A">
      <w:pPr>
        <w:pStyle w:val="Prrafodelista"/>
        <w:numPr>
          <w:ilvl w:val="1"/>
          <w:numId w:val="17"/>
        </w:numPr>
        <w:jc w:val="both"/>
        <w:rPr>
          <w:lang w:val="es-ES"/>
        </w:rPr>
      </w:pPr>
      <w:r>
        <w:rPr>
          <w:lang w:val="es-ES"/>
        </w:rPr>
        <w:t>Ni de acuerdo ni en desacuerdo</w:t>
      </w:r>
    </w:p>
    <w:p w14:paraId="31261DDF" w14:textId="77777777" w:rsidR="008C7830" w:rsidRDefault="008C7830" w:rsidP="005F0C3A">
      <w:pPr>
        <w:pStyle w:val="Prrafodelista"/>
        <w:numPr>
          <w:ilvl w:val="1"/>
          <w:numId w:val="17"/>
        </w:numPr>
        <w:jc w:val="both"/>
        <w:rPr>
          <w:lang w:val="es-ES"/>
        </w:rPr>
      </w:pPr>
      <w:r>
        <w:rPr>
          <w:lang w:val="es-ES"/>
        </w:rPr>
        <w:t>De Acuerdo</w:t>
      </w:r>
    </w:p>
    <w:p w14:paraId="1E54C397" w14:textId="77777777" w:rsidR="008C7830" w:rsidRDefault="008C7830" w:rsidP="005F0C3A">
      <w:pPr>
        <w:pStyle w:val="Prrafodelista"/>
        <w:numPr>
          <w:ilvl w:val="1"/>
          <w:numId w:val="17"/>
        </w:numPr>
        <w:jc w:val="both"/>
        <w:rPr>
          <w:lang w:val="es-ES"/>
        </w:rPr>
      </w:pPr>
      <w:r>
        <w:rPr>
          <w:lang w:val="es-ES"/>
        </w:rPr>
        <w:t>Totalmente de acuerdo</w:t>
      </w:r>
    </w:p>
    <w:p w14:paraId="34E035F9" w14:textId="77777777" w:rsidR="008C7830" w:rsidRDefault="008C7830" w:rsidP="005F0C3A">
      <w:pPr>
        <w:pStyle w:val="Prrafodelista"/>
        <w:ind w:left="1440"/>
        <w:jc w:val="both"/>
        <w:rPr>
          <w:lang w:val="es-ES"/>
        </w:rPr>
      </w:pPr>
    </w:p>
    <w:p w14:paraId="18835B30" w14:textId="77777777" w:rsidR="00676C52" w:rsidRDefault="00676C52" w:rsidP="005F0C3A">
      <w:pPr>
        <w:pStyle w:val="Prrafodelista"/>
        <w:numPr>
          <w:ilvl w:val="0"/>
          <w:numId w:val="17"/>
        </w:numPr>
        <w:jc w:val="both"/>
        <w:rPr>
          <w:lang w:val="es-ES"/>
        </w:rPr>
      </w:pPr>
      <w:r>
        <w:rPr>
          <w:lang w:val="es-ES"/>
        </w:rPr>
        <w:lastRenderedPageBreak/>
        <w:t>El SISA me ayuda a ser más productivo</w:t>
      </w:r>
    </w:p>
    <w:p w14:paraId="024E1017"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7CBF90F" w14:textId="77777777" w:rsidR="008C7830" w:rsidRDefault="008C7830" w:rsidP="005F0C3A">
      <w:pPr>
        <w:pStyle w:val="Prrafodelista"/>
        <w:numPr>
          <w:ilvl w:val="1"/>
          <w:numId w:val="17"/>
        </w:numPr>
        <w:jc w:val="both"/>
        <w:rPr>
          <w:lang w:val="es-ES"/>
        </w:rPr>
      </w:pPr>
      <w:r>
        <w:rPr>
          <w:lang w:val="es-ES"/>
        </w:rPr>
        <w:t>En Desacuerdo</w:t>
      </w:r>
    </w:p>
    <w:p w14:paraId="371E587E" w14:textId="77777777" w:rsidR="008C7830" w:rsidRDefault="008C7830" w:rsidP="005F0C3A">
      <w:pPr>
        <w:pStyle w:val="Prrafodelista"/>
        <w:numPr>
          <w:ilvl w:val="1"/>
          <w:numId w:val="17"/>
        </w:numPr>
        <w:jc w:val="both"/>
        <w:rPr>
          <w:lang w:val="es-ES"/>
        </w:rPr>
      </w:pPr>
      <w:r>
        <w:rPr>
          <w:lang w:val="es-ES"/>
        </w:rPr>
        <w:t>Ni de acuerdo ni en desacuerdo</w:t>
      </w:r>
    </w:p>
    <w:p w14:paraId="2235B268" w14:textId="77777777" w:rsidR="008C7830" w:rsidRDefault="008C7830" w:rsidP="005F0C3A">
      <w:pPr>
        <w:pStyle w:val="Prrafodelista"/>
        <w:numPr>
          <w:ilvl w:val="1"/>
          <w:numId w:val="17"/>
        </w:numPr>
        <w:jc w:val="both"/>
        <w:rPr>
          <w:lang w:val="es-ES"/>
        </w:rPr>
      </w:pPr>
      <w:r>
        <w:rPr>
          <w:lang w:val="es-ES"/>
        </w:rPr>
        <w:t>De Acuerdo</w:t>
      </w:r>
    </w:p>
    <w:p w14:paraId="010A05C5" w14:textId="77777777" w:rsidR="008C7830" w:rsidRDefault="008C7830" w:rsidP="005F0C3A">
      <w:pPr>
        <w:pStyle w:val="Prrafodelista"/>
        <w:numPr>
          <w:ilvl w:val="1"/>
          <w:numId w:val="17"/>
        </w:numPr>
        <w:jc w:val="both"/>
        <w:rPr>
          <w:lang w:val="es-ES"/>
        </w:rPr>
      </w:pPr>
      <w:r>
        <w:rPr>
          <w:lang w:val="es-ES"/>
        </w:rPr>
        <w:t>Totalmente de acuerdo</w:t>
      </w:r>
    </w:p>
    <w:p w14:paraId="788BFCB4" w14:textId="77777777" w:rsidR="008C7830" w:rsidRDefault="008C7830" w:rsidP="005F0C3A">
      <w:pPr>
        <w:pStyle w:val="Prrafodelista"/>
        <w:ind w:left="1440"/>
        <w:jc w:val="both"/>
        <w:rPr>
          <w:lang w:val="es-ES"/>
        </w:rPr>
      </w:pPr>
    </w:p>
    <w:p w14:paraId="2D6A70B1" w14:textId="77777777" w:rsidR="00676C52" w:rsidRDefault="00676C52" w:rsidP="005F0C3A">
      <w:pPr>
        <w:pStyle w:val="Prrafodelista"/>
        <w:numPr>
          <w:ilvl w:val="0"/>
          <w:numId w:val="17"/>
        </w:numPr>
        <w:jc w:val="both"/>
        <w:rPr>
          <w:lang w:val="es-ES"/>
        </w:rPr>
      </w:pPr>
      <w:r>
        <w:rPr>
          <w:lang w:val="es-ES"/>
        </w:rPr>
        <w:t>El SISA es útil</w:t>
      </w:r>
    </w:p>
    <w:p w14:paraId="6771F98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A7DEDCF" w14:textId="77777777" w:rsidR="008C7830" w:rsidRDefault="008C7830" w:rsidP="005F0C3A">
      <w:pPr>
        <w:pStyle w:val="Prrafodelista"/>
        <w:numPr>
          <w:ilvl w:val="1"/>
          <w:numId w:val="17"/>
        </w:numPr>
        <w:jc w:val="both"/>
        <w:rPr>
          <w:lang w:val="es-ES"/>
        </w:rPr>
      </w:pPr>
      <w:r>
        <w:rPr>
          <w:lang w:val="es-ES"/>
        </w:rPr>
        <w:t>En Desacuerdo</w:t>
      </w:r>
    </w:p>
    <w:p w14:paraId="6C18E228" w14:textId="77777777" w:rsidR="008C7830" w:rsidRDefault="008C7830" w:rsidP="005F0C3A">
      <w:pPr>
        <w:pStyle w:val="Prrafodelista"/>
        <w:numPr>
          <w:ilvl w:val="1"/>
          <w:numId w:val="17"/>
        </w:numPr>
        <w:jc w:val="both"/>
        <w:rPr>
          <w:lang w:val="es-ES"/>
        </w:rPr>
      </w:pPr>
      <w:r>
        <w:rPr>
          <w:lang w:val="es-ES"/>
        </w:rPr>
        <w:t>Ni de acuerdo ni en desacuerdo</w:t>
      </w:r>
    </w:p>
    <w:p w14:paraId="11A90F12" w14:textId="77777777" w:rsidR="008C7830" w:rsidRDefault="008C7830" w:rsidP="005F0C3A">
      <w:pPr>
        <w:pStyle w:val="Prrafodelista"/>
        <w:numPr>
          <w:ilvl w:val="1"/>
          <w:numId w:val="17"/>
        </w:numPr>
        <w:jc w:val="both"/>
        <w:rPr>
          <w:lang w:val="es-ES"/>
        </w:rPr>
      </w:pPr>
      <w:r>
        <w:rPr>
          <w:lang w:val="es-ES"/>
        </w:rPr>
        <w:t>De Acuerdo</w:t>
      </w:r>
    </w:p>
    <w:p w14:paraId="1DB3E6CE" w14:textId="77777777" w:rsidR="008C7830" w:rsidRDefault="008C7830" w:rsidP="005F0C3A">
      <w:pPr>
        <w:pStyle w:val="Prrafodelista"/>
        <w:numPr>
          <w:ilvl w:val="1"/>
          <w:numId w:val="17"/>
        </w:numPr>
        <w:jc w:val="both"/>
        <w:rPr>
          <w:lang w:val="es-ES"/>
        </w:rPr>
      </w:pPr>
      <w:r>
        <w:rPr>
          <w:lang w:val="es-ES"/>
        </w:rPr>
        <w:t>Totalmente de acuerdo</w:t>
      </w:r>
    </w:p>
    <w:p w14:paraId="19AA2855" w14:textId="77777777" w:rsidR="008C7830" w:rsidRDefault="008C7830" w:rsidP="005F0C3A">
      <w:pPr>
        <w:pStyle w:val="Prrafodelista"/>
        <w:ind w:left="1440"/>
        <w:jc w:val="both"/>
        <w:rPr>
          <w:lang w:val="es-ES"/>
        </w:rPr>
      </w:pPr>
    </w:p>
    <w:p w14:paraId="2FDA00E6" w14:textId="77777777" w:rsidR="00BA4F3C" w:rsidRDefault="00BA4F3C" w:rsidP="005F0C3A">
      <w:pPr>
        <w:pStyle w:val="Prrafodelista"/>
        <w:numPr>
          <w:ilvl w:val="0"/>
          <w:numId w:val="17"/>
        </w:numPr>
        <w:jc w:val="both"/>
        <w:rPr>
          <w:lang w:val="es-ES"/>
        </w:rPr>
      </w:pPr>
      <w:r>
        <w:rPr>
          <w:lang w:val="es-ES"/>
        </w:rPr>
        <w:t>El SISA cumple mis necesidades</w:t>
      </w:r>
    </w:p>
    <w:p w14:paraId="59613DFC"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0293E2DD" w14:textId="77777777" w:rsidR="008C7830" w:rsidRDefault="008C7830" w:rsidP="005F0C3A">
      <w:pPr>
        <w:pStyle w:val="Prrafodelista"/>
        <w:numPr>
          <w:ilvl w:val="1"/>
          <w:numId w:val="17"/>
        </w:numPr>
        <w:jc w:val="both"/>
        <w:rPr>
          <w:lang w:val="es-ES"/>
        </w:rPr>
      </w:pPr>
      <w:r>
        <w:rPr>
          <w:lang w:val="es-ES"/>
        </w:rPr>
        <w:t>En Desacuerdo</w:t>
      </w:r>
    </w:p>
    <w:p w14:paraId="7E72E47D" w14:textId="77777777" w:rsidR="008C7830" w:rsidRDefault="008C7830" w:rsidP="005F0C3A">
      <w:pPr>
        <w:pStyle w:val="Prrafodelista"/>
        <w:numPr>
          <w:ilvl w:val="1"/>
          <w:numId w:val="17"/>
        </w:numPr>
        <w:jc w:val="both"/>
        <w:rPr>
          <w:lang w:val="es-ES"/>
        </w:rPr>
      </w:pPr>
      <w:r>
        <w:rPr>
          <w:lang w:val="es-ES"/>
        </w:rPr>
        <w:t>Ni de acuerdo ni en desacuerdo</w:t>
      </w:r>
    </w:p>
    <w:p w14:paraId="18B49610" w14:textId="77777777" w:rsidR="008C7830" w:rsidRDefault="008C7830" w:rsidP="005F0C3A">
      <w:pPr>
        <w:pStyle w:val="Prrafodelista"/>
        <w:numPr>
          <w:ilvl w:val="1"/>
          <w:numId w:val="17"/>
        </w:numPr>
        <w:jc w:val="both"/>
        <w:rPr>
          <w:lang w:val="es-ES"/>
        </w:rPr>
      </w:pPr>
      <w:r>
        <w:rPr>
          <w:lang w:val="es-ES"/>
        </w:rPr>
        <w:t>De Acuerdo</w:t>
      </w:r>
    </w:p>
    <w:p w14:paraId="62ED9796" w14:textId="77777777" w:rsidR="008C7830" w:rsidRDefault="008C7830" w:rsidP="005F0C3A">
      <w:pPr>
        <w:pStyle w:val="Prrafodelista"/>
        <w:numPr>
          <w:ilvl w:val="1"/>
          <w:numId w:val="17"/>
        </w:numPr>
        <w:jc w:val="both"/>
        <w:rPr>
          <w:lang w:val="es-ES"/>
        </w:rPr>
      </w:pPr>
      <w:r>
        <w:rPr>
          <w:lang w:val="es-ES"/>
        </w:rPr>
        <w:t>Totalmente de acuerdo</w:t>
      </w:r>
    </w:p>
    <w:p w14:paraId="4FDD4309" w14:textId="77777777" w:rsidR="008C7830" w:rsidRDefault="008C7830" w:rsidP="005F0C3A">
      <w:pPr>
        <w:pStyle w:val="Prrafodelista"/>
        <w:ind w:left="1440"/>
        <w:jc w:val="both"/>
        <w:rPr>
          <w:lang w:val="es-ES"/>
        </w:rPr>
      </w:pPr>
    </w:p>
    <w:p w14:paraId="76619F89" w14:textId="77777777" w:rsidR="00BA4F3C" w:rsidRDefault="00BA4F3C" w:rsidP="005F0C3A">
      <w:pPr>
        <w:pStyle w:val="Prrafodelista"/>
        <w:numPr>
          <w:ilvl w:val="0"/>
          <w:numId w:val="17"/>
        </w:numPr>
        <w:jc w:val="both"/>
        <w:rPr>
          <w:lang w:val="es-ES"/>
        </w:rPr>
      </w:pPr>
      <w:r>
        <w:rPr>
          <w:lang w:val="es-ES"/>
        </w:rPr>
        <w:t>El SISA tiene las funciones que necesito</w:t>
      </w:r>
    </w:p>
    <w:p w14:paraId="1A3240DC"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4EEF597" w14:textId="77777777" w:rsidR="008C7830" w:rsidRDefault="008C7830" w:rsidP="005F0C3A">
      <w:pPr>
        <w:pStyle w:val="Prrafodelista"/>
        <w:numPr>
          <w:ilvl w:val="1"/>
          <w:numId w:val="17"/>
        </w:numPr>
        <w:jc w:val="both"/>
        <w:rPr>
          <w:lang w:val="es-ES"/>
        </w:rPr>
      </w:pPr>
      <w:r>
        <w:rPr>
          <w:lang w:val="es-ES"/>
        </w:rPr>
        <w:t>En Desacuerdo</w:t>
      </w:r>
    </w:p>
    <w:p w14:paraId="2E506824" w14:textId="77777777" w:rsidR="008C7830" w:rsidRDefault="008C7830" w:rsidP="005F0C3A">
      <w:pPr>
        <w:pStyle w:val="Prrafodelista"/>
        <w:numPr>
          <w:ilvl w:val="1"/>
          <w:numId w:val="17"/>
        </w:numPr>
        <w:jc w:val="both"/>
        <w:rPr>
          <w:lang w:val="es-ES"/>
        </w:rPr>
      </w:pPr>
      <w:r>
        <w:rPr>
          <w:lang w:val="es-ES"/>
        </w:rPr>
        <w:t>Ni de acuerdo ni en desacuerdo</w:t>
      </w:r>
    </w:p>
    <w:p w14:paraId="5DB7EF17" w14:textId="77777777" w:rsidR="008C7830" w:rsidRDefault="008C7830" w:rsidP="005F0C3A">
      <w:pPr>
        <w:pStyle w:val="Prrafodelista"/>
        <w:numPr>
          <w:ilvl w:val="1"/>
          <w:numId w:val="17"/>
        </w:numPr>
        <w:jc w:val="both"/>
        <w:rPr>
          <w:lang w:val="es-ES"/>
        </w:rPr>
      </w:pPr>
      <w:r>
        <w:rPr>
          <w:lang w:val="es-ES"/>
        </w:rPr>
        <w:t>De Acuerdo</w:t>
      </w:r>
    </w:p>
    <w:p w14:paraId="745C202A" w14:textId="77777777" w:rsidR="008C7830" w:rsidRDefault="008C7830" w:rsidP="005F0C3A">
      <w:pPr>
        <w:pStyle w:val="Prrafodelista"/>
        <w:numPr>
          <w:ilvl w:val="1"/>
          <w:numId w:val="17"/>
        </w:numPr>
        <w:jc w:val="both"/>
        <w:rPr>
          <w:lang w:val="es-ES"/>
        </w:rPr>
      </w:pPr>
      <w:r>
        <w:rPr>
          <w:lang w:val="es-ES"/>
        </w:rPr>
        <w:t>Totalmente de acuerdo</w:t>
      </w:r>
    </w:p>
    <w:p w14:paraId="0D4AF128" w14:textId="77777777" w:rsidR="008C7830" w:rsidRDefault="008C7830" w:rsidP="005F0C3A">
      <w:pPr>
        <w:pStyle w:val="Prrafodelista"/>
        <w:ind w:left="1440"/>
        <w:jc w:val="both"/>
        <w:rPr>
          <w:lang w:val="es-ES"/>
        </w:rPr>
      </w:pPr>
    </w:p>
    <w:p w14:paraId="0F1255CA" w14:textId="77777777" w:rsidR="00E75BFC" w:rsidRDefault="00E75BFC" w:rsidP="005F0C3A">
      <w:pPr>
        <w:pStyle w:val="Prrafodelista"/>
        <w:numPr>
          <w:ilvl w:val="0"/>
          <w:numId w:val="17"/>
        </w:numPr>
        <w:jc w:val="both"/>
        <w:rPr>
          <w:lang w:val="es-ES"/>
        </w:rPr>
      </w:pPr>
      <w:r>
        <w:rPr>
          <w:lang w:val="es-ES"/>
        </w:rPr>
        <w:t>Ut</w:t>
      </w:r>
      <w:r w:rsidR="005811AA">
        <w:rPr>
          <w:lang w:val="es-ES"/>
        </w:rPr>
        <w:t>ilizando el SISA he aumentado la</w:t>
      </w:r>
      <w:r>
        <w:rPr>
          <w:lang w:val="es-ES"/>
        </w:rPr>
        <w:t xml:space="preserve"> productividad</w:t>
      </w:r>
      <w:r w:rsidR="005811AA">
        <w:rPr>
          <w:lang w:val="es-ES"/>
        </w:rPr>
        <w:t xml:space="preserve"> de mi área.</w:t>
      </w:r>
    </w:p>
    <w:p w14:paraId="4D71DA15"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23C83E35" w14:textId="77777777" w:rsidR="008C7830" w:rsidRDefault="008C7830" w:rsidP="005F0C3A">
      <w:pPr>
        <w:pStyle w:val="Prrafodelista"/>
        <w:numPr>
          <w:ilvl w:val="1"/>
          <w:numId w:val="17"/>
        </w:numPr>
        <w:jc w:val="both"/>
        <w:rPr>
          <w:lang w:val="es-ES"/>
        </w:rPr>
      </w:pPr>
      <w:r>
        <w:rPr>
          <w:lang w:val="es-ES"/>
        </w:rPr>
        <w:t>En Desacuerdo</w:t>
      </w:r>
    </w:p>
    <w:p w14:paraId="54074447" w14:textId="77777777" w:rsidR="008C7830" w:rsidRDefault="008C7830" w:rsidP="005F0C3A">
      <w:pPr>
        <w:pStyle w:val="Prrafodelista"/>
        <w:numPr>
          <w:ilvl w:val="1"/>
          <w:numId w:val="17"/>
        </w:numPr>
        <w:jc w:val="both"/>
        <w:rPr>
          <w:lang w:val="es-ES"/>
        </w:rPr>
      </w:pPr>
      <w:r>
        <w:rPr>
          <w:lang w:val="es-ES"/>
        </w:rPr>
        <w:t>Ni de acuerdo ni en desacuerdo</w:t>
      </w:r>
    </w:p>
    <w:p w14:paraId="35D34D82" w14:textId="77777777" w:rsidR="008C7830" w:rsidRDefault="008C7830" w:rsidP="005F0C3A">
      <w:pPr>
        <w:pStyle w:val="Prrafodelista"/>
        <w:numPr>
          <w:ilvl w:val="1"/>
          <w:numId w:val="17"/>
        </w:numPr>
        <w:jc w:val="both"/>
        <w:rPr>
          <w:lang w:val="es-ES"/>
        </w:rPr>
      </w:pPr>
      <w:r>
        <w:rPr>
          <w:lang w:val="es-ES"/>
        </w:rPr>
        <w:t>De Acuerdo</w:t>
      </w:r>
    </w:p>
    <w:p w14:paraId="0651356B" w14:textId="77777777" w:rsidR="008C7830" w:rsidRDefault="008C7830" w:rsidP="005F0C3A">
      <w:pPr>
        <w:pStyle w:val="Prrafodelista"/>
        <w:numPr>
          <w:ilvl w:val="1"/>
          <w:numId w:val="17"/>
        </w:numPr>
        <w:jc w:val="both"/>
        <w:rPr>
          <w:lang w:val="es-ES"/>
        </w:rPr>
      </w:pPr>
      <w:r>
        <w:rPr>
          <w:lang w:val="es-ES"/>
        </w:rPr>
        <w:t>Totalmente de acuerdo</w:t>
      </w:r>
    </w:p>
    <w:p w14:paraId="747AFE65" w14:textId="77777777" w:rsidR="008C7830" w:rsidRDefault="008C7830" w:rsidP="005F0C3A">
      <w:pPr>
        <w:pStyle w:val="Prrafodelista"/>
        <w:ind w:left="1440"/>
        <w:jc w:val="both"/>
        <w:rPr>
          <w:lang w:val="es-ES"/>
        </w:rPr>
      </w:pPr>
    </w:p>
    <w:p w14:paraId="2D7E4F32" w14:textId="77777777" w:rsidR="00E75BFC" w:rsidRDefault="00E75BFC" w:rsidP="005F0C3A">
      <w:pPr>
        <w:pStyle w:val="Prrafodelista"/>
        <w:numPr>
          <w:ilvl w:val="0"/>
          <w:numId w:val="17"/>
        </w:numPr>
        <w:jc w:val="both"/>
        <w:rPr>
          <w:lang w:val="es-ES"/>
        </w:rPr>
      </w:pPr>
      <w:r>
        <w:rPr>
          <w:lang w:val="es-ES"/>
        </w:rPr>
        <w:t>Ut</w:t>
      </w:r>
      <w:r w:rsidR="00C70A98">
        <w:rPr>
          <w:lang w:val="es-ES"/>
        </w:rPr>
        <w:t>ilizando el SISA he aumentado la</w:t>
      </w:r>
      <w:r>
        <w:rPr>
          <w:lang w:val="es-ES"/>
        </w:rPr>
        <w:t xml:space="preserve"> efectividad </w:t>
      </w:r>
      <w:r w:rsidR="003527A1">
        <w:rPr>
          <w:lang w:val="es-ES"/>
        </w:rPr>
        <w:t>en mi área.</w:t>
      </w:r>
    </w:p>
    <w:p w14:paraId="61B0F738"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D09192D" w14:textId="77777777" w:rsidR="008C7830" w:rsidRDefault="008C7830" w:rsidP="005F0C3A">
      <w:pPr>
        <w:pStyle w:val="Prrafodelista"/>
        <w:numPr>
          <w:ilvl w:val="1"/>
          <w:numId w:val="17"/>
        </w:numPr>
        <w:jc w:val="both"/>
        <w:rPr>
          <w:lang w:val="es-ES"/>
        </w:rPr>
      </w:pPr>
      <w:r>
        <w:rPr>
          <w:lang w:val="es-ES"/>
        </w:rPr>
        <w:t>En Desacuerdo</w:t>
      </w:r>
    </w:p>
    <w:p w14:paraId="4117BA86" w14:textId="77777777" w:rsidR="008C7830" w:rsidRDefault="008C7830" w:rsidP="005F0C3A">
      <w:pPr>
        <w:pStyle w:val="Prrafodelista"/>
        <w:numPr>
          <w:ilvl w:val="1"/>
          <w:numId w:val="17"/>
        </w:numPr>
        <w:jc w:val="both"/>
        <w:rPr>
          <w:lang w:val="es-ES"/>
        </w:rPr>
      </w:pPr>
      <w:r>
        <w:rPr>
          <w:lang w:val="es-ES"/>
        </w:rPr>
        <w:t>Ni de acuerdo ni en desacuerdo</w:t>
      </w:r>
    </w:p>
    <w:p w14:paraId="465B8517" w14:textId="77777777" w:rsidR="008C7830" w:rsidRDefault="008C7830" w:rsidP="005F0C3A">
      <w:pPr>
        <w:pStyle w:val="Prrafodelista"/>
        <w:numPr>
          <w:ilvl w:val="1"/>
          <w:numId w:val="17"/>
        </w:numPr>
        <w:jc w:val="both"/>
        <w:rPr>
          <w:lang w:val="es-ES"/>
        </w:rPr>
      </w:pPr>
      <w:r>
        <w:rPr>
          <w:lang w:val="es-ES"/>
        </w:rPr>
        <w:t>De Acuerdo</w:t>
      </w:r>
    </w:p>
    <w:p w14:paraId="400D981A" w14:textId="77777777" w:rsidR="008C7830" w:rsidRDefault="008C7830" w:rsidP="005F0C3A">
      <w:pPr>
        <w:pStyle w:val="Prrafodelista"/>
        <w:numPr>
          <w:ilvl w:val="1"/>
          <w:numId w:val="17"/>
        </w:numPr>
        <w:jc w:val="both"/>
        <w:rPr>
          <w:lang w:val="es-ES"/>
        </w:rPr>
      </w:pPr>
      <w:r>
        <w:rPr>
          <w:lang w:val="es-ES"/>
        </w:rPr>
        <w:t>Totalmente de acuerdo</w:t>
      </w:r>
    </w:p>
    <w:p w14:paraId="6490E1A1" w14:textId="77777777" w:rsidR="006958D4" w:rsidRDefault="006958D4" w:rsidP="005F0C3A">
      <w:pPr>
        <w:pStyle w:val="Prrafodelista"/>
        <w:ind w:left="1440"/>
        <w:jc w:val="both"/>
        <w:rPr>
          <w:lang w:val="es-ES"/>
        </w:rPr>
      </w:pPr>
    </w:p>
    <w:p w14:paraId="252CC292" w14:textId="77777777" w:rsidR="00E75BFC" w:rsidRDefault="00E75BFC" w:rsidP="005F0C3A">
      <w:pPr>
        <w:pStyle w:val="Prrafodelista"/>
        <w:numPr>
          <w:ilvl w:val="0"/>
          <w:numId w:val="17"/>
        </w:numPr>
        <w:jc w:val="both"/>
        <w:rPr>
          <w:lang w:val="es-ES"/>
        </w:rPr>
      </w:pPr>
      <w:r>
        <w:rPr>
          <w:lang w:val="es-ES"/>
        </w:rPr>
        <w:t>He encontrado que el SISA es útil para mi trabajo</w:t>
      </w:r>
    </w:p>
    <w:p w14:paraId="41310FC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2378D6E" w14:textId="77777777" w:rsidR="008C7830" w:rsidRDefault="008C7830" w:rsidP="005F0C3A">
      <w:pPr>
        <w:pStyle w:val="Prrafodelista"/>
        <w:numPr>
          <w:ilvl w:val="1"/>
          <w:numId w:val="17"/>
        </w:numPr>
        <w:jc w:val="both"/>
        <w:rPr>
          <w:lang w:val="es-ES"/>
        </w:rPr>
      </w:pPr>
      <w:r>
        <w:rPr>
          <w:lang w:val="es-ES"/>
        </w:rPr>
        <w:t>En Desacuerdo</w:t>
      </w:r>
    </w:p>
    <w:p w14:paraId="78396EA7" w14:textId="77777777" w:rsidR="008C7830" w:rsidRDefault="008C7830" w:rsidP="005F0C3A">
      <w:pPr>
        <w:pStyle w:val="Prrafodelista"/>
        <w:numPr>
          <w:ilvl w:val="1"/>
          <w:numId w:val="17"/>
        </w:numPr>
        <w:jc w:val="both"/>
        <w:rPr>
          <w:lang w:val="es-ES"/>
        </w:rPr>
      </w:pPr>
      <w:r>
        <w:rPr>
          <w:lang w:val="es-ES"/>
        </w:rPr>
        <w:t>Ni de acuerdo ni en desacuerdo</w:t>
      </w:r>
    </w:p>
    <w:p w14:paraId="4E56F7A0" w14:textId="77777777" w:rsidR="008C7830" w:rsidRDefault="008C7830" w:rsidP="005F0C3A">
      <w:pPr>
        <w:pStyle w:val="Prrafodelista"/>
        <w:numPr>
          <w:ilvl w:val="1"/>
          <w:numId w:val="17"/>
        </w:numPr>
        <w:jc w:val="both"/>
        <w:rPr>
          <w:lang w:val="es-ES"/>
        </w:rPr>
      </w:pPr>
      <w:r>
        <w:rPr>
          <w:lang w:val="es-ES"/>
        </w:rPr>
        <w:t>De Acuerdo</w:t>
      </w:r>
    </w:p>
    <w:p w14:paraId="796691CF" w14:textId="77777777" w:rsidR="008C7830" w:rsidRDefault="008C7830" w:rsidP="005F0C3A">
      <w:pPr>
        <w:pStyle w:val="Prrafodelista"/>
        <w:numPr>
          <w:ilvl w:val="1"/>
          <w:numId w:val="17"/>
        </w:numPr>
        <w:jc w:val="both"/>
        <w:rPr>
          <w:lang w:val="es-ES"/>
        </w:rPr>
      </w:pPr>
      <w:r>
        <w:rPr>
          <w:lang w:val="es-ES"/>
        </w:rPr>
        <w:lastRenderedPageBreak/>
        <w:t>Totalmente de acuerdo</w:t>
      </w:r>
    </w:p>
    <w:p w14:paraId="6EF4A67C" w14:textId="77777777" w:rsidR="008C7830" w:rsidRPr="00820EEA" w:rsidRDefault="008C7830" w:rsidP="005F0C3A">
      <w:pPr>
        <w:pStyle w:val="Prrafodelista"/>
        <w:jc w:val="both"/>
        <w:rPr>
          <w:lang w:val="es-ES"/>
        </w:rPr>
      </w:pPr>
    </w:p>
    <w:p w14:paraId="3AA3DFA7" w14:textId="77777777" w:rsidR="00BA4F3C" w:rsidRPr="00CE22C1" w:rsidRDefault="00BA4F3C" w:rsidP="005F0C3A">
      <w:pPr>
        <w:jc w:val="both"/>
        <w:rPr>
          <w:b/>
          <w:lang w:val="es-ES"/>
        </w:rPr>
      </w:pPr>
      <w:r w:rsidRPr="00CE22C1">
        <w:rPr>
          <w:b/>
          <w:lang w:val="es-ES"/>
        </w:rPr>
        <w:t>Facilidad de Uso</w:t>
      </w:r>
      <w:r w:rsidR="00E75BFC" w:rsidRPr="00CE22C1">
        <w:rPr>
          <w:b/>
          <w:lang w:val="es-ES"/>
        </w:rPr>
        <w:t xml:space="preserve"> y Aprendizaje</w:t>
      </w:r>
    </w:p>
    <w:p w14:paraId="3BC7E634" w14:textId="77777777" w:rsidR="00BA4F3C" w:rsidRDefault="00BA4F3C" w:rsidP="005F0C3A">
      <w:pPr>
        <w:jc w:val="both"/>
        <w:rPr>
          <w:lang w:val="es-ES"/>
        </w:rPr>
      </w:pPr>
    </w:p>
    <w:p w14:paraId="7ED73F3D" w14:textId="77777777" w:rsidR="00BA4F3C" w:rsidRDefault="00BA4F3C" w:rsidP="005F0C3A">
      <w:pPr>
        <w:jc w:val="both"/>
        <w:rPr>
          <w:lang w:val="es-ES"/>
        </w:rPr>
      </w:pPr>
      <w:r>
        <w:rPr>
          <w:lang w:val="es-ES"/>
        </w:rPr>
        <w:t>Todas las preguntas de esta sección se refieren a la facilidad de uso</w:t>
      </w:r>
      <w:r w:rsidR="00E75BFC">
        <w:rPr>
          <w:lang w:val="es-ES"/>
        </w:rPr>
        <w:t xml:space="preserve"> y de aprendizaje</w:t>
      </w:r>
      <w:r>
        <w:rPr>
          <w:lang w:val="es-ES"/>
        </w:rPr>
        <w:t xml:space="preserve"> del SISA (Sistema Interno para Solicitudes del Asegurado)</w:t>
      </w:r>
    </w:p>
    <w:p w14:paraId="22A20C03" w14:textId="77777777" w:rsidR="00BA4F3C" w:rsidRDefault="00BA4F3C" w:rsidP="005F0C3A">
      <w:pPr>
        <w:jc w:val="both"/>
        <w:rPr>
          <w:lang w:val="es-ES"/>
        </w:rPr>
      </w:pPr>
    </w:p>
    <w:p w14:paraId="3DB38484" w14:textId="77777777" w:rsidR="00BA4F3C" w:rsidRDefault="00BA4F3C" w:rsidP="005F0C3A">
      <w:pPr>
        <w:pStyle w:val="Prrafodelista"/>
        <w:numPr>
          <w:ilvl w:val="0"/>
          <w:numId w:val="17"/>
        </w:numPr>
        <w:jc w:val="both"/>
        <w:rPr>
          <w:lang w:val="es-ES"/>
        </w:rPr>
      </w:pPr>
      <w:r w:rsidRPr="00BA4F3C">
        <w:rPr>
          <w:lang w:val="es-ES"/>
        </w:rPr>
        <w:t>El SISA es fácil de usar</w:t>
      </w:r>
    </w:p>
    <w:p w14:paraId="2AEF82F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180DEE1" w14:textId="77777777" w:rsidR="008C7830" w:rsidRDefault="008C7830" w:rsidP="005F0C3A">
      <w:pPr>
        <w:pStyle w:val="Prrafodelista"/>
        <w:numPr>
          <w:ilvl w:val="1"/>
          <w:numId w:val="17"/>
        </w:numPr>
        <w:jc w:val="both"/>
        <w:rPr>
          <w:lang w:val="es-ES"/>
        </w:rPr>
      </w:pPr>
      <w:r>
        <w:rPr>
          <w:lang w:val="es-ES"/>
        </w:rPr>
        <w:t>En Desacuerdo</w:t>
      </w:r>
    </w:p>
    <w:p w14:paraId="07F335B5" w14:textId="77777777" w:rsidR="008C7830" w:rsidRDefault="008C7830" w:rsidP="005F0C3A">
      <w:pPr>
        <w:pStyle w:val="Prrafodelista"/>
        <w:numPr>
          <w:ilvl w:val="1"/>
          <w:numId w:val="17"/>
        </w:numPr>
        <w:jc w:val="both"/>
        <w:rPr>
          <w:lang w:val="es-ES"/>
        </w:rPr>
      </w:pPr>
      <w:r>
        <w:rPr>
          <w:lang w:val="es-ES"/>
        </w:rPr>
        <w:t>Ni de acuerdo ni en desacuerdo</w:t>
      </w:r>
    </w:p>
    <w:p w14:paraId="18601DAC" w14:textId="77777777" w:rsidR="008C7830" w:rsidRDefault="008C7830" w:rsidP="005F0C3A">
      <w:pPr>
        <w:pStyle w:val="Prrafodelista"/>
        <w:numPr>
          <w:ilvl w:val="1"/>
          <w:numId w:val="17"/>
        </w:numPr>
        <w:jc w:val="both"/>
        <w:rPr>
          <w:lang w:val="es-ES"/>
        </w:rPr>
      </w:pPr>
      <w:r>
        <w:rPr>
          <w:lang w:val="es-ES"/>
        </w:rPr>
        <w:t>De Acuerdo</w:t>
      </w:r>
    </w:p>
    <w:p w14:paraId="3A5F1CD0" w14:textId="77777777" w:rsidR="008C7830" w:rsidRDefault="008C7830" w:rsidP="005F0C3A">
      <w:pPr>
        <w:pStyle w:val="Prrafodelista"/>
        <w:numPr>
          <w:ilvl w:val="1"/>
          <w:numId w:val="17"/>
        </w:numPr>
        <w:jc w:val="both"/>
        <w:rPr>
          <w:lang w:val="es-ES"/>
        </w:rPr>
      </w:pPr>
      <w:r>
        <w:rPr>
          <w:lang w:val="es-ES"/>
        </w:rPr>
        <w:t>Totalmente de acuerdo</w:t>
      </w:r>
    </w:p>
    <w:p w14:paraId="6DE11C6B" w14:textId="77777777" w:rsidR="008C7830" w:rsidRPr="00BA4F3C" w:rsidRDefault="008C7830" w:rsidP="005F0C3A">
      <w:pPr>
        <w:pStyle w:val="Prrafodelista"/>
        <w:ind w:left="1440"/>
        <w:jc w:val="both"/>
        <w:rPr>
          <w:lang w:val="es-ES"/>
        </w:rPr>
      </w:pPr>
    </w:p>
    <w:p w14:paraId="700C324C" w14:textId="77777777" w:rsidR="00BA4F3C" w:rsidRDefault="00BA4F3C" w:rsidP="005F0C3A">
      <w:pPr>
        <w:pStyle w:val="Prrafodelista"/>
        <w:numPr>
          <w:ilvl w:val="0"/>
          <w:numId w:val="17"/>
        </w:numPr>
        <w:jc w:val="both"/>
        <w:rPr>
          <w:lang w:val="es-ES"/>
        </w:rPr>
      </w:pPr>
      <w:r>
        <w:rPr>
          <w:lang w:val="es-ES"/>
        </w:rPr>
        <w:t>El SISA es simple de usar</w:t>
      </w:r>
    </w:p>
    <w:p w14:paraId="1EF29083"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5A9EB1A7" w14:textId="77777777" w:rsidR="008C7830" w:rsidRDefault="008C7830" w:rsidP="005F0C3A">
      <w:pPr>
        <w:pStyle w:val="Prrafodelista"/>
        <w:numPr>
          <w:ilvl w:val="1"/>
          <w:numId w:val="17"/>
        </w:numPr>
        <w:jc w:val="both"/>
        <w:rPr>
          <w:lang w:val="es-ES"/>
        </w:rPr>
      </w:pPr>
      <w:r>
        <w:rPr>
          <w:lang w:val="es-ES"/>
        </w:rPr>
        <w:t>En Desacuerdo</w:t>
      </w:r>
    </w:p>
    <w:p w14:paraId="15123920" w14:textId="77777777" w:rsidR="008C7830" w:rsidRDefault="008C7830" w:rsidP="005F0C3A">
      <w:pPr>
        <w:pStyle w:val="Prrafodelista"/>
        <w:numPr>
          <w:ilvl w:val="1"/>
          <w:numId w:val="17"/>
        </w:numPr>
        <w:jc w:val="both"/>
        <w:rPr>
          <w:lang w:val="es-ES"/>
        </w:rPr>
      </w:pPr>
      <w:r>
        <w:rPr>
          <w:lang w:val="es-ES"/>
        </w:rPr>
        <w:t>Ni de acuerdo ni en desacuerdo</w:t>
      </w:r>
    </w:p>
    <w:p w14:paraId="772631DA" w14:textId="77777777" w:rsidR="008C7830" w:rsidRDefault="008C7830" w:rsidP="005F0C3A">
      <w:pPr>
        <w:pStyle w:val="Prrafodelista"/>
        <w:numPr>
          <w:ilvl w:val="1"/>
          <w:numId w:val="17"/>
        </w:numPr>
        <w:jc w:val="both"/>
        <w:rPr>
          <w:lang w:val="es-ES"/>
        </w:rPr>
      </w:pPr>
      <w:r>
        <w:rPr>
          <w:lang w:val="es-ES"/>
        </w:rPr>
        <w:t>De Acuerdo</w:t>
      </w:r>
    </w:p>
    <w:p w14:paraId="0F535F00" w14:textId="77777777" w:rsidR="008C7830" w:rsidRDefault="008C7830" w:rsidP="005F0C3A">
      <w:pPr>
        <w:pStyle w:val="Prrafodelista"/>
        <w:numPr>
          <w:ilvl w:val="1"/>
          <w:numId w:val="17"/>
        </w:numPr>
        <w:jc w:val="both"/>
        <w:rPr>
          <w:lang w:val="es-ES"/>
        </w:rPr>
      </w:pPr>
      <w:r>
        <w:rPr>
          <w:lang w:val="es-ES"/>
        </w:rPr>
        <w:t>Totalmente de acuerdo</w:t>
      </w:r>
    </w:p>
    <w:p w14:paraId="0C703E92" w14:textId="77777777" w:rsidR="008C7830" w:rsidRDefault="008C7830" w:rsidP="005F0C3A">
      <w:pPr>
        <w:pStyle w:val="Prrafodelista"/>
        <w:ind w:left="1440"/>
        <w:jc w:val="both"/>
        <w:rPr>
          <w:lang w:val="es-ES"/>
        </w:rPr>
      </w:pPr>
    </w:p>
    <w:p w14:paraId="491D2A06" w14:textId="77777777" w:rsidR="00BA4F3C" w:rsidRDefault="00BA4F3C" w:rsidP="005F0C3A">
      <w:pPr>
        <w:pStyle w:val="Prrafodelista"/>
        <w:numPr>
          <w:ilvl w:val="0"/>
          <w:numId w:val="17"/>
        </w:numPr>
        <w:jc w:val="both"/>
        <w:rPr>
          <w:lang w:val="es-ES"/>
        </w:rPr>
      </w:pPr>
      <w:r>
        <w:rPr>
          <w:lang w:val="es-ES"/>
        </w:rPr>
        <w:t>El SISA es amigable</w:t>
      </w:r>
    </w:p>
    <w:p w14:paraId="7EE210DA"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41AD71E2" w14:textId="77777777" w:rsidR="008C7830" w:rsidRDefault="008C7830" w:rsidP="005F0C3A">
      <w:pPr>
        <w:pStyle w:val="Prrafodelista"/>
        <w:numPr>
          <w:ilvl w:val="1"/>
          <w:numId w:val="17"/>
        </w:numPr>
        <w:jc w:val="both"/>
        <w:rPr>
          <w:lang w:val="es-ES"/>
        </w:rPr>
      </w:pPr>
      <w:r>
        <w:rPr>
          <w:lang w:val="es-ES"/>
        </w:rPr>
        <w:t>En Desacuerdo</w:t>
      </w:r>
    </w:p>
    <w:p w14:paraId="35F6BA27" w14:textId="77777777" w:rsidR="008C7830" w:rsidRDefault="008C7830" w:rsidP="005F0C3A">
      <w:pPr>
        <w:pStyle w:val="Prrafodelista"/>
        <w:numPr>
          <w:ilvl w:val="1"/>
          <w:numId w:val="17"/>
        </w:numPr>
        <w:jc w:val="both"/>
        <w:rPr>
          <w:lang w:val="es-ES"/>
        </w:rPr>
      </w:pPr>
      <w:r>
        <w:rPr>
          <w:lang w:val="es-ES"/>
        </w:rPr>
        <w:t>Ni de acuerdo ni en desacuerdo</w:t>
      </w:r>
    </w:p>
    <w:p w14:paraId="555035D8" w14:textId="77777777" w:rsidR="008C7830" w:rsidRDefault="008C7830" w:rsidP="005F0C3A">
      <w:pPr>
        <w:pStyle w:val="Prrafodelista"/>
        <w:numPr>
          <w:ilvl w:val="1"/>
          <w:numId w:val="17"/>
        </w:numPr>
        <w:jc w:val="both"/>
        <w:rPr>
          <w:lang w:val="es-ES"/>
        </w:rPr>
      </w:pPr>
      <w:r>
        <w:rPr>
          <w:lang w:val="es-ES"/>
        </w:rPr>
        <w:t>De Acuerdo</w:t>
      </w:r>
    </w:p>
    <w:p w14:paraId="012E8AD8" w14:textId="77777777" w:rsidR="008C7830" w:rsidRDefault="008C7830" w:rsidP="005F0C3A">
      <w:pPr>
        <w:pStyle w:val="Prrafodelista"/>
        <w:numPr>
          <w:ilvl w:val="1"/>
          <w:numId w:val="17"/>
        </w:numPr>
        <w:jc w:val="both"/>
        <w:rPr>
          <w:lang w:val="es-ES"/>
        </w:rPr>
      </w:pPr>
      <w:r>
        <w:rPr>
          <w:lang w:val="es-ES"/>
        </w:rPr>
        <w:t>Totalmente de acuerdo</w:t>
      </w:r>
    </w:p>
    <w:p w14:paraId="71913F1B" w14:textId="77777777" w:rsidR="008C7830" w:rsidRDefault="008C7830" w:rsidP="005F0C3A">
      <w:pPr>
        <w:pStyle w:val="Prrafodelista"/>
        <w:ind w:left="1440"/>
        <w:jc w:val="both"/>
        <w:rPr>
          <w:lang w:val="es-ES"/>
        </w:rPr>
      </w:pPr>
    </w:p>
    <w:p w14:paraId="6C2EE951" w14:textId="77777777" w:rsidR="00BA4F3C" w:rsidRDefault="00BA4F3C" w:rsidP="005F0C3A">
      <w:pPr>
        <w:pStyle w:val="Prrafodelista"/>
        <w:numPr>
          <w:ilvl w:val="0"/>
          <w:numId w:val="17"/>
        </w:numPr>
        <w:jc w:val="both"/>
        <w:rPr>
          <w:lang w:val="es-ES"/>
        </w:rPr>
      </w:pPr>
      <w:r>
        <w:rPr>
          <w:lang w:val="es-ES"/>
        </w:rPr>
        <w:t>Puedo utilizar el SISA sin instrucciones o un manual</w:t>
      </w:r>
    </w:p>
    <w:p w14:paraId="5EB9AD34"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14368992" w14:textId="77777777" w:rsidR="008C7830" w:rsidRDefault="008C7830" w:rsidP="005F0C3A">
      <w:pPr>
        <w:pStyle w:val="Prrafodelista"/>
        <w:numPr>
          <w:ilvl w:val="1"/>
          <w:numId w:val="17"/>
        </w:numPr>
        <w:jc w:val="both"/>
        <w:rPr>
          <w:lang w:val="es-ES"/>
        </w:rPr>
      </w:pPr>
      <w:r>
        <w:rPr>
          <w:lang w:val="es-ES"/>
        </w:rPr>
        <w:t>En Desacuerdo</w:t>
      </w:r>
    </w:p>
    <w:p w14:paraId="0B486C2D" w14:textId="77777777" w:rsidR="008C7830" w:rsidRDefault="008C7830" w:rsidP="005F0C3A">
      <w:pPr>
        <w:pStyle w:val="Prrafodelista"/>
        <w:numPr>
          <w:ilvl w:val="1"/>
          <w:numId w:val="17"/>
        </w:numPr>
        <w:jc w:val="both"/>
        <w:rPr>
          <w:lang w:val="es-ES"/>
        </w:rPr>
      </w:pPr>
      <w:r>
        <w:rPr>
          <w:lang w:val="es-ES"/>
        </w:rPr>
        <w:t>Ni de acuerdo ni en desacuerdo</w:t>
      </w:r>
    </w:p>
    <w:p w14:paraId="746AAE6C" w14:textId="77777777" w:rsidR="008C7830" w:rsidRDefault="008C7830" w:rsidP="005F0C3A">
      <w:pPr>
        <w:pStyle w:val="Prrafodelista"/>
        <w:numPr>
          <w:ilvl w:val="1"/>
          <w:numId w:val="17"/>
        </w:numPr>
        <w:jc w:val="both"/>
        <w:rPr>
          <w:lang w:val="es-ES"/>
        </w:rPr>
      </w:pPr>
      <w:r>
        <w:rPr>
          <w:lang w:val="es-ES"/>
        </w:rPr>
        <w:t>De Acuerdo</w:t>
      </w:r>
    </w:p>
    <w:p w14:paraId="3BB2484A" w14:textId="77777777" w:rsidR="008C7830" w:rsidRDefault="008C7830" w:rsidP="005F0C3A">
      <w:pPr>
        <w:pStyle w:val="Prrafodelista"/>
        <w:numPr>
          <w:ilvl w:val="1"/>
          <w:numId w:val="17"/>
        </w:numPr>
        <w:jc w:val="both"/>
        <w:rPr>
          <w:lang w:val="es-ES"/>
        </w:rPr>
      </w:pPr>
      <w:r>
        <w:rPr>
          <w:lang w:val="es-ES"/>
        </w:rPr>
        <w:t>Totalmente de acuerdo</w:t>
      </w:r>
    </w:p>
    <w:p w14:paraId="418C1DD1" w14:textId="77777777" w:rsidR="008C7830" w:rsidRDefault="008C7830" w:rsidP="005F0C3A">
      <w:pPr>
        <w:pStyle w:val="Prrafodelista"/>
        <w:ind w:left="1440"/>
        <w:jc w:val="both"/>
        <w:rPr>
          <w:lang w:val="es-ES"/>
        </w:rPr>
      </w:pPr>
    </w:p>
    <w:p w14:paraId="3760BA16" w14:textId="77777777" w:rsidR="00E75BFC" w:rsidRDefault="00E75BFC" w:rsidP="005F0C3A">
      <w:pPr>
        <w:pStyle w:val="Prrafodelista"/>
        <w:numPr>
          <w:ilvl w:val="0"/>
          <w:numId w:val="17"/>
        </w:numPr>
        <w:jc w:val="both"/>
        <w:rPr>
          <w:lang w:val="es-ES"/>
        </w:rPr>
      </w:pPr>
      <w:r>
        <w:rPr>
          <w:lang w:val="es-ES"/>
        </w:rPr>
        <w:t>Aprendí a usar el SISA rápidamente</w:t>
      </w:r>
    </w:p>
    <w:p w14:paraId="14CFABB2"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7DFA8D00" w14:textId="77777777" w:rsidR="008C7830" w:rsidRDefault="008C7830" w:rsidP="005F0C3A">
      <w:pPr>
        <w:pStyle w:val="Prrafodelista"/>
        <w:numPr>
          <w:ilvl w:val="1"/>
          <w:numId w:val="17"/>
        </w:numPr>
        <w:jc w:val="both"/>
        <w:rPr>
          <w:lang w:val="es-ES"/>
        </w:rPr>
      </w:pPr>
      <w:r>
        <w:rPr>
          <w:lang w:val="es-ES"/>
        </w:rPr>
        <w:t>En Desacuerdo</w:t>
      </w:r>
    </w:p>
    <w:p w14:paraId="100021D4" w14:textId="77777777" w:rsidR="008C7830" w:rsidRDefault="008C7830" w:rsidP="005F0C3A">
      <w:pPr>
        <w:pStyle w:val="Prrafodelista"/>
        <w:numPr>
          <w:ilvl w:val="1"/>
          <w:numId w:val="17"/>
        </w:numPr>
        <w:jc w:val="both"/>
        <w:rPr>
          <w:lang w:val="es-ES"/>
        </w:rPr>
      </w:pPr>
      <w:r>
        <w:rPr>
          <w:lang w:val="es-ES"/>
        </w:rPr>
        <w:t>Ni de acuerdo ni en desacuerdo</w:t>
      </w:r>
    </w:p>
    <w:p w14:paraId="701E79FC" w14:textId="77777777" w:rsidR="008C7830" w:rsidRDefault="008C7830" w:rsidP="005F0C3A">
      <w:pPr>
        <w:pStyle w:val="Prrafodelista"/>
        <w:numPr>
          <w:ilvl w:val="1"/>
          <w:numId w:val="17"/>
        </w:numPr>
        <w:jc w:val="both"/>
        <w:rPr>
          <w:lang w:val="es-ES"/>
        </w:rPr>
      </w:pPr>
      <w:r>
        <w:rPr>
          <w:lang w:val="es-ES"/>
        </w:rPr>
        <w:t>De Acuerdo</w:t>
      </w:r>
    </w:p>
    <w:p w14:paraId="5C3AACAF" w14:textId="77777777" w:rsidR="008C7830" w:rsidRDefault="008C7830" w:rsidP="005F0C3A">
      <w:pPr>
        <w:pStyle w:val="Prrafodelista"/>
        <w:numPr>
          <w:ilvl w:val="1"/>
          <w:numId w:val="17"/>
        </w:numPr>
        <w:jc w:val="both"/>
        <w:rPr>
          <w:lang w:val="es-ES"/>
        </w:rPr>
      </w:pPr>
      <w:r>
        <w:rPr>
          <w:lang w:val="es-ES"/>
        </w:rPr>
        <w:t>Totalmente de acuerdo</w:t>
      </w:r>
    </w:p>
    <w:p w14:paraId="51FFA464" w14:textId="77777777" w:rsidR="008C7830" w:rsidRDefault="008C7830" w:rsidP="005F0C3A">
      <w:pPr>
        <w:pStyle w:val="Prrafodelista"/>
        <w:ind w:left="1440"/>
        <w:jc w:val="both"/>
        <w:rPr>
          <w:lang w:val="es-ES"/>
        </w:rPr>
      </w:pPr>
    </w:p>
    <w:p w14:paraId="575282F8" w14:textId="77777777" w:rsidR="00E75BFC" w:rsidRDefault="00E75BFC" w:rsidP="005F0C3A">
      <w:pPr>
        <w:pStyle w:val="Prrafodelista"/>
        <w:numPr>
          <w:ilvl w:val="0"/>
          <w:numId w:val="17"/>
        </w:numPr>
        <w:jc w:val="both"/>
        <w:rPr>
          <w:lang w:val="es-ES"/>
        </w:rPr>
      </w:pPr>
      <w:r>
        <w:rPr>
          <w:lang w:val="es-ES"/>
        </w:rPr>
        <w:t>Es fácil aprender a usar el SISA</w:t>
      </w:r>
    </w:p>
    <w:p w14:paraId="13773A7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00B9172" w14:textId="77777777" w:rsidR="008C7830" w:rsidRDefault="008C7830" w:rsidP="005F0C3A">
      <w:pPr>
        <w:pStyle w:val="Prrafodelista"/>
        <w:numPr>
          <w:ilvl w:val="1"/>
          <w:numId w:val="17"/>
        </w:numPr>
        <w:jc w:val="both"/>
        <w:rPr>
          <w:lang w:val="es-ES"/>
        </w:rPr>
      </w:pPr>
      <w:r>
        <w:rPr>
          <w:lang w:val="es-ES"/>
        </w:rPr>
        <w:t>En Desacuerdo</w:t>
      </w:r>
    </w:p>
    <w:p w14:paraId="36D7998E" w14:textId="77777777" w:rsidR="008C7830" w:rsidRDefault="008C7830" w:rsidP="005F0C3A">
      <w:pPr>
        <w:pStyle w:val="Prrafodelista"/>
        <w:numPr>
          <w:ilvl w:val="1"/>
          <w:numId w:val="17"/>
        </w:numPr>
        <w:jc w:val="both"/>
        <w:rPr>
          <w:lang w:val="es-ES"/>
        </w:rPr>
      </w:pPr>
      <w:r>
        <w:rPr>
          <w:lang w:val="es-ES"/>
        </w:rPr>
        <w:t>Ni de acuerdo ni en desacuerdo</w:t>
      </w:r>
    </w:p>
    <w:p w14:paraId="082ABFF2" w14:textId="77777777" w:rsidR="008C7830" w:rsidRDefault="008C7830" w:rsidP="005F0C3A">
      <w:pPr>
        <w:pStyle w:val="Prrafodelista"/>
        <w:numPr>
          <w:ilvl w:val="1"/>
          <w:numId w:val="17"/>
        </w:numPr>
        <w:jc w:val="both"/>
        <w:rPr>
          <w:lang w:val="es-ES"/>
        </w:rPr>
      </w:pPr>
      <w:r>
        <w:rPr>
          <w:lang w:val="es-ES"/>
        </w:rPr>
        <w:t>De Acuerdo</w:t>
      </w:r>
    </w:p>
    <w:p w14:paraId="6B1254D8" w14:textId="77777777" w:rsidR="008C7830" w:rsidRDefault="008C7830" w:rsidP="005F0C3A">
      <w:pPr>
        <w:pStyle w:val="Prrafodelista"/>
        <w:numPr>
          <w:ilvl w:val="1"/>
          <w:numId w:val="17"/>
        </w:numPr>
        <w:jc w:val="both"/>
        <w:rPr>
          <w:lang w:val="es-ES"/>
        </w:rPr>
      </w:pPr>
      <w:r>
        <w:rPr>
          <w:lang w:val="es-ES"/>
        </w:rPr>
        <w:lastRenderedPageBreak/>
        <w:t>Totalmente de acuerdo</w:t>
      </w:r>
    </w:p>
    <w:p w14:paraId="394DC992" w14:textId="77777777" w:rsidR="008C7830" w:rsidRDefault="008C7830" w:rsidP="005F0C3A">
      <w:pPr>
        <w:pStyle w:val="Prrafodelista"/>
        <w:ind w:left="1440"/>
        <w:jc w:val="both"/>
        <w:rPr>
          <w:lang w:val="es-ES"/>
        </w:rPr>
      </w:pPr>
    </w:p>
    <w:p w14:paraId="783ABD7A" w14:textId="77777777" w:rsidR="00C70A98" w:rsidRDefault="00C70A98" w:rsidP="005F0C3A">
      <w:pPr>
        <w:pStyle w:val="Prrafodelista"/>
        <w:numPr>
          <w:ilvl w:val="0"/>
          <w:numId w:val="17"/>
        </w:numPr>
        <w:jc w:val="both"/>
        <w:rPr>
          <w:lang w:val="es-ES"/>
        </w:rPr>
      </w:pPr>
      <w:r>
        <w:rPr>
          <w:lang w:val="es-ES"/>
        </w:rPr>
        <w:t>Imagino que la mayoría de personas aprenderán rápidamente a utilizar el SISA</w:t>
      </w:r>
    </w:p>
    <w:p w14:paraId="0083F08E"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0B0152E" w14:textId="77777777" w:rsidR="008C7830" w:rsidRDefault="008C7830" w:rsidP="005F0C3A">
      <w:pPr>
        <w:pStyle w:val="Prrafodelista"/>
        <w:numPr>
          <w:ilvl w:val="1"/>
          <w:numId w:val="17"/>
        </w:numPr>
        <w:jc w:val="both"/>
        <w:rPr>
          <w:lang w:val="es-ES"/>
        </w:rPr>
      </w:pPr>
      <w:r>
        <w:rPr>
          <w:lang w:val="es-ES"/>
        </w:rPr>
        <w:t>En Desacuerdo</w:t>
      </w:r>
    </w:p>
    <w:p w14:paraId="5E297C3F" w14:textId="77777777" w:rsidR="008C7830" w:rsidRDefault="008C7830" w:rsidP="005F0C3A">
      <w:pPr>
        <w:pStyle w:val="Prrafodelista"/>
        <w:numPr>
          <w:ilvl w:val="1"/>
          <w:numId w:val="17"/>
        </w:numPr>
        <w:jc w:val="both"/>
        <w:rPr>
          <w:lang w:val="es-ES"/>
        </w:rPr>
      </w:pPr>
      <w:r>
        <w:rPr>
          <w:lang w:val="es-ES"/>
        </w:rPr>
        <w:t>Ni de acuerdo ni en desacuerdo</w:t>
      </w:r>
    </w:p>
    <w:p w14:paraId="78906FD3" w14:textId="77777777" w:rsidR="008C7830" w:rsidRDefault="008C7830" w:rsidP="005F0C3A">
      <w:pPr>
        <w:pStyle w:val="Prrafodelista"/>
        <w:numPr>
          <w:ilvl w:val="1"/>
          <w:numId w:val="17"/>
        </w:numPr>
        <w:jc w:val="both"/>
        <w:rPr>
          <w:lang w:val="es-ES"/>
        </w:rPr>
      </w:pPr>
      <w:r>
        <w:rPr>
          <w:lang w:val="es-ES"/>
        </w:rPr>
        <w:t>De Acuerdo</w:t>
      </w:r>
    </w:p>
    <w:p w14:paraId="581EE3EB" w14:textId="77777777" w:rsidR="008C7830" w:rsidRDefault="008C7830" w:rsidP="005F0C3A">
      <w:pPr>
        <w:pStyle w:val="Prrafodelista"/>
        <w:numPr>
          <w:ilvl w:val="1"/>
          <w:numId w:val="17"/>
        </w:numPr>
        <w:jc w:val="both"/>
        <w:rPr>
          <w:lang w:val="es-ES"/>
        </w:rPr>
      </w:pPr>
      <w:r>
        <w:rPr>
          <w:lang w:val="es-ES"/>
        </w:rPr>
        <w:t>Totalmente de acuerdo</w:t>
      </w:r>
    </w:p>
    <w:p w14:paraId="341A885C" w14:textId="77777777" w:rsidR="008C7830" w:rsidRDefault="008C7830" w:rsidP="005F0C3A">
      <w:pPr>
        <w:pStyle w:val="Prrafodelista"/>
        <w:ind w:left="1440"/>
        <w:jc w:val="both"/>
        <w:rPr>
          <w:lang w:val="es-ES"/>
        </w:rPr>
      </w:pPr>
    </w:p>
    <w:p w14:paraId="78EE1107" w14:textId="77777777" w:rsidR="00C70A98" w:rsidRDefault="002D30D6" w:rsidP="005F0C3A">
      <w:pPr>
        <w:pStyle w:val="Prrafodelista"/>
        <w:numPr>
          <w:ilvl w:val="0"/>
          <w:numId w:val="17"/>
        </w:numPr>
        <w:jc w:val="both"/>
        <w:rPr>
          <w:lang w:val="es-ES"/>
        </w:rPr>
      </w:pPr>
      <w:r>
        <w:rPr>
          <w:lang w:val="es-ES"/>
        </w:rPr>
        <w:t>No n</w:t>
      </w:r>
      <w:r w:rsidR="00C70A98">
        <w:rPr>
          <w:lang w:val="es-ES"/>
        </w:rPr>
        <w:t xml:space="preserve">ecesito aprender muchas cosas antes de poder utilizar el </w:t>
      </w:r>
      <w:r w:rsidR="00ED56F0">
        <w:rPr>
          <w:lang w:val="es-ES"/>
        </w:rPr>
        <w:t>SISA</w:t>
      </w:r>
    </w:p>
    <w:p w14:paraId="6010310D" w14:textId="77777777" w:rsidR="008C7830" w:rsidRPr="00552117" w:rsidRDefault="008C7830" w:rsidP="005F0C3A">
      <w:pPr>
        <w:pStyle w:val="Prrafodelista"/>
        <w:numPr>
          <w:ilvl w:val="1"/>
          <w:numId w:val="17"/>
        </w:numPr>
        <w:jc w:val="both"/>
        <w:rPr>
          <w:lang w:val="es-ES"/>
        </w:rPr>
      </w:pPr>
      <w:r w:rsidRPr="00552117">
        <w:rPr>
          <w:lang w:val="es-ES"/>
        </w:rPr>
        <w:t>Totalmente en desacuerdo</w:t>
      </w:r>
    </w:p>
    <w:p w14:paraId="6836B522" w14:textId="77777777" w:rsidR="008C7830" w:rsidRDefault="008C7830" w:rsidP="005F0C3A">
      <w:pPr>
        <w:pStyle w:val="Prrafodelista"/>
        <w:numPr>
          <w:ilvl w:val="1"/>
          <w:numId w:val="17"/>
        </w:numPr>
        <w:jc w:val="both"/>
        <w:rPr>
          <w:lang w:val="es-ES"/>
        </w:rPr>
      </w:pPr>
      <w:r>
        <w:rPr>
          <w:lang w:val="es-ES"/>
        </w:rPr>
        <w:t>En Desacuerdo</w:t>
      </w:r>
    </w:p>
    <w:p w14:paraId="15CFCB65" w14:textId="77777777" w:rsidR="008C7830" w:rsidRDefault="008C7830" w:rsidP="005F0C3A">
      <w:pPr>
        <w:pStyle w:val="Prrafodelista"/>
        <w:numPr>
          <w:ilvl w:val="1"/>
          <w:numId w:val="17"/>
        </w:numPr>
        <w:jc w:val="both"/>
        <w:rPr>
          <w:lang w:val="es-ES"/>
        </w:rPr>
      </w:pPr>
      <w:r>
        <w:rPr>
          <w:lang w:val="es-ES"/>
        </w:rPr>
        <w:t>Ni de acuerdo ni en desacuerdo</w:t>
      </w:r>
    </w:p>
    <w:p w14:paraId="5FBAA6B3" w14:textId="77777777" w:rsidR="008C7830" w:rsidRDefault="008C7830" w:rsidP="005F0C3A">
      <w:pPr>
        <w:pStyle w:val="Prrafodelista"/>
        <w:numPr>
          <w:ilvl w:val="1"/>
          <w:numId w:val="17"/>
        </w:numPr>
        <w:jc w:val="both"/>
        <w:rPr>
          <w:lang w:val="es-ES"/>
        </w:rPr>
      </w:pPr>
      <w:r>
        <w:rPr>
          <w:lang w:val="es-ES"/>
        </w:rPr>
        <w:t>De Acuerdo</w:t>
      </w:r>
    </w:p>
    <w:p w14:paraId="169A0609" w14:textId="77777777" w:rsidR="008C7830" w:rsidRDefault="008C7830" w:rsidP="005F0C3A">
      <w:pPr>
        <w:pStyle w:val="Prrafodelista"/>
        <w:numPr>
          <w:ilvl w:val="1"/>
          <w:numId w:val="17"/>
        </w:numPr>
        <w:jc w:val="both"/>
        <w:rPr>
          <w:lang w:val="es-ES"/>
        </w:rPr>
      </w:pPr>
      <w:r>
        <w:rPr>
          <w:lang w:val="es-ES"/>
        </w:rPr>
        <w:t>Totalmente de acuerdo</w:t>
      </w:r>
    </w:p>
    <w:p w14:paraId="2DE6350D" w14:textId="77777777" w:rsidR="008C7830" w:rsidRPr="002D30D6" w:rsidRDefault="008C7830" w:rsidP="005F0C3A">
      <w:pPr>
        <w:jc w:val="both"/>
        <w:rPr>
          <w:lang w:val="es-ES"/>
        </w:rPr>
      </w:pPr>
    </w:p>
    <w:p w14:paraId="738E0CE2" w14:textId="77777777" w:rsidR="00C70A98" w:rsidRDefault="002D30D6" w:rsidP="005F0C3A">
      <w:pPr>
        <w:pStyle w:val="Prrafodelista"/>
        <w:numPr>
          <w:ilvl w:val="0"/>
          <w:numId w:val="17"/>
        </w:numPr>
        <w:jc w:val="both"/>
        <w:rPr>
          <w:lang w:val="es-ES"/>
        </w:rPr>
      </w:pPr>
      <w:r>
        <w:rPr>
          <w:lang w:val="es-ES"/>
        </w:rPr>
        <w:t>Dudo</w:t>
      </w:r>
      <w:r w:rsidR="00C70A98" w:rsidRPr="00ED56F0">
        <w:rPr>
          <w:lang w:val="es-ES"/>
        </w:rPr>
        <w:t xml:space="preserve"> que necesitaría el apoyo de personal técnico para poder utilizar el SISA</w:t>
      </w:r>
    </w:p>
    <w:p w14:paraId="2B914026"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7E56C9FE" w14:textId="77777777" w:rsidR="002D30D6" w:rsidRDefault="002D30D6" w:rsidP="005F0C3A">
      <w:pPr>
        <w:pStyle w:val="Prrafodelista"/>
        <w:numPr>
          <w:ilvl w:val="1"/>
          <w:numId w:val="17"/>
        </w:numPr>
        <w:jc w:val="both"/>
        <w:rPr>
          <w:lang w:val="es-ES"/>
        </w:rPr>
      </w:pPr>
      <w:r>
        <w:rPr>
          <w:lang w:val="es-ES"/>
        </w:rPr>
        <w:t>En Desacuerdo</w:t>
      </w:r>
    </w:p>
    <w:p w14:paraId="62900D75" w14:textId="77777777" w:rsidR="002D30D6" w:rsidRDefault="002D30D6" w:rsidP="005F0C3A">
      <w:pPr>
        <w:pStyle w:val="Prrafodelista"/>
        <w:numPr>
          <w:ilvl w:val="1"/>
          <w:numId w:val="17"/>
        </w:numPr>
        <w:jc w:val="both"/>
        <w:rPr>
          <w:lang w:val="es-ES"/>
        </w:rPr>
      </w:pPr>
      <w:r>
        <w:rPr>
          <w:lang w:val="es-ES"/>
        </w:rPr>
        <w:t>Ni de acuerdo ni en desacuerdo</w:t>
      </w:r>
    </w:p>
    <w:p w14:paraId="4B6128D4" w14:textId="77777777" w:rsidR="002D30D6" w:rsidRDefault="002D30D6" w:rsidP="005F0C3A">
      <w:pPr>
        <w:pStyle w:val="Prrafodelista"/>
        <w:numPr>
          <w:ilvl w:val="1"/>
          <w:numId w:val="17"/>
        </w:numPr>
        <w:jc w:val="both"/>
        <w:rPr>
          <w:lang w:val="es-ES"/>
        </w:rPr>
      </w:pPr>
      <w:r>
        <w:rPr>
          <w:lang w:val="es-ES"/>
        </w:rPr>
        <w:t>De Acuerdo</w:t>
      </w:r>
    </w:p>
    <w:p w14:paraId="6968395C" w14:textId="77777777" w:rsidR="002D30D6" w:rsidRDefault="002D30D6" w:rsidP="005F0C3A">
      <w:pPr>
        <w:pStyle w:val="Prrafodelista"/>
        <w:numPr>
          <w:ilvl w:val="1"/>
          <w:numId w:val="17"/>
        </w:numPr>
        <w:jc w:val="both"/>
        <w:rPr>
          <w:lang w:val="es-ES"/>
        </w:rPr>
      </w:pPr>
      <w:r>
        <w:rPr>
          <w:lang w:val="es-ES"/>
        </w:rPr>
        <w:t>Totalmente de acuerdo</w:t>
      </w:r>
    </w:p>
    <w:p w14:paraId="5E6D7149" w14:textId="77777777" w:rsidR="002D30D6" w:rsidRPr="00ED56F0" w:rsidRDefault="002D30D6" w:rsidP="005F0C3A">
      <w:pPr>
        <w:pStyle w:val="Prrafodelista"/>
        <w:ind w:left="1440"/>
        <w:jc w:val="both"/>
        <w:rPr>
          <w:lang w:val="es-ES"/>
        </w:rPr>
      </w:pPr>
    </w:p>
    <w:p w14:paraId="279FE8D2" w14:textId="77777777" w:rsidR="00935393" w:rsidRDefault="00935393" w:rsidP="005F0C3A">
      <w:pPr>
        <w:jc w:val="both"/>
        <w:rPr>
          <w:b/>
          <w:lang w:val="es-ES"/>
        </w:rPr>
      </w:pPr>
      <w:r w:rsidRPr="00CE22C1">
        <w:rPr>
          <w:b/>
          <w:lang w:val="es-ES"/>
        </w:rPr>
        <w:t>Satisfacción</w:t>
      </w:r>
      <w:r w:rsidR="000973A1" w:rsidRPr="00CE22C1">
        <w:rPr>
          <w:b/>
          <w:lang w:val="es-ES"/>
        </w:rPr>
        <w:t xml:space="preserve"> e Intención de Uso</w:t>
      </w:r>
    </w:p>
    <w:p w14:paraId="3CB377F6" w14:textId="77777777" w:rsidR="00CE22C1" w:rsidRDefault="00CE22C1" w:rsidP="005F0C3A">
      <w:pPr>
        <w:jc w:val="both"/>
        <w:rPr>
          <w:b/>
          <w:lang w:val="es-ES"/>
        </w:rPr>
      </w:pPr>
    </w:p>
    <w:p w14:paraId="4C0DF0A2" w14:textId="77777777" w:rsidR="00CE22C1" w:rsidRDefault="00CE22C1" w:rsidP="005F0C3A">
      <w:pPr>
        <w:jc w:val="both"/>
        <w:rPr>
          <w:lang w:val="es-ES"/>
        </w:rPr>
      </w:pPr>
      <w:r>
        <w:rPr>
          <w:lang w:val="es-ES"/>
        </w:rPr>
        <w:t>Todas las preguntas de esta sección se refieren a la satisfacción e intención de uso del SISA (Sistema Interno para Solicitudes del Asegurado)</w:t>
      </w:r>
    </w:p>
    <w:p w14:paraId="4DD54FA4" w14:textId="77777777" w:rsidR="00935393" w:rsidRDefault="00935393" w:rsidP="005F0C3A">
      <w:pPr>
        <w:jc w:val="both"/>
        <w:rPr>
          <w:lang w:val="es-ES"/>
        </w:rPr>
      </w:pPr>
    </w:p>
    <w:p w14:paraId="0B5D29C9" w14:textId="77777777" w:rsidR="00935393" w:rsidRDefault="00935393" w:rsidP="005F0C3A">
      <w:pPr>
        <w:pStyle w:val="Prrafodelista"/>
        <w:numPr>
          <w:ilvl w:val="0"/>
          <w:numId w:val="17"/>
        </w:numPr>
        <w:jc w:val="both"/>
        <w:rPr>
          <w:lang w:val="es-ES"/>
        </w:rPr>
      </w:pPr>
      <w:r>
        <w:rPr>
          <w:lang w:val="es-ES"/>
        </w:rPr>
        <w:t>M</w:t>
      </w:r>
      <w:r w:rsidR="00594D9B">
        <w:rPr>
          <w:lang w:val="es-ES"/>
        </w:rPr>
        <w:t>e encuentro sa</w:t>
      </w:r>
      <w:r>
        <w:rPr>
          <w:lang w:val="es-ES"/>
        </w:rPr>
        <w:t>ti</w:t>
      </w:r>
      <w:r w:rsidR="00594D9B">
        <w:rPr>
          <w:lang w:val="es-ES"/>
        </w:rPr>
        <w:t>s</w:t>
      </w:r>
      <w:r>
        <w:rPr>
          <w:lang w:val="es-ES"/>
        </w:rPr>
        <w:t>fecho/a con el SISA</w:t>
      </w:r>
    </w:p>
    <w:p w14:paraId="1018CA61"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2218B438" w14:textId="77777777" w:rsidR="002D30D6" w:rsidRDefault="002D30D6" w:rsidP="005F0C3A">
      <w:pPr>
        <w:pStyle w:val="Prrafodelista"/>
        <w:numPr>
          <w:ilvl w:val="1"/>
          <w:numId w:val="17"/>
        </w:numPr>
        <w:jc w:val="both"/>
        <w:rPr>
          <w:lang w:val="es-ES"/>
        </w:rPr>
      </w:pPr>
      <w:r>
        <w:rPr>
          <w:lang w:val="es-ES"/>
        </w:rPr>
        <w:t>En Desacuerdo</w:t>
      </w:r>
    </w:p>
    <w:p w14:paraId="28C69F0A" w14:textId="77777777" w:rsidR="002D30D6" w:rsidRDefault="002D30D6" w:rsidP="005F0C3A">
      <w:pPr>
        <w:pStyle w:val="Prrafodelista"/>
        <w:numPr>
          <w:ilvl w:val="1"/>
          <w:numId w:val="17"/>
        </w:numPr>
        <w:jc w:val="both"/>
        <w:rPr>
          <w:lang w:val="es-ES"/>
        </w:rPr>
      </w:pPr>
      <w:r>
        <w:rPr>
          <w:lang w:val="es-ES"/>
        </w:rPr>
        <w:t>Ni de acuerdo ni en desacuerdo</w:t>
      </w:r>
    </w:p>
    <w:p w14:paraId="66CFFC2D" w14:textId="77777777" w:rsidR="002D30D6" w:rsidRDefault="002D30D6" w:rsidP="005F0C3A">
      <w:pPr>
        <w:pStyle w:val="Prrafodelista"/>
        <w:numPr>
          <w:ilvl w:val="1"/>
          <w:numId w:val="17"/>
        </w:numPr>
        <w:jc w:val="both"/>
        <w:rPr>
          <w:lang w:val="es-ES"/>
        </w:rPr>
      </w:pPr>
      <w:r>
        <w:rPr>
          <w:lang w:val="es-ES"/>
        </w:rPr>
        <w:t>De Acuerdo</w:t>
      </w:r>
    </w:p>
    <w:p w14:paraId="540A375E" w14:textId="77777777" w:rsidR="002D30D6" w:rsidRDefault="002D30D6" w:rsidP="005F0C3A">
      <w:pPr>
        <w:pStyle w:val="Prrafodelista"/>
        <w:numPr>
          <w:ilvl w:val="1"/>
          <w:numId w:val="17"/>
        </w:numPr>
        <w:jc w:val="both"/>
        <w:rPr>
          <w:lang w:val="es-ES"/>
        </w:rPr>
      </w:pPr>
      <w:r>
        <w:rPr>
          <w:lang w:val="es-ES"/>
        </w:rPr>
        <w:t>Totalmente de acuerdo</w:t>
      </w:r>
    </w:p>
    <w:p w14:paraId="26FAF601" w14:textId="77777777" w:rsidR="002D30D6" w:rsidRDefault="002D30D6" w:rsidP="005F0C3A">
      <w:pPr>
        <w:pStyle w:val="Prrafodelista"/>
        <w:ind w:left="1440"/>
        <w:jc w:val="both"/>
        <w:rPr>
          <w:lang w:val="es-ES"/>
        </w:rPr>
      </w:pPr>
    </w:p>
    <w:p w14:paraId="04BC4A93" w14:textId="77777777" w:rsidR="00935393" w:rsidRDefault="00594D9B" w:rsidP="005F0C3A">
      <w:pPr>
        <w:pStyle w:val="Prrafodelista"/>
        <w:numPr>
          <w:ilvl w:val="0"/>
          <w:numId w:val="17"/>
        </w:numPr>
        <w:jc w:val="both"/>
        <w:rPr>
          <w:lang w:val="es-ES"/>
        </w:rPr>
      </w:pPr>
      <w:r>
        <w:rPr>
          <w:lang w:val="es-ES"/>
        </w:rPr>
        <w:t>Recomendaría</w:t>
      </w:r>
      <w:r w:rsidR="00935393">
        <w:rPr>
          <w:lang w:val="es-ES"/>
        </w:rPr>
        <w:t xml:space="preserve"> el uso del SISA a</w:t>
      </w:r>
      <w:r w:rsidR="00E75BFC">
        <w:rPr>
          <w:lang w:val="es-ES"/>
        </w:rPr>
        <w:t xml:space="preserve"> mis</w:t>
      </w:r>
      <w:r w:rsidR="00935393">
        <w:rPr>
          <w:lang w:val="es-ES"/>
        </w:rPr>
        <w:t xml:space="preserve"> colegas</w:t>
      </w:r>
    </w:p>
    <w:p w14:paraId="4685A472"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1002885A" w14:textId="77777777" w:rsidR="002D30D6" w:rsidRDefault="002D30D6" w:rsidP="005F0C3A">
      <w:pPr>
        <w:pStyle w:val="Prrafodelista"/>
        <w:numPr>
          <w:ilvl w:val="1"/>
          <w:numId w:val="17"/>
        </w:numPr>
        <w:jc w:val="both"/>
        <w:rPr>
          <w:lang w:val="es-ES"/>
        </w:rPr>
      </w:pPr>
      <w:r>
        <w:rPr>
          <w:lang w:val="es-ES"/>
        </w:rPr>
        <w:t>En Desacuerdo</w:t>
      </w:r>
    </w:p>
    <w:p w14:paraId="4C359D7E" w14:textId="77777777" w:rsidR="002D30D6" w:rsidRDefault="002D30D6" w:rsidP="005F0C3A">
      <w:pPr>
        <w:pStyle w:val="Prrafodelista"/>
        <w:numPr>
          <w:ilvl w:val="1"/>
          <w:numId w:val="17"/>
        </w:numPr>
        <w:jc w:val="both"/>
        <w:rPr>
          <w:lang w:val="es-ES"/>
        </w:rPr>
      </w:pPr>
      <w:r>
        <w:rPr>
          <w:lang w:val="es-ES"/>
        </w:rPr>
        <w:t>Ni de acuerdo ni en desacuerdo</w:t>
      </w:r>
    </w:p>
    <w:p w14:paraId="3FE7B879" w14:textId="77777777" w:rsidR="002D30D6" w:rsidRDefault="002D30D6" w:rsidP="005F0C3A">
      <w:pPr>
        <w:pStyle w:val="Prrafodelista"/>
        <w:numPr>
          <w:ilvl w:val="1"/>
          <w:numId w:val="17"/>
        </w:numPr>
        <w:jc w:val="both"/>
        <w:rPr>
          <w:lang w:val="es-ES"/>
        </w:rPr>
      </w:pPr>
      <w:r>
        <w:rPr>
          <w:lang w:val="es-ES"/>
        </w:rPr>
        <w:t>De Acuerdo</w:t>
      </w:r>
    </w:p>
    <w:p w14:paraId="379CE1A9" w14:textId="77777777" w:rsidR="002D30D6" w:rsidRDefault="002D30D6" w:rsidP="005F0C3A">
      <w:pPr>
        <w:pStyle w:val="Prrafodelista"/>
        <w:numPr>
          <w:ilvl w:val="1"/>
          <w:numId w:val="17"/>
        </w:numPr>
        <w:jc w:val="both"/>
        <w:rPr>
          <w:lang w:val="es-ES"/>
        </w:rPr>
      </w:pPr>
      <w:r>
        <w:rPr>
          <w:lang w:val="es-ES"/>
        </w:rPr>
        <w:t>Totalmente de acuerdo</w:t>
      </w:r>
    </w:p>
    <w:p w14:paraId="1889D2DC" w14:textId="77777777" w:rsidR="002D30D6" w:rsidRDefault="002D30D6" w:rsidP="005F0C3A">
      <w:pPr>
        <w:pStyle w:val="Prrafodelista"/>
        <w:ind w:left="1440"/>
        <w:jc w:val="both"/>
        <w:rPr>
          <w:lang w:val="es-ES"/>
        </w:rPr>
      </w:pPr>
    </w:p>
    <w:p w14:paraId="7A6AF9D1" w14:textId="77777777" w:rsidR="00935393" w:rsidRDefault="00935393" w:rsidP="005F0C3A">
      <w:pPr>
        <w:pStyle w:val="Prrafodelista"/>
        <w:numPr>
          <w:ilvl w:val="0"/>
          <w:numId w:val="17"/>
        </w:numPr>
        <w:jc w:val="both"/>
        <w:rPr>
          <w:lang w:val="es-ES"/>
        </w:rPr>
      </w:pPr>
      <w:r>
        <w:rPr>
          <w:lang w:val="es-ES"/>
        </w:rPr>
        <w:t>El SISA funciona de la manera que quiero que funcione</w:t>
      </w:r>
    </w:p>
    <w:p w14:paraId="74FEB418"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6A4FEF95" w14:textId="77777777" w:rsidR="002D30D6" w:rsidRDefault="002D30D6" w:rsidP="005F0C3A">
      <w:pPr>
        <w:pStyle w:val="Prrafodelista"/>
        <w:numPr>
          <w:ilvl w:val="1"/>
          <w:numId w:val="17"/>
        </w:numPr>
        <w:jc w:val="both"/>
        <w:rPr>
          <w:lang w:val="es-ES"/>
        </w:rPr>
      </w:pPr>
      <w:r>
        <w:rPr>
          <w:lang w:val="es-ES"/>
        </w:rPr>
        <w:t>En Desacuerdo</w:t>
      </w:r>
    </w:p>
    <w:p w14:paraId="17A71281" w14:textId="77777777" w:rsidR="002D30D6" w:rsidRDefault="002D30D6" w:rsidP="005F0C3A">
      <w:pPr>
        <w:pStyle w:val="Prrafodelista"/>
        <w:numPr>
          <w:ilvl w:val="1"/>
          <w:numId w:val="17"/>
        </w:numPr>
        <w:jc w:val="both"/>
        <w:rPr>
          <w:lang w:val="es-ES"/>
        </w:rPr>
      </w:pPr>
      <w:r>
        <w:rPr>
          <w:lang w:val="es-ES"/>
        </w:rPr>
        <w:t>Ni de acuerdo ni en desacuerdo</w:t>
      </w:r>
    </w:p>
    <w:p w14:paraId="7F7D9D80" w14:textId="77777777" w:rsidR="002D30D6" w:rsidRDefault="002D30D6" w:rsidP="005F0C3A">
      <w:pPr>
        <w:pStyle w:val="Prrafodelista"/>
        <w:numPr>
          <w:ilvl w:val="1"/>
          <w:numId w:val="17"/>
        </w:numPr>
        <w:jc w:val="both"/>
        <w:rPr>
          <w:lang w:val="es-ES"/>
        </w:rPr>
      </w:pPr>
      <w:r>
        <w:rPr>
          <w:lang w:val="es-ES"/>
        </w:rPr>
        <w:t>De Acuerdo</w:t>
      </w:r>
    </w:p>
    <w:p w14:paraId="11103203" w14:textId="77777777" w:rsidR="002D30D6" w:rsidRDefault="002D30D6" w:rsidP="005F0C3A">
      <w:pPr>
        <w:pStyle w:val="Prrafodelista"/>
        <w:numPr>
          <w:ilvl w:val="1"/>
          <w:numId w:val="17"/>
        </w:numPr>
        <w:jc w:val="both"/>
        <w:rPr>
          <w:lang w:val="es-ES"/>
        </w:rPr>
      </w:pPr>
      <w:r>
        <w:rPr>
          <w:lang w:val="es-ES"/>
        </w:rPr>
        <w:lastRenderedPageBreak/>
        <w:t>Totalmente de acuerdo</w:t>
      </w:r>
    </w:p>
    <w:p w14:paraId="355B4FF8" w14:textId="77777777" w:rsidR="002D30D6" w:rsidRDefault="002D30D6" w:rsidP="005F0C3A">
      <w:pPr>
        <w:pStyle w:val="Prrafodelista"/>
        <w:ind w:left="1440"/>
        <w:jc w:val="both"/>
        <w:rPr>
          <w:lang w:val="es-ES"/>
        </w:rPr>
      </w:pPr>
    </w:p>
    <w:p w14:paraId="0B179D63" w14:textId="77777777" w:rsidR="00C70A98" w:rsidRDefault="00C70A98" w:rsidP="005F0C3A">
      <w:pPr>
        <w:pStyle w:val="Prrafodelista"/>
        <w:numPr>
          <w:ilvl w:val="0"/>
          <w:numId w:val="17"/>
        </w:numPr>
        <w:jc w:val="both"/>
        <w:rPr>
          <w:lang w:val="es-ES"/>
        </w:rPr>
      </w:pPr>
      <w:r w:rsidRPr="00784182">
        <w:rPr>
          <w:lang w:val="es-ES"/>
        </w:rPr>
        <w:t>Creo que me gustaría utilizar el SISA de forma frecuente</w:t>
      </w:r>
    </w:p>
    <w:p w14:paraId="23FD8C99"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510794CF" w14:textId="77777777" w:rsidR="002D30D6" w:rsidRDefault="002D30D6" w:rsidP="005F0C3A">
      <w:pPr>
        <w:pStyle w:val="Prrafodelista"/>
        <w:numPr>
          <w:ilvl w:val="1"/>
          <w:numId w:val="17"/>
        </w:numPr>
        <w:jc w:val="both"/>
        <w:rPr>
          <w:lang w:val="es-ES"/>
        </w:rPr>
      </w:pPr>
      <w:r>
        <w:rPr>
          <w:lang w:val="es-ES"/>
        </w:rPr>
        <w:t>En Desacuerdo</w:t>
      </w:r>
    </w:p>
    <w:p w14:paraId="2AE4B120" w14:textId="77777777" w:rsidR="002D30D6" w:rsidRDefault="002D30D6" w:rsidP="005F0C3A">
      <w:pPr>
        <w:pStyle w:val="Prrafodelista"/>
        <w:numPr>
          <w:ilvl w:val="1"/>
          <w:numId w:val="17"/>
        </w:numPr>
        <w:jc w:val="both"/>
        <w:rPr>
          <w:lang w:val="es-ES"/>
        </w:rPr>
      </w:pPr>
      <w:r>
        <w:rPr>
          <w:lang w:val="es-ES"/>
        </w:rPr>
        <w:t>Ni de acuerdo ni en desacuerdo</w:t>
      </w:r>
    </w:p>
    <w:p w14:paraId="226BEFFE" w14:textId="77777777" w:rsidR="002D30D6" w:rsidRDefault="002D30D6" w:rsidP="005F0C3A">
      <w:pPr>
        <w:pStyle w:val="Prrafodelista"/>
        <w:numPr>
          <w:ilvl w:val="1"/>
          <w:numId w:val="17"/>
        </w:numPr>
        <w:jc w:val="both"/>
        <w:rPr>
          <w:lang w:val="es-ES"/>
        </w:rPr>
      </w:pPr>
      <w:r>
        <w:rPr>
          <w:lang w:val="es-ES"/>
        </w:rPr>
        <w:t>De Acuerdo</w:t>
      </w:r>
    </w:p>
    <w:p w14:paraId="21E2B52C" w14:textId="77777777" w:rsidR="002D30D6" w:rsidRDefault="002D30D6" w:rsidP="005F0C3A">
      <w:pPr>
        <w:pStyle w:val="Prrafodelista"/>
        <w:numPr>
          <w:ilvl w:val="1"/>
          <w:numId w:val="17"/>
        </w:numPr>
        <w:jc w:val="both"/>
        <w:rPr>
          <w:lang w:val="es-ES"/>
        </w:rPr>
      </w:pPr>
      <w:r>
        <w:rPr>
          <w:lang w:val="es-ES"/>
        </w:rPr>
        <w:t>Totalmente de acuerdo</w:t>
      </w:r>
    </w:p>
    <w:p w14:paraId="114D20EB" w14:textId="77777777" w:rsidR="002D30D6" w:rsidRPr="00784182" w:rsidRDefault="002D30D6" w:rsidP="005F0C3A">
      <w:pPr>
        <w:pStyle w:val="Prrafodelista"/>
        <w:ind w:left="1440"/>
        <w:jc w:val="both"/>
        <w:rPr>
          <w:lang w:val="es-ES"/>
        </w:rPr>
      </w:pPr>
    </w:p>
    <w:p w14:paraId="56F4993B" w14:textId="77777777" w:rsidR="00C70A98" w:rsidRDefault="00C70A98" w:rsidP="005F0C3A">
      <w:pPr>
        <w:pStyle w:val="Prrafodelista"/>
        <w:numPr>
          <w:ilvl w:val="0"/>
          <w:numId w:val="17"/>
        </w:numPr>
        <w:jc w:val="both"/>
        <w:rPr>
          <w:lang w:val="es-ES"/>
        </w:rPr>
      </w:pPr>
      <w:r>
        <w:rPr>
          <w:lang w:val="es-ES"/>
        </w:rPr>
        <w:t>Me siento confiado de utilizar el SISA</w:t>
      </w:r>
    </w:p>
    <w:p w14:paraId="00A75FAD" w14:textId="77777777" w:rsidR="002D30D6" w:rsidRPr="00552117" w:rsidRDefault="002D30D6" w:rsidP="005F0C3A">
      <w:pPr>
        <w:pStyle w:val="Prrafodelista"/>
        <w:numPr>
          <w:ilvl w:val="1"/>
          <w:numId w:val="17"/>
        </w:numPr>
        <w:jc w:val="both"/>
        <w:rPr>
          <w:lang w:val="es-ES"/>
        </w:rPr>
      </w:pPr>
      <w:r w:rsidRPr="00552117">
        <w:rPr>
          <w:lang w:val="es-ES"/>
        </w:rPr>
        <w:t>Totalmente en desacuerdo</w:t>
      </w:r>
    </w:p>
    <w:p w14:paraId="300E3143" w14:textId="77777777" w:rsidR="002D30D6" w:rsidRDefault="002D30D6" w:rsidP="005F0C3A">
      <w:pPr>
        <w:pStyle w:val="Prrafodelista"/>
        <w:numPr>
          <w:ilvl w:val="1"/>
          <w:numId w:val="17"/>
        </w:numPr>
        <w:jc w:val="both"/>
        <w:rPr>
          <w:lang w:val="es-ES"/>
        </w:rPr>
      </w:pPr>
      <w:r>
        <w:rPr>
          <w:lang w:val="es-ES"/>
        </w:rPr>
        <w:t>En Desacuerdo</w:t>
      </w:r>
    </w:p>
    <w:p w14:paraId="2B84A0C6" w14:textId="77777777" w:rsidR="002D30D6" w:rsidRDefault="002D30D6" w:rsidP="005F0C3A">
      <w:pPr>
        <w:pStyle w:val="Prrafodelista"/>
        <w:numPr>
          <w:ilvl w:val="1"/>
          <w:numId w:val="17"/>
        </w:numPr>
        <w:jc w:val="both"/>
        <w:rPr>
          <w:lang w:val="es-ES"/>
        </w:rPr>
      </w:pPr>
      <w:r>
        <w:rPr>
          <w:lang w:val="es-ES"/>
        </w:rPr>
        <w:t>Ni de acuerdo ni en desacuerdo</w:t>
      </w:r>
    </w:p>
    <w:p w14:paraId="1A188B36" w14:textId="77777777" w:rsidR="002D30D6" w:rsidRDefault="002D30D6" w:rsidP="005F0C3A">
      <w:pPr>
        <w:pStyle w:val="Prrafodelista"/>
        <w:numPr>
          <w:ilvl w:val="1"/>
          <w:numId w:val="17"/>
        </w:numPr>
        <w:jc w:val="both"/>
        <w:rPr>
          <w:lang w:val="es-ES"/>
        </w:rPr>
      </w:pPr>
      <w:r>
        <w:rPr>
          <w:lang w:val="es-ES"/>
        </w:rPr>
        <w:t>De Acuerdo</w:t>
      </w:r>
    </w:p>
    <w:p w14:paraId="3AA14616" w14:textId="77777777" w:rsidR="002D30D6" w:rsidRDefault="002D30D6" w:rsidP="005F0C3A">
      <w:pPr>
        <w:pStyle w:val="Prrafodelista"/>
        <w:numPr>
          <w:ilvl w:val="1"/>
          <w:numId w:val="17"/>
        </w:numPr>
        <w:jc w:val="both"/>
        <w:rPr>
          <w:lang w:val="es-ES"/>
        </w:rPr>
      </w:pPr>
      <w:r>
        <w:rPr>
          <w:lang w:val="es-ES"/>
        </w:rPr>
        <w:t>Totalmente de acuerdo</w:t>
      </w:r>
    </w:p>
    <w:p w14:paraId="580A834F" w14:textId="77777777" w:rsidR="00CB52ED" w:rsidRDefault="00CB52ED" w:rsidP="005F0C3A">
      <w:pPr>
        <w:jc w:val="both"/>
        <w:rPr>
          <w:lang w:val="es-ES"/>
        </w:rPr>
      </w:pPr>
    </w:p>
    <w:p w14:paraId="265C509B" w14:textId="77777777" w:rsidR="00CB52ED" w:rsidRDefault="00CB52ED" w:rsidP="005F0C3A">
      <w:pPr>
        <w:jc w:val="both"/>
        <w:rPr>
          <w:lang w:val="es-ES"/>
        </w:rPr>
      </w:pPr>
    </w:p>
    <w:p w14:paraId="3E8D1B28" w14:textId="77777777" w:rsidR="00CB52ED" w:rsidRDefault="00CB52ED" w:rsidP="005F0C3A">
      <w:pPr>
        <w:jc w:val="both"/>
        <w:rPr>
          <w:lang w:val="es-ES"/>
        </w:rPr>
      </w:pPr>
    </w:p>
    <w:p w14:paraId="4657A6FF" w14:textId="77777777" w:rsidR="00CB52ED" w:rsidRDefault="00CB52ED" w:rsidP="005F0C3A">
      <w:pPr>
        <w:jc w:val="both"/>
        <w:rPr>
          <w:lang w:val="es-ES"/>
        </w:rPr>
      </w:pPr>
    </w:p>
    <w:p w14:paraId="2BAE59D5" w14:textId="77777777" w:rsidR="00CB52ED" w:rsidRDefault="00CB52ED" w:rsidP="005F0C3A">
      <w:pPr>
        <w:jc w:val="both"/>
        <w:rPr>
          <w:lang w:val="es-ES"/>
        </w:rPr>
      </w:pPr>
    </w:p>
    <w:p w14:paraId="5AB90802" w14:textId="77777777" w:rsidR="00CB52ED" w:rsidRDefault="00CB52ED" w:rsidP="005F0C3A">
      <w:pPr>
        <w:jc w:val="both"/>
        <w:rPr>
          <w:lang w:val="es-ES"/>
        </w:rPr>
      </w:pPr>
    </w:p>
    <w:p w14:paraId="07752772" w14:textId="77777777" w:rsidR="00CB52ED" w:rsidRDefault="00CB52ED" w:rsidP="005F0C3A">
      <w:pPr>
        <w:jc w:val="both"/>
        <w:rPr>
          <w:lang w:val="es-ES"/>
        </w:rPr>
      </w:pPr>
    </w:p>
    <w:p w14:paraId="3476F76A" w14:textId="77777777" w:rsidR="00CB52ED" w:rsidRDefault="00CB52ED" w:rsidP="005F0C3A">
      <w:pPr>
        <w:jc w:val="both"/>
        <w:rPr>
          <w:lang w:val="es-ES"/>
        </w:rPr>
      </w:pPr>
    </w:p>
    <w:p w14:paraId="52FE5D6C" w14:textId="77777777" w:rsidR="00CB52ED" w:rsidRDefault="00CB52ED" w:rsidP="005F0C3A">
      <w:pPr>
        <w:jc w:val="both"/>
        <w:rPr>
          <w:lang w:val="es-ES"/>
        </w:rPr>
      </w:pPr>
    </w:p>
    <w:p w14:paraId="0352CFC1" w14:textId="77777777" w:rsidR="00CB52ED" w:rsidRDefault="00CB52ED" w:rsidP="005F0C3A">
      <w:pPr>
        <w:jc w:val="both"/>
        <w:rPr>
          <w:lang w:val="es-ES"/>
        </w:rPr>
      </w:pPr>
    </w:p>
    <w:p w14:paraId="1AF8D896" w14:textId="77777777" w:rsidR="00CB52ED" w:rsidRDefault="00CB52ED" w:rsidP="005F0C3A">
      <w:pPr>
        <w:jc w:val="both"/>
        <w:rPr>
          <w:lang w:val="es-ES"/>
        </w:rPr>
      </w:pPr>
    </w:p>
    <w:p w14:paraId="5799B22F" w14:textId="77777777" w:rsidR="00CB52ED" w:rsidRDefault="00CB52ED" w:rsidP="005F0C3A">
      <w:pPr>
        <w:jc w:val="both"/>
        <w:rPr>
          <w:lang w:val="es-ES"/>
        </w:rPr>
      </w:pPr>
    </w:p>
    <w:p w14:paraId="3E558EB0" w14:textId="77777777" w:rsidR="00CB52ED" w:rsidRDefault="00CB52ED" w:rsidP="005F0C3A">
      <w:pPr>
        <w:jc w:val="both"/>
        <w:rPr>
          <w:lang w:val="es-ES"/>
        </w:rPr>
      </w:pPr>
    </w:p>
    <w:p w14:paraId="734FD911" w14:textId="77777777" w:rsidR="00CB52ED" w:rsidRDefault="00CB52ED" w:rsidP="005F0C3A">
      <w:pPr>
        <w:jc w:val="both"/>
        <w:rPr>
          <w:lang w:val="es-ES"/>
        </w:rPr>
      </w:pPr>
    </w:p>
    <w:p w14:paraId="594746ED" w14:textId="77777777" w:rsidR="00CB52ED" w:rsidRDefault="00CB52ED" w:rsidP="005F0C3A">
      <w:pPr>
        <w:jc w:val="both"/>
        <w:rPr>
          <w:lang w:val="es-ES"/>
        </w:rPr>
      </w:pPr>
    </w:p>
    <w:p w14:paraId="1E78E5B7" w14:textId="77777777" w:rsidR="00CB52ED" w:rsidRDefault="00CB52ED" w:rsidP="005F0C3A">
      <w:pPr>
        <w:jc w:val="both"/>
        <w:rPr>
          <w:lang w:val="es-ES"/>
        </w:rPr>
      </w:pPr>
    </w:p>
    <w:p w14:paraId="1F115B60" w14:textId="77777777" w:rsidR="00CB52ED" w:rsidRPr="00CB52ED" w:rsidRDefault="00CB52ED" w:rsidP="005F0C3A">
      <w:pPr>
        <w:jc w:val="both"/>
        <w:rPr>
          <w:lang w:val="es-ES"/>
        </w:rPr>
      </w:pPr>
    </w:p>
    <w:sectPr w:rsidR="00CB52ED" w:rsidRPr="00CB52ED" w:rsidSect="00DB43C8">
      <w:footerReference w:type="even" r:id="rId14"/>
      <w:footerReference w:type="default" r:id="rId15"/>
      <w:pgSz w:w="11900" w:h="16840"/>
      <w:pgMar w:top="1417" w:right="1701" w:bottom="1417" w:left="1701" w:header="708" w:footer="907"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3" w:author="Cesar Carcamo" w:date="2017-05-10T09:26:00Z" w:initials="CCC">
    <w:p w14:paraId="18BBE7FE" w14:textId="77777777" w:rsidR="002B52E3" w:rsidRDefault="002B52E3">
      <w:pPr>
        <w:pStyle w:val="Textocomentario"/>
      </w:pPr>
      <w:r>
        <w:rPr>
          <w:rStyle w:val="Refdecomentario"/>
        </w:rPr>
        <w:annotationRef/>
      </w:r>
      <w:r>
        <w:t>Definir la diferencia con anterioridad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8BBE7F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09AB90" w14:textId="77777777" w:rsidR="00F1617F" w:rsidRDefault="00F1617F" w:rsidP="00700ACF">
      <w:r>
        <w:separator/>
      </w:r>
    </w:p>
  </w:endnote>
  <w:endnote w:type="continuationSeparator" w:id="0">
    <w:p w14:paraId="4445FCC3" w14:textId="77777777" w:rsidR="00F1617F" w:rsidRDefault="00F1617F" w:rsidP="00700A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8EC8F" w14:textId="77777777" w:rsidR="002B52E3" w:rsidRDefault="002B52E3" w:rsidP="00DB43C8">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tbl>
    <w:tblPr>
      <w:tblpPr w:leftFromText="187" w:rightFromText="187" w:bottomFromText="200" w:vertAnchor="text" w:tblpY="1"/>
      <w:tblW w:w="5000" w:type="pct"/>
      <w:tblLook w:val="04A0" w:firstRow="1" w:lastRow="0" w:firstColumn="1" w:lastColumn="0" w:noHBand="0" w:noVBand="1"/>
    </w:tblPr>
    <w:tblGrid>
      <w:gridCol w:w="3731"/>
      <w:gridCol w:w="1252"/>
      <w:gridCol w:w="3731"/>
    </w:tblGrid>
    <w:tr w:rsidR="002B52E3" w14:paraId="6D5465D8" w14:textId="77777777" w:rsidTr="006A1F3A">
      <w:trPr>
        <w:trHeight w:val="151"/>
      </w:trPr>
      <w:tc>
        <w:tcPr>
          <w:tcW w:w="2250" w:type="pct"/>
          <w:tcBorders>
            <w:top w:val="nil"/>
            <w:left w:val="nil"/>
            <w:bottom w:val="single" w:sz="4" w:space="0" w:color="5B9BD5" w:themeColor="accent1"/>
            <w:right w:val="nil"/>
          </w:tcBorders>
        </w:tcPr>
        <w:p w14:paraId="2798067D" w14:textId="77777777" w:rsidR="002B52E3" w:rsidRDefault="002B52E3" w:rsidP="00700ACF">
          <w:pPr>
            <w:pStyle w:val="Encabezado"/>
            <w:spacing w:line="276" w:lineRule="auto"/>
            <w:ind w:right="360"/>
            <w:rPr>
              <w:rFonts w:asciiTheme="majorHAnsi" w:eastAsiaTheme="majorEastAsia" w:hAnsiTheme="majorHAnsi" w:cstheme="majorBidi"/>
              <w:b/>
              <w:bCs/>
              <w:color w:val="5B9BD5" w:themeColor="accent1"/>
            </w:rPr>
          </w:pPr>
        </w:p>
      </w:tc>
      <w:tc>
        <w:tcPr>
          <w:tcW w:w="500" w:type="pct"/>
          <w:vMerge w:val="restart"/>
          <w:noWrap/>
          <w:vAlign w:val="center"/>
          <w:hideMark/>
        </w:tcPr>
        <w:p w14:paraId="0E3DA967" w14:textId="77777777" w:rsidR="002B52E3" w:rsidRDefault="002B52E3" w:rsidP="006A1F3A">
          <w:pPr>
            <w:pStyle w:val="Sinespaciado"/>
            <w:spacing w:line="276" w:lineRule="auto"/>
            <w:rPr>
              <w:rFonts w:asciiTheme="majorHAnsi" w:hAnsiTheme="majorHAnsi"/>
              <w:color w:val="2E74B5" w:themeColor="accent1" w:themeShade="BF"/>
            </w:rPr>
          </w:pPr>
          <w:sdt>
            <w:sdtPr>
              <w:rPr>
                <w:rFonts w:ascii="Cambria" w:hAnsi="Cambria"/>
                <w:color w:val="2E74B5" w:themeColor="accent1" w:themeShade="BF"/>
              </w:rPr>
              <w:id w:val="179835412"/>
              <w:placeholder>
                <w:docPart w:val="981B5762E840834F9C95821099E44DE2"/>
              </w:placeholder>
              <w:temporary/>
              <w:showingPlcHdr/>
            </w:sdtPr>
            <w:sdtContent>
              <w:r>
                <w:rPr>
                  <w:rFonts w:ascii="Cambria" w:hAnsi="Cambria"/>
                  <w:color w:val="2E74B5" w:themeColor="accent1" w:themeShade="BF"/>
                </w:rPr>
                <w:t>[Type text]</w:t>
              </w:r>
            </w:sdtContent>
          </w:sdt>
        </w:p>
      </w:tc>
      <w:tc>
        <w:tcPr>
          <w:tcW w:w="2250" w:type="pct"/>
          <w:tcBorders>
            <w:top w:val="nil"/>
            <w:left w:val="nil"/>
            <w:bottom w:val="single" w:sz="4" w:space="0" w:color="5B9BD5" w:themeColor="accent1"/>
            <w:right w:val="nil"/>
          </w:tcBorders>
        </w:tcPr>
        <w:p w14:paraId="6E988C89" w14:textId="77777777" w:rsidR="002B52E3" w:rsidRDefault="002B52E3" w:rsidP="006A1F3A">
          <w:pPr>
            <w:pStyle w:val="Encabezado"/>
            <w:spacing w:line="276" w:lineRule="auto"/>
            <w:rPr>
              <w:rFonts w:asciiTheme="majorHAnsi" w:eastAsiaTheme="majorEastAsia" w:hAnsiTheme="majorHAnsi" w:cstheme="majorBidi"/>
              <w:b/>
              <w:bCs/>
              <w:color w:val="5B9BD5" w:themeColor="accent1"/>
            </w:rPr>
          </w:pPr>
        </w:p>
      </w:tc>
    </w:tr>
    <w:tr w:rsidR="002B52E3" w14:paraId="3E0E8E19" w14:textId="77777777" w:rsidTr="006A1F3A">
      <w:trPr>
        <w:trHeight w:val="150"/>
      </w:trPr>
      <w:tc>
        <w:tcPr>
          <w:tcW w:w="2250" w:type="pct"/>
          <w:tcBorders>
            <w:top w:val="single" w:sz="4" w:space="0" w:color="5B9BD5" w:themeColor="accent1"/>
            <w:left w:val="nil"/>
            <w:bottom w:val="nil"/>
            <w:right w:val="nil"/>
          </w:tcBorders>
        </w:tcPr>
        <w:p w14:paraId="59D3F5E5" w14:textId="77777777" w:rsidR="002B52E3" w:rsidRDefault="002B52E3" w:rsidP="006A1F3A">
          <w:pPr>
            <w:pStyle w:val="Encabezado"/>
            <w:spacing w:line="276" w:lineRule="auto"/>
            <w:rPr>
              <w:rFonts w:asciiTheme="majorHAnsi" w:eastAsiaTheme="majorEastAsia" w:hAnsiTheme="majorHAnsi" w:cstheme="majorBidi"/>
              <w:b/>
              <w:bCs/>
              <w:color w:val="5B9BD5" w:themeColor="accent1"/>
            </w:rPr>
          </w:pPr>
        </w:p>
      </w:tc>
      <w:tc>
        <w:tcPr>
          <w:tcW w:w="0" w:type="auto"/>
          <w:vMerge/>
          <w:vAlign w:val="center"/>
          <w:hideMark/>
        </w:tcPr>
        <w:p w14:paraId="338D37B8" w14:textId="77777777" w:rsidR="002B52E3" w:rsidRDefault="002B52E3" w:rsidP="006A1F3A">
          <w:pPr>
            <w:rPr>
              <w:rFonts w:asciiTheme="majorHAnsi" w:hAnsiTheme="majorHAnsi"/>
              <w:color w:val="2E74B5" w:themeColor="accent1" w:themeShade="BF"/>
              <w:sz w:val="22"/>
              <w:szCs w:val="22"/>
            </w:rPr>
          </w:pPr>
        </w:p>
      </w:tc>
      <w:tc>
        <w:tcPr>
          <w:tcW w:w="2250" w:type="pct"/>
          <w:tcBorders>
            <w:top w:val="single" w:sz="4" w:space="0" w:color="5B9BD5" w:themeColor="accent1"/>
            <w:left w:val="nil"/>
            <w:bottom w:val="nil"/>
            <w:right w:val="nil"/>
          </w:tcBorders>
        </w:tcPr>
        <w:p w14:paraId="4B9F6C67" w14:textId="77777777" w:rsidR="002B52E3" w:rsidRDefault="002B52E3" w:rsidP="006A1F3A">
          <w:pPr>
            <w:pStyle w:val="Encabezado"/>
            <w:spacing w:line="276" w:lineRule="auto"/>
            <w:rPr>
              <w:rFonts w:asciiTheme="majorHAnsi" w:eastAsiaTheme="majorEastAsia" w:hAnsiTheme="majorHAnsi" w:cstheme="majorBidi"/>
              <w:b/>
              <w:bCs/>
              <w:color w:val="5B9BD5" w:themeColor="accent1"/>
            </w:rPr>
          </w:pPr>
        </w:p>
      </w:tc>
    </w:tr>
  </w:tbl>
  <w:p w14:paraId="4F6E3763" w14:textId="77777777" w:rsidR="002B52E3" w:rsidRDefault="002B52E3">
    <w:pPr>
      <w:pStyle w:val="Piedepgin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245DD1" w14:textId="77777777" w:rsidR="002B52E3" w:rsidRDefault="002B52E3" w:rsidP="006A1F3A">
    <w:pPr>
      <w:pStyle w:val="Piedepgina"/>
      <w:framePr w:wrap="none"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9431A">
      <w:rPr>
        <w:rStyle w:val="Nmerodepgina"/>
        <w:noProof/>
      </w:rPr>
      <w:t>1</w:t>
    </w:r>
    <w:r>
      <w:rPr>
        <w:rStyle w:val="Nmerodepgina"/>
      </w:rPr>
      <w:fldChar w:fldCharType="end"/>
    </w:r>
  </w:p>
  <w:p w14:paraId="292FED20" w14:textId="1F42EFA4" w:rsidR="002B52E3" w:rsidRDefault="002B52E3" w:rsidP="00DB43C8">
    <w:pPr>
      <w:pStyle w:val="Piedepgina"/>
      <w:ind w:right="360"/>
    </w:pPr>
    <w:r>
      <w:t>Mayo 2017</w:t>
    </w:r>
    <w:r>
      <w:ptab w:relativeTo="margin" w:alignment="center" w:leader="none"/>
    </w:r>
    <w:r>
      <w:t>Versión 1.0</w:t>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48F253" w14:textId="77777777" w:rsidR="00F1617F" w:rsidRDefault="00F1617F" w:rsidP="00700ACF">
      <w:r>
        <w:separator/>
      </w:r>
    </w:p>
  </w:footnote>
  <w:footnote w:type="continuationSeparator" w:id="0">
    <w:p w14:paraId="727F7E9D" w14:textId="77777777" w:rsidR="00F1617F" w:rsidRDefault="00F1617F" w:rsidP="00700AC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FA4827"/>
    <w:multiLevelType w:val="hybridMultilevel"/>
    <w:tmpl w:val="70284A0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1620FFC"/>
    <w:multiLevelType w:val="hybridMultilevel"/>
    <w:tmpl w:val="C13CB77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1419437F"/>
    <w:multiLevelType w:val="hybridMultilevel"/>
    <w:tmpl w:val="5BDC6E18"/>
    <w:lvl w:ilvl="0" w:tplc="040A0001">
      <w:start w:val="1"/>
      <w:numFmt w:val="bullet"/>
      <w:lvlText w:val=""/>
      <w:lvlJc w:val="left"/>
      <w:pPr>
        <w:ind w:left="775" w:hanging="360"/>
      </w:pPr>
      <w:rPr>
        <w:rFonts w:ascii="Symbol" w:hAnsi="Symbol" w:hint="default"/>
      </w:rPr>
    </w:lvl>
    <w:lvl w:ilvl="1" w:tplc="040A0003" w:tentative="1">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3">
    <w:nsid w:val="14801601"/>
    <w:multiLevelType w:val="hybridMultilevel"/>
    <w:tmpl w:val="C50272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nsid w:val="16A45209"/>
    <w:multiLevelType w:val="hybridMultilevel"/>
    <w:tmpl w:val="DDAE1C4C"/>
    <w:lvl w:ilvl="0" w:tplc="040A000F">
      <w:start w:val="1"/>
      <w:numFmt w:val="decimal"/>
      <w:lvlText w:val="%1."/>
      <w:lvlJc w:val="left"/>
      <w:pPr>
        <w:ind w:left="720" w:hanging="360"/>
      </w:pPr>
      <w:rPr>
        <w:rFont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nsid w:val="1F704485"/>
    <w:multiLevelType w:val="hybridMultilevel"/>
    <w:tmpl w:val="E76E012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C950B9E"/>
    <w:multiLevelType w:val="hybridMultilevel"/>
    <w:tmpl w:val="C2A4896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11E0C91"/>
    <w:multiLevelType w:val="multilevel"/>
    <w:tmpl w:val="0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8D0BC9"/>
    <w:multiLevelType w:val="hybridMultilevel"/>
    <w:tmpl w:val="AF56E588"/>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nsid w:val="3941381B"/>
    <w:multiLevelType w:val="hybridMultilevel"/>
    <w:tmpl w:val="907C4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916EC4"/>
    <w:multiLevelType w:val="multilevel"/>
    <w:tmpl w:val="54C8CC80"/>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nsid w:val="3FB42400"/>
    <w:multiLevelType w:val="multilevel"/>
    <w:tmpl w:val="5F8295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nsid w:val="413C5B9C"/>
    <w:multiLevelType w:val="hybridMultilevel"/>
    <w:tmpl w:val="FF2E22D6"/>
    <w:lvl w:ilvl="0" w:tplc="DEA268E2">
      <w:start w:val="1"/>
      <w:numFmt w:val="decimal"/>
      <w:lvlText w:val="%1."/>
      <w:lvlJc w:val="left"/>
      <w:pPr>
        <w:ind w:left="1780" w:hanging="360"/>
      </w:pPr>
      <w:rPr>
        <w:rFonts w:hint="default"/>
      </w:rPr>
    </w:lvl>
    <w:lvl w:ilvl="1" w:tplc="04090019" w:tentative="1">
      <w:start w:val="1"/>
      <w:numFmt w:val="lowerLetter"/>
      <w:lvlText w:val="%2."/>
      <w:lvlJc w:val="left"/>
      <w:pPr>
        <w:ind w:left="2500" w:hanging="360"/>
      </w:pPr>
    </w:lvl>
    <w:lvl w:ilvl="2" w:tplc="0409001B" w:tentative="1">
      <w:start w:val="1"/>
      <w:numFmt w:val="lowerRoman"/>
      <w:lvlText w:val="%3."/>
      <w:lvlJc w:val="right"/>
      <w:pPr>
        <w:ind w:left="3220" w:hanging="180"/>
      </w:pPr>
    </w:lvl>
    <w:lvl w:ilvl="3" w:tplc="0409000F" w:tentative="1">
      <w:start w:val="1"/>
      <w:numFmt w:val="decimal"/>
      <w:lvlText w:val="%4."/>
      <w:lvlJc w:val="left"/>
      <w:pPr>
        <w:ind w:left="3940" w:hanging="360"/>
      </w:pPr>
    </w:lvl>
    <w:lvl w:ilvl="4" w:tplc="04090019" w:tentative="1">
      <w:start w:val="1"/>
      <w:numFmt w:val="lowerLetter"/>
      <w:lvlText w:val="%5."/>
      <w:lvlJc w:val="left"/>
      <w:pPr>
        <w:ind w:left="4660" w:hanging="360"/>
      </w:pPr>
    </w:lvl>
    <w:lvl w:ilvl="5" w:tplc="0409001B" w:tentative="1">
      <w:start w:val="1"/>
      <w:numFmt w:val="lowerRoman"/>
      <w:lvlText w:val="%6."/>
      <w:lvlJc w:val="right"/>
      <w:pPr>
        <w:ind w:left="5380" w:hanging="180"/>
      </w:pPr>
    </w:lvl>
    <w:lvl w:ilvl="6" w:tplc="0409000F" w:tentative="1">
      <w:start w:val="1"/>
      <w:numFmt w:val="decimal"/>
      <w:lvlText w:val="%7."/>
      <w:lvlJc w:val="left"/>
      <w:pPr>
        <w:ind w:left="6100" w:hanging="360"/>
      </w:pPr>
    </w:lvl>
    <w:lvl w:ilvl="7" w:tplc="04090019" w:tentative="1">
      <w:start w:val="1"/>
      <w:numFmt w:val="lowerLetter"/>
      <w:lvlText w:val="%8."/>
      <w:lvlJc w:val="left"/>
      <w:pPr>
        <w:ind w:left="6820" w:hanging="360"/>
      </w:pPr>
    </w:lvl>
    <w:lvl w:ilvl="8" w:tplc="0409001B" w:tentative="1">
      <w:start w:val="1"/>
      <w:numFmt w:val="lowerRoman"/>
      <w:lvlText w:val="%9."/>
      <w:lvlJc w:val="right"/>
      <w:pPr>
        <w:ind w:left="7540" w:hanging="180"/>
      </w:pPr>
    </w:lvl>
  </w:abstractNum>
  <w:abstractNum w:abstractNumId="13">
    <w:nsid w:val="45E5313B"/>
    <w:multiLevelType w:val="hybridMultilevel"/>
    <w:tmpl w:val="A74822E0"/>
    <w:lvl w:ilvl="0" w:tplc="04090001">
      <w:start w:val="1"/>
      <w:numFmt w:val="bullet"/>
      <w:lvlText w:val=""/>
      <w:lvlJc w:val="left"/>
      <w:pPr>
        <w:ind w:left="1426" w:hanging="360"/>
      </w:pPr>
      <w:rPr>
        <w:rFonts w:ascii="Symbol" w:hAnsi="Symbol" w:hint="default"/>
      </w:rPr>
    </w:lvl>
    <w:lvl w:ilvl="1" w:tplc="04090003">
      <w:start w:val="1"/>
      <w:numFmt w:val="bullet"/>
      <w:lvlText w:val="o"/>
      <w:lvlJc w:val="left"/>
      <w:pPr>
        <w:ind w:left="2146" w:hanging="360"/>
      </w:pPr>
      <w:rPr>
        <w:rFonts w:ascii="Courier New" w:hAnsi="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14">
    <w:nsid w:val="48800EF0"/>
    <w:multiLevelType w:val="hybridMultilevel"/>
    <w:tmpl w:val="4B8C9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1E34E3"/>
    <w:multiLevelType w:val="hybridMultilevel"/>
    <w:tmpl w:val="2F16C62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4D3A6471"/>
    <w:multiLevelType w:val="hybridMultilevel"/>
    <w:tmpl w:val="007E41C6"/>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nsid w:val="4E2D5584"/>
    <w:multiLevelType w:val="hybridMultilevel"/>
    <w:tmpl w:val="F50A05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931F99"/>
    <w:multiLevelType w:val="hybridMultilevel"/>
    <w:tmpl w:val="B6C41B7A"/>
    <w:lvl w:ilvl="0" w:tplc="040A0001">
      <w:start w:val="1"/>
      <w:numFmt w:val="bullet"/>
      <w:lvlText w:val=""/>
      <w:lvlJc w:val="left"/>
      <w:pPr>
        <w:ind w:left="775" w:hanging="360"/>
      </w:pPr>
      <w:rPr>
        <w:rFonts w:ascii="Symbol" w:hAnsi="Symbol" w:hint="default"/>
      </w:rPr>
    </w:lvl>
    <w:lvl w:ilvl="1" w:tplc="040A0003">
      <w:start w:val="1"/>
      <w:numFmt w:val="bullet"/>
      <w:lvlText w:val="o"/>
      <w:lvlJc w:val="left"/>
      <w:pPr>
        <w:ind w:left="1495" w:hanging="360"/>
      </w:pPr>
      <w:rPr>
        <w:rFonts w:ascii="Courier New" w:hAnsi="Courier New" w:cs="Courier New" w:hint="default"/>
      </w:rPr>
    </w:lvl>
    <w:lvl w:ilvl="2" w:tplc="040A0005" w:tentative="1">
      <w:start w:val="1"/>
      <w:numFmt w:val="bullet"/>
      <w:lvlText w:val=""/>
      <w:lvlJc w:val="left"/>
      <w:pPr>
        <w:ind w:left="2215" w:hanging="360"/>
      </w:pPr>
      <w:rPr>
        <w:rFonts w:ascii="Wingdings" w:hAnsi="Wingdings" w:hint="default"/>
      </w:rPr>
    </w:lvl>
    <w:lvl w:ilvl="3" w:tplc="040A0001" w:tentative="1">
      <w:start w:val="1"/>
      <w:numFmt w:val="bullet"/>
      <w:lvlText w:val=""/>
      <w:lvlJc w:val="left"/>
      <w:pPr>
        <w:ind w:left="2935" w:hanging="360"/>
      </w:pPr>
      <w:rPr>
        <w:rFonts w:ascii="Symbol" w:hAnsi="Symbol" w:hint="default"/>
      </w:rPr>
    </w:lvl>
    <w:lvl w:ilvl="4" w:tplc="040A0003" w:tentative="1">
      <w:start w:val="1"/>
      <w:numFmt w:val="bullet"/>
      <w:lvlText w:val="o"/>
      <w:lvlJc w:val="left"/>
      <w:pPr>
        <w:ind w:left="3655" w:hanging="360"/>
      </w:pPr>
      <w:rPr>
        <w:rFonts w:ascii="Courier New" w:hAnsi="Courier New" w:cs="Courier New" w:hint="default"/>
      </w:rPr>
    </w:lvl>
    <w:lvl w:ilvl="5" w:tplc="040A0005" w:tentative="1">
      <w:start w:val="1"/>
      <w:numFmt w:val="bullet"/>
      <w:lvlText w:val=""/>
      <w:lvlJc w:val="left"/>
      <w:pPr>
        <w:ind w:left="4375" w:hanging="360"/>
      </w:pPr>
      <w:rPr>
        <w:rFonts w:ascii="Wingdings" w:hAnsi="Wingdings" w:hint="default"/>
      </w:rPr>
    </w:lvl>
    <w:lvl w:ilvl="6" w:tplc="040A0001" w:tentative="1">
      <w:start w:val="1"/>
      <w:numFmt w:val="bullet"/>
      <w:lvlText w:val=""/>
      <w:lvlJc w:val="left"/>
      <w:pPr>
        <w:ind w:left="5095" w:hanging="360"/>
      </w:pPr>
      <w:rPr>
        <w:rFonts w:ascii="Symbol" w:hAnsi="Symbol" w:hint="default"/>
      </w:rPr>
    </w:lvl>
    <w:lvl w:ilvl="7" w:tplc="040A0003" w:tentative="1">
      <w:start w:val="1"/>
      <w:numFmt w:val="bullet"/>
      <w:lvlText w:val="o"/>
      <w:lvlJc w:val="left"/>
      <w:pPr>
        <w:ind w:left="5815" w:hanging="360"/>
      </w:pPr>
      <w:rPr>
        <w:rFonts w:ascii="Courier New" w:hAnsi="Courier New" w:cs="Courier New" w:hint="default"/>
      </w:rPr>
    </w:lvl>
    <w:lvl w:ilvl="8" w:tplc="040A0005" w:tentative="1">
      <w:start w:val="1"/>
      <w:numFmt w:val="bullet"/>
      <w:lvlText w:val=""/>
      <w:lvlJc w:val="left"/>
      <w:pPr>
        <w:ind w:left="6535" w:hanging="360"/>
      </w:pPr>
      <w:rPr>
        <w:rFonts w:ascii="Wingdings" w:hAnsi="Wingdings" w:hint="default"/>
      </w:rPr>
    </w:lvl>
  </w:abstractNum>
  <w:abstractNum w:abstractNumId="19">
    <w:nsid w:val="56937ABE"/>
    <w:multiLevelType w:val="hybridMultilevel"/>
    <w:tmpl w:val="60FE7828"/>
    <w:lvl w:ilvl="0" w:tplc="040A0001">
      <w:start w:val="1"/>
      <w:numFmt w:val="bullet"/>
      <w:lvlText w:val=""/>
      <w:lvlJc w:val="left"/>
      <w:pPr>
        <w:ind w:left="774" w:hanging="360"/>
      </w:pPr>
      <w:rPr>
        <w:rFonts w:ascii="Symbol" w:hAnsi="Symbol" w:hint="default"/>
      </w:rPr>
    </w:lvl>
    <w:lvl w:ilvl="1" w:tplc="040A0003" w:tentative="1">
      <w:start w:val="1"/>
      <w:numFmt w:val="bullet"/>
      <w:lvlText w:val="o"/>
      <w:lvlJc w:val="left"/>
      <w:pPr>
        <w:ind w:left="1494" w:hanging="360"/>
      </w:pPr>
      <w:rPr>
        <w:rFonts w:ascii="Courier New" w:hAnsi="Courier New" w:cs="Courier New" w:hint="default"/>
      </w:rPr>
    </w:lvl>
    <w:lvl w:ilvl="2" w:tplc="040A0005" w:tentative="1">
      <w:start w:val="1"/>
      <w:numFmt w:val="bullet"/>
      <w:lvlText w:val=""/>
      <w:lvlJc w:val="left"/>
      <w:pPr>
        <w:ind w:left="2214" w:hanging="360"/>
      </w:pPr>
      <w:rPr>
        <w:rFonts w:ascii="Wingdings" w:hAnsi="Wingdings" w:hint="default"/>
      </w:rPr>
    </w:lvl>
    <w:lvl w:ilvl="3" w:tplc="040A0001" w:tentative="1">
      <w:start w:val="1"/>
      <w:numFmt w:val="bullet"/>
      <w:lvlText w:val=""/>
      <w:lvlJc w:val="left"/>
      <w:pPr>
        <w:ind w:left="2934" w:hanging="360"/>
      </w:pPr>
      <w:rPr>
        <w:rFonts w:ascii="Symbol" w:hAnsi="Symbol" w:hint="default"/>
      </w:rPr>
    </w:lvl>
    <w:lvl w:ilvl="4" w:tplc="040A0003" w:tentative="1">
      <w:start w:val="1"/>
      <w:numFmt w:val="bullet"/>
      <w:lvlText w:val="o"/>
      <w:lvlJc w:val="left"/>
      <w:pPr>
        <w:ind w:left="3654" w:hanging="360"/>
      </w:pPr>
      <w:rPr>
        <w:rFonts w:ascii="Courier New" w:hAnsi="Courier New" w:cs="Courier New" w:hint="default"/>
      </w:rPr>
    </w:lvl>
    <w:lvl w:ilvl="5" w:tplc="040A0005" w:tentative="1">
      <w:start w:val="1"/>
      <w:numFmt w:val="bullet"/>
      <w:lvlText w:val=""/>
      <w:lvlJc w:val="left"/>
      <w:pPr>
        <w:ind w:left="4374" w:hanging="360"/>
      </w:pPr>
      <w:rPr>
        <w:rFonts w:ascii="Wingdings" w:hAnsi="Wingdings" w:hint="default"/>
      </w:rPr>
    </w:lvl>
    <w:lvl w:ilvl="6" w:tplc="040A0001" w:tentative="1">
      <w:start w:val="1"/>
      <w:numFmt w:val="bullet"/>
      <w:lvlText w:val=""/>
      <w:lvlJc w:val="left"/>
      <w:pPr>
        <w:ind w:left="5094" w:hanging="360"/>
      </w:pPr>
      <w:rPr>
        <w:rFonts w:ascii="Symbol" w:hAnsi="Symbol" w:hint="default"/>
      </w:rPr>
    </w:lvl>
    <w:lvl w:ilvl="7" w:tplc="040A0003" w:tentative="1">
      <w:start w:val="1"/>
      <w:numFmt w:val="bullet"/>
      <w:lvlText w:val="o"/>
      <w:lvlJc w:val="left"/>
      <w:pPr>
        <w:ind w:left="5814" w:hanging="360"/>
      </w:pPr>
      <w:rPr>
        <w:rFonts w:ascii="Courier New" w:hAnsi="Courier New" w:cs="Courier New" w:hint="default"/>
      </w:rPr>
    </w:lvl>
    <w:lvl w:ilvl="8" w:tplc="040A0005" w:tentative="1">
      <w:start w:val="1"/>
      <w:numFmt w:val="bullet"/>
      <w:lvlText w:val=""/>
      <w:lvlJc w:val="left"/>
      <w:pPr>
        <w:ind w:left="6534" w:hanging="360"/>
      </w:pPr>
      <w:rPr>
        <w:rFonts w:ascii="Wingdings" w:hAnsi="Wingdings" w:hint="default"/>
      </w:rPr>
    </w:lvl>
  </w:abstractNum>
  <w:abstractNum w:abstractNumId="20">
    <w:nsid w:val="577C06BE"/>
    <w:multiLevelType w:val="hybridMultilevel"/>
    <w:tmpl w:val="BC8CF95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1">
    <w:nsid w:val="59641F74"/>
    <w:multiLevelType w:val="hybridMultilevel"/>
    <w:tmpl w:val="B1A6AF6A"/>
    <w:lvl w:ilvl="0" w:tplc="E72C3AB2">
      <w:start w:val="1"/>
      <w:numFmt w:val="bullet"/>
      <w:lvlText w:val="•"/>
      <w:lvlJc w:val="left"/>
      <w:pPr>
        <w:tabs>
          <w:tab w:val="num" w:pos="720"/>
        </w:tabs>
        <w:ind w:left="720" w:hanging="360"/>
      </w:pPr>
      <w:rPr>
        <w:rFonts w:ascii="Arial" w:hAnsi="Arial" w:hint="default"/>
      </w:rPr>
    </w:lvl>
    <w:lvl w:ilvl="1" w:tplc="17F802D2">
      <w:start w:val="1"/>
      <w:numFmt w:val="bullet"/>
      <w:lvlText w:val="•"/>
      <w:lvlJc w:val="left"/>
      <w:pPr>
        <w:tabs>
          <w:tab w:val="num" w:pos="1440"/>
        </w:tabs>
        <w:ind w:left="1440" w:hanging="360"/>
      </w:pPr>
      <w:rPr>
        <w:rFonts w:ascii="Arial" w:hAnsi="Arial" w:hint="default"/>
      </w:rPr>
    </w:lvl>
    <w:lvl w:ilvl="2" w:tplc="752EC416" w:tentative="1">
      <w:start w:val="1"/>
      <w:numFmt w:val="bullet"/>
      <w:lvlText w:val="•"/>
      <w:lvlJc w:val="left"/>
      <w:pPr>
        <w:tabs>
          <w:tab w:val="num" w:pos="2160"/>
        </w:tabs>
        <w:ind w:left="2160" w:hanging="360"/>
      </w:pPr>
      <w:rPr>
        <w:rFonts w:ascii="Arial" w:hAnsi="Arial" w:hint="default"/>
      </w:rPr>
    </w:lvl>
    <w:lvl w:ilvl="3" w:tplc="295C05CE" w:tentative="1">
      <w:start w:val="1"/>
      <w:numFmt w:val="bullet"/>
      <w:lvlText w:val="•"/>
      <w:lvlJc w:val="left"/>
      <w:pPr>
        <w:tabs>
          <w:tab w:val="num" w:pos="2880"/>
        </w:tabs>
        <w:ind w:left="2880" w:hanging="360"/>
      </w:pPr>
      <w:rPr>
        <w:rFonts w:ascii="Arial" w:hAnsi="Arial" w:hint="default"/>
      </w:rPr>
    </w:lvl>
    <w:lvl w:ilvl="4" w:tplc="04F4482C" w:tentative="1">
      <w:start w:val="1"/>
      <w:numFmt w:val="bullet"/>
      <w:lvlText w:val="•"/>
      <w:lvlJc w:val="left"/>
      <w:pPr>
        <w:tabs>
          <w:tab w:val="num" w:pos="3600"/>
        </w:tabs>
        <w:ind w:left="3600" w:hanging="360"/>
      </w:pPr>
      <w:rPr>
        <w:rFonts w:ascii="Arial" w:hAnsi="Arial" w:hint="default"/>
      </w:rPr>
    </w:lvl>
    <w:lvl w:ilvl="5" w:tplc="2E6C2AA2" w:tentative="1">
      <w:start w:val="1"/>
      <w:numFmt w:val="bullet"/>
      <w:lvlText w:val="•"/>
      <w:lvlJc w:val="left"/>
      <w:pPr>
        <w:tabs>
          <w:tab w:val="num" w:pos="4320"/>
        </w:tabs>
        <w:ind w:left="4320" w:hanging="360"/>
      </w:pPr>
      <w:rPr>
        <w:rFonts w:ascii="Arial" w:hAnsi="Arial" w:hint="default"/>
      </w:rPr>
    </w:lvl>
    <w:lvl w:ilvl="6" w:tplc="06D0D298" w:tentative="1">
      <w:start w:val="1"/>
      <w:numFmt w:val="bullet"/>
      <w:lvlText w:val="•"/>
      <w:lvlJc w:val="left"/>
      <w:pPr>
        <w:tabs>
          <w:tab w:val="num" w:pos="5040"/>
        </w:tabs>
        <w:ind w:left="5040" w:hanging="360"/>
      </w:pPr>
      <w:rPr>
        <w:rFonts w:ascii="Arial" w:hAnsi="Arial" w:hint="default"/>
      </w:rPr>
    </w:lvl>
    <w:lvl w:ilvl="7" w:tplc="8C8AECA2" w:tentative="1">
      <w:start w:val="1"/>
      <w:numFmt w:val="bullet"/>
      <w:lvlText w:val="•"/>
      <w:lvlJc w:val="left"/>
      <w:pPr>
        <w:tabs>
          <w:tab w:val="num" w:pos="5760"/>
        </w:tabs>
        <w:ind w:left="5760" w:hanging="360"/>
      </w:pPr>
      <w:rPr>
        <w:rFonts w:ascii="Arial" w:hAnsi="Arial" w:hint="default"/>
      </w:rPr>
    </w:lvl>
    <w:lvl w:ilvl="8" w:tplc="AF84DCF2" w:tentative="1">
      <w:start w:val="1"/>
      <w:numFmt w:val="bullet"/>
      <w:lvlText w:val="•"/>
      <w:lvlJc w:val="left"/>
      <w:pPr>
        <w:tabs>
          <w:tab w:val="num" w:pos="6480"/>
        </w:tabs>
        <w:ind w:left="6480" w:hanging="360"/>
      </w:pPr>
      <w:rPr>
        <w:rFonts w:ascii="Arial" w:hAnsi="Arial" w:hint="default"/>
      </w:rPr>
    </w:lvl>
  </w:abstractNum>
  <w:abstractNum w:abstractNumId="22">
    <w:nsid w:val="5DC757F9"/>
    <w:multiLevelType w:val="hybridMultilevel"/>
    <w:tmpl w:val="6D9A2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0987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6B33669"/>
    <w:multiLevelType w:val="hybridMultilevel"/>
    <w:tmpl w:val="35AE9DF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5">
    <w:nsid w:val="6819501F"/>
    <w:multiLevelType w:val="hybridMultilevel"/>
    <w:tmpl w:val="158C1262"/>
    <w:lvl w:ilvl="0" w:tplc="9956F0FE">
      <w:start w:val="1"/>
      <w:numFmt w:val="bullet"/>
      <w:lvlText w:val="•"/>
      <w:lvlJc w:val="left"/>
      <w:pPr>
        <w:tabs>
          <w:tab w:val="num" w:pos="720"/>
        </w:tabs>
        <w:ind w:left="720" w:hanging="360"/>
      </w:pPr>
      <w:rPr>
        <w:rFonts w:ascii="Arial" w:hAnsi="Arial" w:hint="default"/>
      </w:rPr>
    </w:lvl>
    <w:lvl w:ilvl="1" w:tplc="F5AC8660">
      <w:start w:val="1"/>
      <w:numFmt w:val="bullet"/>
      <w:lvlText w:val="•"/>
      <w:lvlJc w:val="left"/>
      <w:pPr>
        <w:tabs>
          <w:tab w:val="num" w:pos="1440"/>
        </w:tabs>
        <w:ind w:left="1440" w:hanging="360"/>
      </w:pPr>
      <w:rPr>
        <w:rFonts w:ascii="Arial" w:hAnsi="Arial" w:hint="default"/>
      </w:rPr>
    </w:lvl>
    <w:lvl w:ilvl="2" w:tplc="AA3656F8" w:tentative="1">
      <w:start w:val="1"/>
      <w:numFmt w:val="bullet"/>
      <w:lvlText w:val="•"/>
      <w:lvlJc w:val="left"/>
      <w:pPr>
        <w:tabs>
          <w:tab w:val="num" w:pos="2160"/>
        </w:tabs>
        <w:ind w:left="2160" w:hanging="360"/>
      </w:pPr>
      <w:rPr>
        <w:rFonts w:ascii="Arial" w:hAnsi="Arial" w:hint="default"/>
      </w:rPr>
    </w:lvl>
    <w:lvl w:ilvl="3" w:tplc="E4948A80" w:tentative="1">
      <w:start w:val="1"/>
      <w:numFmt w:val="bullet"/>
      <w:lvlText w:val="•"/>
      <w:lvlJc w:val="left"/>
      <w:pPr>
        <w:tabs>
          <w:tab w:val="num" w:pos="2880"/>
        </w:tabs>
        <w:ind w:left="2880" w:hanging="360"/>
      </w:pPr>
      <w:rPr>
        <w:rFonts w:ascii="Arial" w:hAnsi="Arial" w:hint="default"/>
      </w:rPr>
    </w:lvl>
    <w:lvl w:ilvl="4" w:tplc="FA9A6ABE" w:tentative="1">
      <w:start w:val="1"/>
      <w:numFmt w:val="bullet"/>
      <w:lvlText w:val="•"/>
      <w:lvlJc w:val="left"/>
      <w:pPr>
        <w:tabs>
          <w:tab w:val="num" w:pos="3600"/>
        </w:tabs>
        <w:ind w:left="3600" w:hanging="360"/>
      </w:pPr>
      <w:rPr>
        <w:rFonts w:ascii="Arial" w:hAnsi="Arial" w:hint="default"/>
      </w:rPr>
    </w:lvl>
    <w:lvl w:ilvl="5" w:tplc="92182DAE" w:tentative="1">
      <w:start w:val="1"/>
      <w:numFmt w:val="bullet"/>
      <w:lvlText w:val="•"/>
      <w:lvlJc w:val="left"/>
      <w:pPr>
        <w:tabs>
          <w:tab w:val="num" w:pos="4320"/>
        </w:tabs>
        <w:ind w:left="4320" w:hanging="360"/>
      </w:pPr>
      <w:rPr>
        <w:rFonts w:ascii="Arial" w:hAnsi="Arial" w:hint="default"/>
      </w:rPr>
    </w:lvl>
    <w:lvl w:ilvl="6" w:tplc="FA88B59E" w:tentative="1">
      <w:start w:val="1"/>
      <w:numFmt w:val="bullet"/>
      <w:lvlText w:val="•"/>
      <w:lvlJc w:val="left"/>
      <w:pPr>
        <w:tabs>
          <w:tab w:val="num" w:pos="5040"/>
        </w:tabs>
        <w:ind w:left="5040" w:hanging="360"/>
      </w:pPr>
      <w:rPr>
        <w:rFonts w:ascii="Arial" w:hAnsi="Arial" w:hint="default"/>
      </w:rPr>
    </w:lvl>
    <w:lvl w:ilvl="7" w:tplc="0172E218" w:tentative="1">
      <w:start w:val="1"/>
      <w:numFmt w:val="bullet"/>
      <w:lvlText w:val="•"/>
      <w:lvlJc w:val="left"/>
      <w:pPr>
        <w:tabs>
          <w:tab w:val="num" w:pos="5760"/>
        </w:tabs>
        <w:ind w:left="5760" w:hanging="360"/>
      </w:pPr>
      <w:rPr>
        <w:rFonts w:ascii="Arial" w:hAnsi="Arial" w:hint="default"/>
      </w:rPr>
    </w:lvl>
    <w:lvl w:ilvl="8" w:tplc="41246B3C" w:tentative="1">
      <w:start w:val="1"/>
      <w:numFmt w:val="bullet"/>
      <w:lvlText w:val="•"/>
      <w:lvlJc w:val="left"/>
      <w:pPr>
        <w:tabs>
          <w:tab w:val="num" w:pos="6480"/>
        </w:tabs>
        <w:ind w:left="6480" w:hanging="360"/>
      </w:pPr>
      <w:rPr>
        <w:rFonts w:ascii="Arial" w:hAnsi="Arial" w:hint="default"/>
      </w:rPr>
    </w:lvl>
  </w:abstractNum>
  <w:abstractNum w:abstractNumId="26">
    <w:nsid w:val="686711E9"/>
    <w:multiLevelType w:val="hybridMultilevel"/>
    <w:tmpl w:val="B1A8FD6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nsid w:val="6F3D3914"/>
    <w:multiLevelType w:val="hybridMultilevel"/>
    <w:tmpl w:val="F3328F7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8">
    <w:nsid w:val="78EE1B75"/>
    <w:multiLevelType w:val="hybridMultilevel"/>
    <w:tmpl w:val="03B82A0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9">
    <w:nsid w:val="7D9347D5"/>
    <w:multiLevelType w:val="hybridMultilevel"/>
    <w:tmpl w:val="CF403FFE"/>
    <w:lvl w:ilvl="0" w:tplc="040A0001">
      <w:start w:val="1"/>
      <w:numFmt w:val="bullet"/>
      <w:lvlText w:val=""/>
      <w:lvlJc w:val="left"/>
      <w:pPr>
        <w:ind w:left="720" w:hanging="360"/>
      </w:pPr>
      <w:rPr>
        <w:rFonts w:ascii="Symbol" w:hAnsi="Symbol" w:hint="default"/>
      </w:rPr>
    </w:lvl>
    <w:lvl w:ilvl="1" w:tplc="040A0001">
      <w:start w:val="1"/>
      <w:numFmt w:val="bullet"/>
      <w:lvlText w:val=""/>
      <w:lvlJc w:val="left"/>
      <w:pPr>
        <w:ind w:left="1440" w:hanging="360"/>
      </w:pPr>
      <w:rPr>
        <w:rFonts w:ascii="Symbol" w:hAnsi="Symbol" w:hint="default"/>
      </w:rPr>
    </w:lvl>
    <w:lvl w:ilvl="2" w:tplc="040A000F">
      <w:start w:val="1"/>
      <w:numFmt w:val="decimal"/>
      <w:lvlText w:val="%3."/>
      <w:lvlJc w:val="left"/>
      <w:pPr>
        <w:ind w:left="2160" w:hanging="360"/>
      </w:pPr>
      <w:rPr>
        <w:rFont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7"/>
  </w:num>
  <w:num w:numId="4">
    <w:abstractNumId w:val="13"/>
  </w:num>
  <w:num w:numId="5">
    <w:abstractNumId w:val="12"/>
  </w:num>
  <w:num w:numId="6">
    <w:abstractNumId w:val="14"/>
  </w:num>
  <w:num w:numId="7">
    <w:abstractNumId w:val="20"/>
  </w:num>
  <w:num w:numId="8">
    <w:abstractNumId w:val="4"/>
  </w:num>
  <w:num w:numId="9">
    <w:abstractNumId w:val="0"/>
  </w:num>
  <w:num w:numId="10">
    <w:abstractNumId w:val="16"/>
  </w:num>
  <w:num w:numId="11">
    <w:abstractNumId w:val="11"/>
  </w:num>
  <w:num w:numId="12">
    <w:abstractNumId w:val="10"/>
  </w:num>
  <w:num w:numId="13">
    <w:abstractNumId w:val="7"/>
  </w:num>
  <w:num w:numId="14">
    <w:abstractNumId w:val="3"/>
  </w:num>
  <w:num w:numId="15">
    <w:abstractNumId w:val="1"/>
  </w:num>
  <w:num w:numId="16">
    <w:abstractNumId w:val="9"/>
  </w:num>
  <w:num w:numId="17">
    <w:abstractNumId w:val="17"/>
  </w:num>
  <w:num w:numId="18">
    <w:abstractNumId w:val="28"/>
  </w:num>
  <w:num w:numId="19">
    <w:abstractNumId w:val="15"/>
  </w:num>
  <w:num w:numId="20">
    <w:abstractNumId w:val="25"/>
  </w:num>
  <w:num w:numId="21">
    <w:abstractNumId w:val="19"/>
  </w:num>
  <w:num w:numId="22">
    <w:abstractNumId w:val="26"/>
  </w:num>
  <w:num w:numId="23">
    <w:abstractNumId w:val="6"/>
  </w:num>
  <w:num w:numId="24">
    <w:abstractNumId w:val="21"/>
  </w:num>
  <w:num w:numId="25">
    <w:abstractNumId w:val="24"/>
  </w:num>
  <w:num w:numId="26">
    <w:abstractNumId w:val="2"/>
  </w:num>
  <w:num w:numId="27">
    <w:abstractNumId w:val="5"/>
  </w:num>
  <w:num w:numId="28">
    <w:abstractNumId w:val="18"/>
  </w:num>
  <w:num w:numId="29">
    <w:abstractNumId w:val="29"/>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proofState w:spelling="clean" w:grammar="clean"/>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9A8"/>
    <w:rsid w:val="00003035"/>
    <w:rsid w:val="00003481"/>
    <w:rsid w:val="000047D1"/>
    <w:rsid w:val="00005D02"/>
    <w:rsid w:val="00013BCA"/>
    <w:rsid w:val="00014761"/>
    <w:rsid w:val="00014A9D"/>
    <w:rsid w:val="00020F22"/>
    <w:rsid w:val="00031521"/>
    <w:rsid w:val="00036E42"/>
    <w:rsid w:val="00037355"/>
    <w:rsid w:val="00054688"/>
    <w:rsid w:val="0005764A"/>
    <w:rsid w:val="00060178"/>
    <w:rsid w:val="0007004D"/>
    <w:rsid w:val="00072535"/>
    <w:rsid w:val="00074561"/>
    <w:rsid w:val="00075121"/>
    <w:rsid w:val="00075903"/>
    <w:rsid w:val="00084FA5"/>
    <w:rsid w:val="000856EA"/>
    <w:rsid w:val="000921FA"/>
    <w:rsid w:val="000940B3"/>
    <w:rsid w:val="000973A1"/>
    <w:rsid w:val="000A6DAB"/>
    <w:rsid w:val="000B2038"/>
    <w:rsid w:val="000B2CED"/>
    <w:rsid w:val="000B4AF2"/>
    <w:rsid w:val="000C2495"/>
    <w:rsid w:val="000D3C54"/>
    <w:rsid w:val="000E0787"/>
    <w:rsid w:val="000E3408"/>
    <w:rsid w:val="000E647E"/>
    <w:rsid w:val="000F28FF"/>
    <w:rsid w:val="000F30C3"/>
    <w:rsid w:val="000F6375"/>
    <w:rsid w:val="000F71B6"/>
    <w:rsid w:val="001065CB"/>
    <w:rsid w:val="00111317"/>
    <w:rsid w:val="0011132E"/>
    <w:rsid w:val="00112963"/>
    <w:rsid w:val="00116E08"/>
    <w:rsid w:val="00123EE4"/>
    <w:rsid w:val="00135C5A"/>
    <w:rsid w:val="0013667F"/>
    <w:rsid w:val="001366FB"/>
    <w:rsid w:val="001449F4"/>
    <w:rsid w:val="001465A6"/>
    <w:rsid w:val="00152809"/>
    <w:rsid w:val="00173185"/>
    <w:rsid w:val="00173360"/>
    <w:rsid w:val="001735CE"/>
    <w:rsid w:val="0018057F"/>
    <w:rsid w:val="00183199"/>
    <w:rsid w:val="00185116"/>
    <w:rsid w:val="00185895"/>
    <w:rsid w:val="001923BE"/>
    <w:rsid w:val="00196909"/>
    <w:rsid w:val="001A1538"/>
    <w:rsid w:val="001C2692"/>
    <w:rsid w:val="001C30FE"/>
    <w:rsid w:val="001C3775"/>
    <w:rsid w:val="001C5F04"/>
    <w:rsid w:val="001D01F1"/>
    <w:rsid w:val="001D49DD"/>
    <w:rsid w:val="001E12A8"/>
    <w:rsid w:val="001F1CA7"/>
    <w:rsid w:val="00201694"/>
    <w:rsid w:val="0021244E"/>
    <w:rsid w:val="00213CBD"/>
    <w:rsid w:val="00213EAB"/>
    <w:rsid w:val="002153C7"/>
    <w:rsid w:val="0022213C"/>
    <w:rsid w:val="00244167"/>
    <w:rsid w:val="00244F91"/>
    <w:rsid w:val="0024797E"/>
    <w:rsid w:val="0025636A"/>
    <w:rsid w:val="00260235"/>
    <w:rsid w:val="00261199"/>
    <w:rsid w:val="00273E86"/>
    <w:rsid w:val="0027540A"/>
    <w:rsid w:val="00277EC5"/>
    <w:rsid w:val="002811F3"/>
    <w:rsid w:val="00281D6A"/>
    <w:rsid w:val="00283F35"/>
    <w:rsid w:val="002B0B30"/>
    <w:rsid w:val="002B2847"/>
    <w:rsid w:val="002B50E1"/>
    <w:rsid w:val="002B52E3"/>
    <w:rsid w:val="002D09A2"/>
    <w:rsid w:val="002D30D6"/>
    <w:rsid w:val="002E002E"/>
    <w:rsid w:val="002E5BE7"/>
    <w:rsid w:val="002F0CC8"/>
    <w:rsid w:val="002F31E5"/>
    <w:rsid w:val="002F7452"/>
    <w:rsid w:val="00302092"/>
    <w:rsid w:val="003036D4"/>
    <w:rsid w:val="003046E3"/>
    <w:rsid w:val="00321809"/>
    <w:rsid w:val="0032191D"/>
    <w:rsid w:val="00322045"/>
    <w:rsid w:val="00340568"/>
    <w:rsid w:val="003422D8"/>
    <w:rsid w:val="00343A03"/>
    <w:rsid w:val="00343D3E"/>
    <w:rsid w:val="00347662"/>
    <w:rsid w:val="003527A1"/>
    <w:rsid w:val="00356AEE"/>
    <w:rsid w:val="00362A11"/>
    <w:rsid w:val="00362C6D"/>
    <w:rsid w:val="00364224"/>
    <w:rsid w:val="00380280"/>
    <w:rsid w:val="0038300E"/>
    <w:rsid w:val="00386FBF"/>
    <w:rsid w:val="003A5566"/>
    <w:rsid w:val="003A665A"/>
    <w:rsid w:val="003B2807"/>
    <w:rsid w:val="003B76C0"/>
    <w:rsid w:val="003B7A84"/>
    <w:rsid w:val="003C01D8"/>
    <w:rsid w:val="003C3C02"/>
    <w:rsid w:val="003D0F27"/>
    <w:rsid w:val="003D2BC8"/>
    <w:rsid w:val="003D4BA1"/>
    <w:rsid w:val="003D694D"/>
    <w:rsid w:val="003E2F99"/>
    <w:rsid w:val="003E68EC"/>
    <w:rsid w:val="003F148B"/>
    <w:rsid w:val="003F4F84"/>
    <w:rsid w:val="003F6DEE"/>
    <w:rsid w:val="003F797B"/>
    <w:rsid w:val="003F7EBA"/>
    <w:rsid w:val="004026D1"/>
    <w:rsid w:val="00403AF1"/>
    <w:rsid w:val="00406D5F"/>
    <w:rsid w:val="00411F69"/>
    <w:rsid w:val="00411FDD"/>
    <w:rsid w:val="0041475E"/>
    <w:rsid w:val="00415C95"/>
    <w:rsid w:val="00417CC1"/>
    <w:rsid w:val="0043083A"/>
    <w:rsid w:val="00431330"/>
    <w:rsid w:val="00431BC1"/>
    <w:rsid w:val="00432445"/>
    <w:rsid w:val="004363C5"/>
    <w:rsid w:val="00437094"/>
    <w:rsid w:val="00441091"/>
    <w:rsid w:val="004434EB"/>
    <w:rsid w:val="00445D63"/>
    <w:rsid w:val="00446CFD"/>
    <w:rsid w:val="0044782E"/>
    <w:rsid w:val="004510EA"/>
    <w:rsid w:val="0045468B"/>
    <w:rsid w:val="00455164"/>
    <w:rsid w:val="004603D0"/>
    <w:rsid w:val="004646E9"/>
    <w:rsid w:val="00465909"/>
    <w:rsid w:val="00470560"/>
    <w:rsid w:val="004718FD"/>
    <w:rsid w:val="00475B4F"/>
    <w:rsid w:val="00477360"/>
    <w:rsid w:val="004777AE"/>
    <w:rsid w:val="004815DC"/>
    <w:rsid w:val="00484BE1"/>
    <w:rsid w:val="00493306"/>
    <w:rsid w:val="00494EB5"/>
    <w:rsid w:val="004A09B2"/>
    <w:rsid w:val="004B39A8"/>
    <w:rsid w:val="004B6EE8"/>
    <w:rsid w:val="004C19D8"/>
    <w:rsid w:val="004C49F5"/>
    <w:rsid w:val="004D255E"/>
    <w:rsid w:val="004D4B7A"/>
    <w:rsid w:val="004E0011"/>
    <w:rsid w:val="004E315C"/>
    <w:rsid w:val="004E4E18"/>
    <w:rsid w:val="004E4F1D"/>
    <w:rsid w:val="004E5147"/>
    <w:rsid w:val="004E6EFA"/>
    <w:rsid w:val="004F0912"/>
    <w:rsid w:val="004F0BFB"/>
    <w:rsid w:val="004F503C"/>
    <w:rsid w:val="00504746"/>
    <w:rsid w:val="00514433"/>
    <w:rsid w:val="005177BD"/>
    <w:rsid w:val="00522B7A"/>
    <w:rsid w:val="005311BC"/>
    <w:rsid w:val="00532CF9"/>
    <w:rsid w:val="005348B4"/>
    <w:rsid w:val="00535ECF"/>
    <w:rsid w:val="005364D5"/>
    <w:rsid w:val="005428AC"/>
    <w:rsid w:val="00552117"/>
    <w:rsid w:val="005648E1"/>
    <w:rsid w:val="00572A7D"/>
    <w:rsid w:val="00574742"/>
    <w:rsid w:val="005811AA"/>
    <w:rsid w:val="00584A83"/>
    <w:rsid w:val="00594D9B"/>
    <w:rsid w:val="005967CC"/>
    <w:rsid w:val="00597471"/>
    <w:rsid w:val="005A07E9"/>
    <w:rsid w:val="005A3805"/>
    <w:rsid w:val="005B57E1"/>
    <w:rsid w:val="005B7789"/>
    <w:rsid w:val="005B7B09"/>
    <w:rsid w:val="005C0129"/>
    <w:rsid w:val="005D4C92"/>
    <w:rsid w:val="005E01CD"/>
    <w:rsid w:val="005E4DB8"/>
    <w:rsid w:val="005E7376"/>
    <w:rsid w:val="005F0C3A"/>
    <w:rsid w:val="005F3D6D"/>
    <w:rsid w:val="00615E10"/>
    <w:rsid w:val="00617912"/>
    <w:rsid w:val="00622230"/>
    <w:rsid w:val="006228D0"/>
    <w:rsid w:val="006261A1"/>
    <w:rsid w:val="006375B1"/>
    <w:rsid w:val="00640E1B"/>
    <w:rsid w:val="0064637A"/>
    <w:rsid w:val="00652AD5"/>
    <w:rsid w:val="00652F70"/>
    <w:rsid w:val="0065367E"/>
    <w:rsid w:val="00667AC8"/>
    <w:rsid w:val="00671D80"/>
    <w:rsid w:val="006752BF"/>
    <w:rsid w:val="00676C52"/>
    <w:rsid w:val="0067720C"/>
    <w:rsid w:val="00677804"/>
    <w:rsid w:val="00680DDC"/>
    <w:rsid w:val="006812E4"/>
    <w:rsid w:val="00681CA0"/>
    <w:rsid w:val="006821A5"/>
    <w:rsid w:val="0068308A"/>
    <w:rsid w:val="00684D64"/>
    <w:rsid w:val="00690691"/>
    <w:rsid w:val="006958D4"/>
    <w:rsid w:val="00695A1E"/>
    <w:rsid w:val="006A1B38"/>
    <w:rsid w:val="006A1E94"/>
    <w:rsid w:val="006A1F3A"/>
    <w:rsid w:val="006A31E5"/>
    <w:rsid w:val="006A5122"/>
    <w:rsid w:val="006C1C4C"/>
    <w:rsid w:val="006C5063"/>
    <w:rsid w:val="006D067F"/>
    <w:rsid w:val="006D0818"/>
    <w:rsid w:val="006D47AC"/>
    <w:rsid w:val="006D674E"/>
    <w:rsid w:val="006E4D4D"/>
    <w:rsid w:val="006F5814"/>
    <w:rsid w:val="00700ACF"/>
    <w:rsid w:val="00701034"/>
    <w:rsid w:val="00701E23"/>
    <w:rsid w:val="00702EBE"/>
    <w:rsid w:val="00704884"/>
    <w:rsid w:val="00705C1D"/>
    <w:rsid w:val="00714298"/>
    <w:rsid w:val="0071477E"/>
    <w:rsid w:val="007212E8"/>
    <w:rsid w:val="007213FD"/>
    <w:rsid w:val="00723437"/>
    <w:rsid w:val="0072558C"/>
    <w:rsid w:val="007260F3"/>
    <w:rsid w:val="0072798B"/>
    <w:rsid w:val="007355EC"/>
    <w:rsid w:val="00737459"/>
    <w:rsid w:val="00737FBE"/>
    <w:rsid w:val="007416E0"/>
    <w:rsid w:val="007416EC"/>
    <w:rsid w:val="00752B1D"/>
    <w:rsid w:val="007545F2"/>
    <w:rsid w:val="00762265"/>
    <w:rsid w:val="0078296E"/>
    <w:rsid w:val="00784182"/>
    <w:rsid w:val="00785C43"/>
    <w:rsid w:val="0079431A"/>
    <w:rsid w:val="007948C0"/>
    <w:rsid w:val="007A476B"/>
    <w:rsid w:val="007A694C"/>
    <w:rsid w:val="007B6193"/>
    <w:rsid w:val="007B75BF"/>
    <w:rsid w:val="007B7B83"/>
    <w:rsid w:val="007C0ED7"/>
    <w:rsid w:val="007C3389"/>
    <w:rsid w:val="007C58A3"/>
    <w:rsid w:val="007C592E"/>
    <w:rsid w:val="007E6170"/>
    <w:rsid w:val="007F34C8"/>
    <w:rsid w:val="007F699C"/>
    <w:rsid w:val="00804654"/>
    <w:rsid w:val="00810889"/>
    <w:rsid w:val="00815FB8"/>
    <w:rsid w:val="00816FE7"/>
    <w:rsid w:val="008201B6"/>
    <w:rsid w:val="00820E9D"/>
    <w:rsid w:val="00820EEA"/>
    <w:rsid w:val="00830C49"/>
    <w:rsid w:val="00833E4B"/>
    <w:rsid w:val="00836994"/>
    <w:rsid w:val="00840B3E"/>
    <w:rsid w:val="0085192A"/>
    <w:rsid w:val="0085594D"/>
    <w:rsid w:val="00855A34"/>
    <w:rsid w:val="00866F6B"/>
    <w:rsid w:val="0087024D"/>
    <w:rsid w:val="00872730"/>
    <w:rsid w:val="0087448A"/>
    <w:rsid w:val="0087547F"/>
    <w:rsid w:val="008776E8"/>
    <w:rsid w:val="008839F7"/>
    <w:rsid w:val="00892146"/>
    <w:rsid w:val="008921DC"/>
    <w:rsid w:val="00892AC9"/>
    <w:rsid w:val="008936B2"/>
    <w:rsid w:val="008A2887"/>
    <w:rsid w:val="008A46B9"/>
    <w:rsid w:val="008A5E66"/>
    <w:rsid w:val="008B7F91"/>
    <w:rsid w:val="008C7830"/>
    <w:rsid w:val="008C7DF1"/>
    <w:rsid w:val="008D2CEF"/>
    <w:rsid w:val="008D4DEB"/>
    <w:rsid w:val="008F02D2"/>
    <w:rsid w:val="008F0571"/>
    <w:rsid w:val="008F5DB0"/>
    <w:rsid w:val="008F65EF"/>
    <w:rsid w:val="008F6EC3"/>
    <w:rsid w:val="0090116D"/>
    <w:rsid w:val="00906E32"/>
    <w:rsid w:val="00910D3D"/>
    <w:rsid w:val="00921FAE"/>
    <w:rsid w:val="00932D15"/>
    <w:rsid w:val="00933896"/>
    <w:rsid w:val="00935393"/>
    <w:rsid w:val="009375F0"/>
    <w:rsid w:val="009424E0"/>
    <w:rsid w:val="00943D71"/>
    <w:rsid w:val="00956C2D"/>
    <w:rsid w:val="0096065D"/>
    <w:rsid w:val="009676D5"/>
    <w:rsid w:val="00974059"/>
    <w:rsid w:val="00980AFA"/>
    <w:rsid w:val="009912DF"/>
    <w:rsid w:val="00995FB2"/>
    <w:rsid w:val="009A0A05"/>
    <w:rsid w:val="009A13E4"/>
    <w:rsid w:val="009B1078"/>
    <w:rsid w:val="009B40AE"/>
    <w:rsid w:val="009B45F6"/>
    <w:rsid w:val="009B6230"/>
    <w:rsid w:val="009C347B"/>
    <w:rsid w:val="009C5F06"/>
    <w:rsid w:val="009D63E6"/>
    <w:rsid w:val="009F7947"/>
    <w:rsid w:val="009F7E3D"/>
    <w:rsid w:val="00A04048"/>
    <w:rsid w:val="00A21FE7"/>
    <w:rsid w:val="00A233B5"/>
    <w:rsid w:val="00A24B82"/>
    <w:rsid w:val="00A32B2E"/>
    <w:rsid w:val="00A404FB"/>
    <w:rsid w:val="00A40C91"/>
    <w:rsid w:val="00A42F87"/>
    <w:rsid w:val="00A62066"/>
    <w:rsid w:val="00AA56FF"/>
    <w:rsid w:val="00AA5FA4"/>
    <w:rsid w:val="00AB111F"/>
    <w:rsid w:val="00AB6714"/>
    <w:rsid w:val="00AC0F41"/>
    <w:rsid w:val="00AC3A0C"/>
    <w:rsid w:val="00AC3C6D"/>
    <w:rsid w:val="00AC6A3E"/>
    <w:rsid w:val="00AC753F"/>
    <w:rsid w:val="00AD24A3"/>
    <w:rsid w:val="00AD4649"/>
    <w:rsid w:val="00AD5C8A"/>
    <w:rsid w:val="00AD6B58"/>
    <w:rsid w:val="00AD7C1E"/>
    <w:rsid w:val="00AE0ACD"/>
    <w:rsid w:val="00AE4537"/>
    <w:rsid w:val="00AE69ED"/>
    <w:rsid w:val="00AE73A1"/>
    <w:rsid w:val="00B0429A"/>
    <w:rsid w:val="00B05F35"/>
    <w:rsid w:val="00B10D53"/>
    <w:rsid w:val="00B14CEE"/>
    <w:rsid w:val="00B165A6"/>
    <w:rsid w:val="00B20454"/>
    <w:rsid w:val="00B22690"/>
    <w:rsid w:val="00B22AB4"/>
    <w:rsid w:val="00B248F3"/>
    <w:rsid w:val="00B3288F"/>
    <w:rsid w:val="00B33156"/>
    <w:rsid w:val="00B402DF"/>
    <w:rsid w:val="00B43145"/>
    <w:rsid w:val="00B4436F"/>
    <w:rsid w:val="00B45442"/>
    <w:rsid w:val="00B518D9"/>
    <w:rsid w:val="00B53D0B"/>
    <w:rsid w:val="00B61FCF"/>
    <w:rsid w:val="00B63D88"/>
    <w:rsid w:val="00B6431A"/>
    <w:rsid w:val="00B70BC7"/>
    <w:rsid w:val="00B76879"/>
    <w:rsid w:val="00B9118A"/>
    <w:rsid w:val="00B94B65"/>
    <w:rsid w:val="00BA2822"/>
    <w:rsid w:val="00BA4F3C"/>
    <w:rsid w:val="00BA7F5F"/>
    <w:rsid w:val="00BB7F13"/>
    <w:rsid w:val="00BC24A4"/>
    <w:rsid w:val="00BC7718"/>
    <w:rsid w:val="00BD33FC"/>
    <w:rsid w:val="00BD69AB"/>
    <w:rsid w:val="00BE49CE"/>
    <w:rsid w:val="00BE626B"/>
    <w:rsid w:val="00BF47DC"/>
    <w:rsid w:val="00BF6517"/>
    <w:rsid w:val="00C07CAE"/>
    <w:rsid w:val="00C12E49"/>
    <w:rsid w:val="00C17F96"/>
    <w:rsid w:val="00C203DF"/>
    <w:rsid w:val="00C2469A"/>
    <w:rsid w:val="00C24BBF"/>
    <w:rsid w:val="00C265F3"/>
    <w:rsid w:val="00C32FA9"/>
    <w:rsid w:val="00C33B9D"/>
    <w:rsid w:val="00C45086"/>
    <w:rsid w:val="00C4509A"/>
    <w:rsid w:val="00C52798"/>
    <w:rsid w:val="00C5428B"/>
    <w:rsid w:val="00C555E2"/>
    <w:rsid w:val="00C5586B"/>
    <w:rsid w:val="00C5684C"/>
    <w:rsid w:val="00C70A98"/>
    <w:rsid w:val="00C72803"/>
    <w:rsid w:val="00C74A37"/>
    <w:rsid w:val="00C74F7F"/>
    <w:rsid w:val="00C75E9E"/>
    <w:rsid w:val="00C82B54"/>
    <w:rsid w:val="00C8342C"/>
    <w:rsid w:val="00C8627A"/>
    <w:rsid w:val="00C91918"/>
    <w:rsid w:val="00C91E3D"/>
    <w:rsid w:val="00C956B2"/>
    <w:rsid w:val="00CA0E89"/>
    <w:rsid w:val="00CA360A"/>
    <w:rsid w:val="00CB2DB7"/>
    <w:rsid w:val="00CB4B8B"/>
    <w:rsid w:val="00CB52ED"/>
    <w:rsid w:val="00CB7635"/>
    <w:rsid w:val="00CC2CC2"/>
    <w:rsid w:val="00CC32D2"/>
    <w:rsid w:val="00CC5EA2"/>
    <w:rsid w:val="00CD121A"/>
    <w:rsid w:val="00CD2E3F"/>
    <w:rsid w:val="00CD5EC8"/>
    <w:rsid w:val="00CE2233"/>
    <w:rsid w:val="00CE22C1"/>
    <w:rsid w:val="00CE4F71"/>
    <w:rsid w:val="00CE669E"/>
    <w:rsid w:val="00CF0E07"/>
    <w:rsid w:val="00CF70F7"/>
    <w:rsid w:val="00D005F1"/>
    <w:rsid w:val="00D05AD9"/>
    <w:rsid w:val="00D10FC2"/>
    <w:rsid w:val="00D11A1D"/>
    <w:rsid w:val="00D11E40"/>
    <w:rsid w:val="00D150DF"/>
    <w:rsid w:val="00D2059F"/>
    <w:rsid w:val="00D21883"/>
    <w:rsid w:val="00D26C1A"/>
    <w:rsid w:val="00D3624C"/>
    <w:rsid w:val="00D40E28"/>
    <w:rsid w:val="00D440F7"/>
    <w:rsid w:val="00D44FFF"/>
    <w:rsid w:val="00D473EB"/>
    <w:rsid w:val="00D479F0"/>
    <w:rsid w:val="00D52EA0"/>
    <w:rsid w:val="00D53AB2"/>
    <w:rsid w:val="00D60774"/>
    <w:rsid w:val="00D60D09"/>
    <w:rsid w:val="00D619B7"/>
    <w:rsid w:val="00D631F7"/>
    <w:rsid w:val="00D8130F"/>
    <w:rsid w:val="00D90913"/>
    <w:rsid w:val="00D92CBD"/>
    <w:rsid w:val="00D96CD5"/>
    <w:rsid w:val="00DA13E1"/>
    <w:rsid w:val="00DA1F66"/>
    <w:rsid w:val="00DA3419"/>
    <w:rsid w:val="00DA39E3"/>
    <w:rsid w:val="00DA3D19"/>
    <w:rsid w:val="00DA7D4E"/>
    <w:rsid w:val="00DB01D4"/>
    <w:rsid w:val="00DB43C8"/>
    <w:rsid w:val="00DB791F"/>
    <w:rsid w:val="00DB7AB1"/>
    <w:rsid w:val="00DC0F15"/>
    <w:rsid w:val="00DC67DF"/>
    <w:rsid w:val="00DD7CFF"/>
    <w:rsid w:val="00DE0AFC"/>
    <w:rsid w:val="00DE3DDC"/>
    <w:rsid w:val="00DE4BA6"/>
    <w:rsid w:val="00DF3B25"/>
    <w:rsid w:val="00DF5A70"/>
    <w:rsid w:val="00E014E9"/>
    <w:rsid w:val="00E115B6"/>
    <w:rsid w:val="00E12F88"/>
    <w:rsid w:val="00E14C1B"/>
    <w:rsid w:val="00E24AB6"/>
    <w:rsid w:val="00E40440"/>
    <w:rsid w:val="00E40632"/>
    <w:rsid w:val="00E407C9"/>
    <w:rsid w:val="00E4436E"/>
    <w:rsid w:val="00E45BD5"/>
    <w:rsid w:val="00E46B73"/>
    <w:rsid w:val="00E4713B"/>
    <w:rsid w:val="00E51D34"/>
    <w:rsid w:val="00E52521"/>
    <w:rsid w:val="00E52F35"/>
    <w:rsid w:val="00E57973"/>
    <w:rsid w:val="00E57C5A"/>
    <w:rsid w:val="00E61CBE"/>
    <w:rsid w:val="00E64638"/>
    <w:rsid w:val="00E75BFC"/>
    <w:rsid w:val="00E80048"/>
    <w:rsid w:val="00E835DF"/>
    <w:rsid w:val="00E844D8"/>
    <w:rsid w:val="00E879DC"/>
    <w:rsid w:val="00E92CC3"/>
    <w:rsid w:val="00E9632E"/>
    <w:rsid w:val="00EB0F78"/>
    <w:rsid w:val="00EB78DC"/>
    <w:rsid w:val="00ED56F0"/>
    <w:rsid w:val="00EE6A0B"/>
    <w:rsid w:val="00EF13A1"/>
    <w:rsid w:val="00EF1623"/>
    <w:rsid w:val="00EF282F"/>
    <w:rsid w:val="00F10873"/>
    <w:rsid w:val="00F13E49"/>
    <w:rsid w:val="00F15E7E"/>
    <w:rsid w:val="00F1617F"/>
    <w:rsid w:val="00F266B6"/>
    <w:rsid w:val="00F36642"/>
    <w:rsid w:val="00F42B15"/>
    <w:rsid w:val="00F4544C"/>
    <w:rsid w:val="00F457F5"/>
    <w:rsid w:val="00F47A2F"/>
    <w:rsid w:val="00F50429"/>
    <w:rsid w:val="00F50C2A"/>
    <w:rsid w:val="00F52D3D"/>
    <w:rsid w:val="00F56905"/>
    <w:rsid w:val="00F605DC"/>
    <w:rsid w:val="00F66265"/>
    <w:rsid w:val="00F667DB"/>
    <w:rsid w:val="00F93A85"/>
    <w:rsid w:val="00FA53D8"/>
    <w:rsid w:val="00FA670B"/>
    <w:rsid w:val="00FB0809"/>
    <w:rsid w:val="00FD1F48"/>
    <w:rsid w:val="00FD2A87"/>
    <w:rsid w:val="00FD4519"/>
    <w:rsid w:val="00FD6774"/>
    <w:rsid w:val="00FE2C28"/>
    <w:rsid w:val="00FE3A31"/>
    <w:rsid w:val="00FF4323"/>
    <w:rsid w:val="00FF7D6F"/>
    <w:rsid w:val="00FF7F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2602F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F35"/>
  </w:style>
  <w:style w:type="paragraph" w:styleId="Ttulo1">
    <w:name w:val="heading 1"/>
    <w:basedOn w:val="Normal"/>
    <w:link w:val="Ttulo1Car"/>
    <w:uiPriority w:val="9"/>
    <w:qFormat/>
    <w:rsid w:val="0038300E"/>
    <w:pPr>
      <w:spacing w:before="100" w:beforeAutospacing="1" w:after="100" w:afterAutospacing="1"/>
      <w:outlineLvl w:val="0"/>
    </w:pPr>
    <w:rPr>
      <w:rFonts w:ascii="Times New Roman" w:hAnsi="Times New Roman" w:cs="Times New Roman"/>
      <w:b/>
      <w:bCs/>
      <w:kern w:val="36"/>
      <w:sz w:val="48"/>
      <w:szCs w:val="48"/>
      <w:lang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49F4"/>
    <w:pPr>
      <w:ind w:left="720"/>
      <w:contextualSpacing/>
    </w:pPr>
  </w:style>
  <w:style w:type="paragraph" w:styleId="Textodeglobo">
    <w:name w:val="Balloon Text"/>
    <w:basedOn w:val="Normal"/>
    <w:link w:val="TextodegloboCar"/>
    <w:uiPriority w:val="99"/>
    <w:semiHidden/>
    <w:unhideWhenUsed/>
    <w:rsid w:val="006179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617912"/>
    <w:rPr>
      <w:rFonts w:ascii="Lucida Grande" w:hAnsi="Lucida Grande" w:cs="Lucida Grande"/>
      <w:sz w:val="18"/>
      <w:szCs w:val="18"/>
    </w:rPr>
  </w:style>
  <w:style w:type="table" w:styleId="Tablaconcuadrcula">
    <w:name w:val="Table Grid"/>
    <w:basedOn w:val="Tablanormal"/>
    <w:uiPriority w:val="39"/>
    <w:rsid w:val="009B45F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700ACF"/>
    <w:pPr>
      <w:tabs>
        <w:tab w:val="center" w:pos="4153"/>
        <w:tab w:val="right" w:pos="8306"/>
      </w:tabs>
    </w:pPr>
  </w:style>
  <w:style w:type="character" w:customStyle="1" w:styleId="EncabezadoCar">
    <w:name w:val="Encabezado Car"/>
    <w:basedOn w:val="Fuentedeprrafopredeter"/>
    <w:link w:val="Encabezado"/>
    <w:uiPriority w:val="99"/>
    <w:rsid w:val="00700ACF"/>
  </w:style>
  <w:style w:type="paragraph" w:styleId="Piedepgina">
    <w:name w:val="footer"/>
    <w:basedOn w:val="Normal"/>
    <w:link w:val="PiedepginaCar"/>
    <w:uiPriority w:val="99"/>
    <w:unhideWhenUsed/>
    <w:rsid w:val="00700ACF"/>
    <w:pPr>
      <w:tabs>
        <w:tab w:val="center" w:pos="4153"/>
        <w:tab w:val="right" w:pos="8306"/>
      </w:tabs>
    </w:pPr>
  </w:style>
  <w:style w:type="character" w:customStyle="1" w:styleId="PiedepginaCar">
    <w:name w:val="Pie de página Car"/>
    <w:basedOn w:val="Fuentedeprrafopredeter"/>
    <w:link w:val="Piedepgina"/>
    <w:uiPriority w:val="99"/>
    <w:rsid w:val="00700ACF"/>
  </w:style>
  <w:style w:type="paragraph" w:styleId="Sinespaciado">
    <w:name w:val="No Spacing"/>
    <w:link w:val="SinespaciadoCar"/>
    <w:qFormat/>
    <w:rsid w:val="00700ACF"/>
    <w:rPr>
      <w:rFonts w:ascii="PMingLiU" w:eastAsiaTheme="minorEastAsia" w:hAnsi="PMingLiU"/>
      <w:sz w:val="22"/>
      <w:szCs w:val="22"/>
      <w:lang w:val="en-US"/>
    </w:rPr>
  </w:style>
  <w:style w:type="character" w:customStyle="1" w:styleId="SinespaciadoCar">
    <w:name w:val="Sin espaciado Car"/>
    <w:basedOn w:val="Fuentedeprrafopredeter"/>
    <w:link w:val="Sinespaciado"/>
    <w:rsid w:val="00700ACF"/>
    <w:rPr>
      <w:rFonts w:ascii="PMingLiU" w:eastAsiaTheme="minorEastAsia" w:hAnsi="PMingLiU"/>
      <w:sz w:val="22"/>
      <w:szCs w:val="22"/>
      <w:lang w:val="en-US"/>
    </w:rPr>
  </w:style>
  <w:style w:type="character" w:styleId="Nmerodepgina">
    <w:name w:val="page number"/>
    <w:basedOn w:val="Fuentedeprrafopredeter"/>
    <w:uiPriority w:val="99"/>
    <w:semiHidden/>
    <w:unhideWhenUsed/>
    <w:rsid w:val="00700ACF"/>
  </w:style>
  <w:style w:type="character" w:styleId="Refdecomentario">
    <w:name w:val="annotation reference"/>
    <w:basedOn w:val="Fuentedeprrafopredeter"/>
    <w:uiPriority w:val="99"/>
    <w:semiHidden/>
    <w:unhideWhenUsed/>
    <w:rsid w:val="002E5BE7"/>
    <w:rPr>
      <w:sz w:val="16"/>
      <w:szCs w:val="16"/>
    </w:rPr>
  </w:style>
  <w:style w:type="paragraph" w:styleId="Textocomentario">
    <w:name w:val="annotation text"/>
    <w:basedOn w:val="Normal"/>
    <w:link w:val="TextocomentarioCar"/>
    <w:uiPriority w:val="99"/>
    <w:semiHidden/>
    <w:unhideWhenUsed/>
    <w:rsid w:val="002E5BE7"/>
    <w:rPr>
      <w:sz w:val="20"/>
      <w:szCs w:val="20"/>
    </w:rPr>
  </w:style>
  <w:style w:type="character" w:customStyle="1" w:styleId="TextocomentarioCar">
    <w:name w:val="Texto comentario Car"/>
    <w:basedOn w:val="Fuentedeprrafopredeter"/>
    <w:link w:val="Textocomentario"/>
    <w:uiPriority w:val="99"/>
    <w:semiHidden/>
    <w:rsid w:val="002E5BE7"/>
    <w:rPr>
      <w:sz w:val="20"/>
      <w:szCs w:val="20"/>
    </w:rPr>
  </w:style>
  <w:style w:type="paragraph" w:styleId="Asuntodelcomentario">
    <w:name w:val="annotation subject"/>
    <w:basedOn w:val="Textocomentario"/>
    <w:next w:val="Textocomentario"/>
    <w:link w:val="AsuntodelcomentarioCar"/>
    <w:uiPriority w:val="99"/>
    <w:semiHidden/>
    <w:unhideWhenUsed/>
    <w:rsid w:val="002E5BE7"/>
    <w:rPr>
      <w:b/>
      <w:bCs/>
    </w:rPr>
  </w:style>
  <w:style w:type="character" w:customStyle="1" w:styleId="AsuntodelcomentarioCar">
    <w:name w:val="Asunto del comentario Car"/>
    <w:basedOn w:val="TextocomentarioCar"/>
    <w:link w:val="Asuntodelcomentario"/>
    <w:uiPriority w:val="99"/>
    <w:semiHidden/>
    <w:rsid w:val="002E5BE7"/>
    <w:rPr>
      <w:b/>
      <w:bCs/>
      <w:sz w:val="20"/>
      <w:szCs w:val="20"/>
    </w:rPr>
  </w:style>
  <w:style w:type="character" w:customStyle="1" w:styleId="Ttulo1Car">
    <w:name w:val="Título 1 Car"/>
    <w:basedOn w:val="Fuentedeprrafopredeter"/>
    <w:link w:val="Ttulo1"/>
    <w:uiPriority w:val="9"/>
    <w:rsid w:val="0038300E"/>
    <w:rPr>
      <w:rFonts w:ascii="Times New Roman" w:hAnsi="Times New Roman" w:cs="Times New Roman"/>
      <w:b/>
      <w:bCs/>
      <w:kern w:val="36"/>
      <w:sz w:val="48"/>
      <w:szCs w:val="48"/>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750506">
      <w:bodyDiv w:val="1"/>
      <w:marLeft w:val="0"/>
      <w:marRight w:val="0"/>
      <w:marTop w:val="0"/>
      <w:marBottom w:val="0"/>
      <w:divBdr>
        <w:top w:val="none" w:sz="0" w:space="0" w:color="auto"/>
        <w:left w:val="none" w:sz="0" w:space="0" w:color="auto"/>
        <w:bottom w:val="none" w:sz="0" w:space="0" w:color="auto"/>
        <w:right w:val="none" w:sz="0" w:space="0" w:color="auto"/>
      </w:divBdr>
    </w:div>
    <w:div w:id="557933458">
      <w:bodyDiv w:val="1"/>
      <w:marLeft w:val="0"/>
      <w:marRight w:val="0"/>
      <w:marTop w:val="0"/>
      <w:marBottom w:val="0"/>
      <w:divBdr>
        <w:top w:val="none" w:sz="0" w:space="0" w:color="auto"/>
        <w:left w:val="none" w:sz="0" w:space="0" w:color="auto"/>
        <w:bottom w:val="none" w:sz="0" w:space="0" w:color="auto"/>
        <w:right w:val="none" w:sz="0" w:space="0" w:color="auto"/>
      </w:divBdr>
      <w:divsChild>
        <w:div w:id="1220166298">
          <w:marLeft w:val="1166"/>
          <w:marRight w:val="0"/>
          <w:marTop w:val="0"/>
          <w:marBottom w:val="200"/>
          <w:divBdr>
            <w:top w:val="none" w:sz="0" w:space="0" w:color="auto"/>
            <w:left w:val="none" w:sz="0" w:space="0" w:color="auto"/>
            <w:bottom w:val="none" w:sz="0" w:space="0" w:color="auto"/>
            <w:right w:val="none" w:sz="0" w:space="0" w:color="auto"/>
          </w:divBdr>
        </w:div>
      </w:divsChild>
    </w:div>
    <w:div w:id="606742551">
      <w:bodyDiv w:val="1"/>
      <w:marLeft w:val="0"/>
      <w:marRight w:val="0"/>
      <w:marTop w:val="0"/>
      <w:marBottom w:val="0"/>
      <w:divBdr>
        <w:top w:val="none" w:sz="0" w:space="0" w:color="auto"/>
        <w:left w:val="none" w:sz="0" w:space="0" w:color="auto"/>
        <w:bottom w:val="none" w:sz="0" w:space="0" w:color="auto"/>
        <w:right w:val="none" w:sz="0" w:space="0" w:color="auto"/>
      </w:divBdr>
    </w:div>
    <w:div w:id="853375243">
      <w:bodyDiv w:val="1"/>
      <w:marLeft w:val="0"/>
      <w:marRight w:val="0"/>
      <w:marTop w:val="0"/>
      <w:marBottom w:val="0"/>
      <w:divBdr>
        <w:top w:val="none" w:sz="0" w:space="0" w:color="auto"/>
        <w:left w:val="none" w:sz="0" w:space="0" w:color="auto"/>
        <w:bottom w:val="none" w:sz="0" w:space="0" w:color="auto"/>
        <w:right w:val="none" w:sz="0" w:space="0" w:color="auto"/>
      </w:divBdr>
    </w:div>
    <w:div w:id="904025687">
      <w:bodyDiv w:val="1"/>
      <w:marLeft w:val="0"/>
      <w:marRight w:val="0"/>
      <w:marTop w:val="0"/>
      <w:marBottom w:val="0"/>
      <w:divBdr>
        <w:top w:val="none" w:sz="0" w:space="0" w:color="auto"/>
        <w:left w:val="none" w:sz="0" w:space="0" w:color="auto"/>
        <w:bottom w:val="none" w:sz="0" w:space="0" w:color="auto"/>
        <w:right w:val="none" w:sz="0" w:space="0" w:color="auto"/>
      </w:divBdr>
    </w:div>
    <w:div w:id="1679195807">
      <w:bodyDiv w:val="1"/>
      <w:marLeft w:val="0"/>
      <w:marRight w:val="0"/>
      <w:marTop w:val="0"/>
      <w:marBottom w:val="0"/>
      <w:divBdr>
        <w:top w:val="none" w:sz="0" w:space="0" w:color="auto"/>
        <w:left w:val="none" w:sz="0" w:space="0" w:color="auto"/>
        <w:bottom w:val="none" w:sz="0" w:space="0" w:color="auto"/>
        <w:right w:val="none" w:sz="0" w:space="0" w:color="auto"/>
      </w:divBdr>
      <w:divsChild>
        <w:div w:id="550385504">
          <w:marLeft w:val="0"/>
          <w:marRight w:val="0"/>
          <w:marTop w:val="0"/>
          <w:marBottom w:val="0"/>
          <w:divBdr>
            <w:top w:val="none" w:sz="0" w:space="0" w:color="auto"/>
            <w:left w:val="none" w:sz="0" w:space="0" w:color="auto"/>
            <w:bottom w:val="none" w:sz="0" w:space="0" w:color="auto"/>
            <w:right w:val="none" w:sz="0" w:space="0" w:color="auto"/>
          </w:divBdr>
        </w:div>
      </w:divsChild>
    </w:div>
    <w:div w:id="1737317273">
      <w:bodyDiv w:val="1"/>
      <w:marLeft w:val="0"/>
      <w:marRight w:val="0"/>
      <w:marTop w:val="0"/>
      <w:marBottom w:val="0"/>
      <w:divBdr>
        <w:top w:val="none" w:sz="0" w:space="0" w:color="auto"/>
        <w:left w:val="none" w:sz="0" w:space="0" w:color="auto"/>
        <w:bottom w:val="none" w:sz="0" w:space="0" w:color="auto"/>
        <w:right w:val="none" w:sz="0" w:space="0" w:color="auto"/>
      </w:divBdr>
    </w:div>
    <w:div w:id="2019044219">
      <w:bodyDiv w:val="1"/>
      <w:marLeft w:val="0"/>
      <w:marRight w:val="0"/>
      <w:marTop w:val="0"/>
      <w:marBottom w:val="0"/>
      <w:divBdr>
        <w:top w:val="none" w:sz="0" w:space="0" w:color="auto"/>
        <w:left w:val="none" w:sz="0" w:space="0" w:color="auto"/>
        <w:bottom w:val="none" w:sz="0" w:space="0" w:color="auto"/>
        <w:right w:val="none" w:sz="0" w:space="0" w:color="auto"/>
      </w:divBdr>
      <w:divsChild>
        <w:div w:id="53553638">
          <w:marLeft w:val="1166"/>
          <w:marRight w:val="0"/>
          <w:marTop w:val="0"/>
          <w:marBottom w:val="200"/>
          <w:divBdr>
            <w:top w:val="none" w:sz="0" w:space="0" w:color="auto"/>
            <w:left w:val="none" w:sz="0" w:space="0" w:color="auto"/>
            <w:bottom w:val="none" w:sz="0" w:space="0" w:color="auto"/>
            <w:right w:val="none" w:sz="0" w:space="0" w:color="auto"/>
          </w:divBdr>
        </w:div>
      </w:divsChild>
    </w:div>
    <w:div w:id="2117824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81B5762E840834F9C95821099E44DE2"/>
        <w:category>
          <w:name w:val="General"/>
          <w:gallery w:val="placeholder"/>
        </w:category>
        <w:types>
          <w:type w:val="bbPlcHdr"/>
        </w:types>
        <w:behaviors>
          <w:behavior w:val="content"/>
        </w:behaviors>
        <w:guid w:val="{2BC2A929-0825-4842-80CF-54A9901B7C99}"/>
      </w:docPartPr>
      <w:docPartBody>
        <w:p w:rsidR="00135E4C" w:rsidRDefault="006061B9" w:rsidP="006061B9">
          <w:pPr>
            <w:pStyle w:val="981B5762E840834F9C95821099E44DE2"/>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6061B9"/>
    <w:rsid w:val="0012061E"/>
    <w:rsid w:val="00135E4C"/>
    <w:rsid w:val="0023489C"/>
    <w:rsid w:val="00495838"/>
    <w:rsid w:val="006061B9"/>
    <w:rsid w:val="00721039"/>
    <w:rsid w:val="00814173"/>
    <w:rsid w:val="00936762"/>
    <w:rsid w:val="00B454D5"/>
    <w:rsid w:val="00BB5F43"/>
    <w:rsid w:val="00C4566A"/>
    <w:rsid w:val="00D97C07"/>
    <w:rsid w:val="00DE0009"/>
    <w:rsid w:val="00E86104"/>
    <w:rsid w:val="00EF4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417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1B5762E840834F9C95821099E44DE2">
    <w:name w:val="981B5762E840834F9C95821099E44DE2"/>
    <w:rsid w:val="006061B9"/>
  </w:style>
  <w:style w:type="paragraph" w:customStyle="1" w:styleId="4D7AA296A4FA3842838E232144E2894C">
    <w:name w:val="4D7AA296A4FA3842838E232144E2894C"/>
    <w:rsid w:val="006061B9"/>
  </w:style>
  <w:style w:type="paragraph" w:customStyle="1" w:styleId="0BAC94CDDF22E94C88FB659A460F68B8">
    <w:name w:val="0BAC94CDDF22E94C88FB659A460F68B8"/>
    <w:rsid w:val="00135E4C"/>
    <w:rPr>
      <w:lang w:eastAsia="es-ES_trad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95DBD8-9876-BF46-BF05-6C15BF41E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23</Pages>
  <Words>14641</Words>
  <Characters>80528</Characters>
  <Application>Microsoft Macintosh Word</Application>
  <DocSecurity>0</DocSecurity>
  <Lines>671</Lines>
  <Paragraphs>189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94980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Regina Casanova</dc:creator>
  <cp:lastModifiedBy>Regina Casanova</cp:lastModifiedBy>
  <cp:revision>36</cp:revision>
  <cp:lastPrinted>2016-08-24T20:31:00Z</cp:lastPrinted>
  <dcterms:created xsi:type="dcterms:W3CDTF">2017-05-19T17:08:00Z</dcterms:created>
  <dcterms:modified xsi:type="dcterms:W3CDTF">2017-06-01T18:31:00Z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http://www.zotero.org/styles/vancouver</vt:lpwstr>
  </property>
  <property fmtid="{D5CDD505-2E9C-101B-9397-08002B2CF9AE}" pid="4" name="Mendeley Unique User Id_1">
    <vt:lpwstr>71551644-9596-3583-be68-d7f60c2c0b75</vt:lpwstr>
  </property>
</Properties>
</file>