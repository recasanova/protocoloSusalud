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0847A" w14:textId="77777777" w:rsidR="00C74F7F" w:rsidRDefault="00152809" w:rsidP="00377A7C">
      <w:pPr>
        <w:jc w:val="both"/>
        <w:rPr>
          <w:ins w:id="0" w:author="Regina Casanova" w:date="2017-06-26T16:02:00Z"/>
          <w:b/>
          <w:lang w:val="es-ES"/>
        </w:rPr>
      </w:pPr>
      <w:bookmarkStart w:id="1" w:name="_GoBack"/>
      <w:bookmarkEnd w:id="1"/>
      <w:ins w:id="2" w:author="Regina Casanova" w:date="2017-06-26T16:02:00Z">
        <w:r>
          <w:rPr>
            <w:b/>
            <w:lang w:val="es-ES"/>
          </w:rPr>
          <w:t>DISEÑO CENTRADO EN EL USUARIO PARA UN SISTEMA DE GESTIÓN DE RECLAMOS EN LA SUPERINTENDENCIA NACIONAL DE SALUD (SUSALUD)</w:t>
        </w:r>
        <w:r w:rsidR="00FF7F00">
          <w:rPr>
            <w:b/>
            <w:lang w:val="es-ES"/>
          </w:rPr>
          <w:t xml:space="preserve"> </w:t>
        </w:r>
      </w:ins>
    </w:p>
    <w:p w14:paraId="1E0B987E" w14:textId="76F2C0D9" w:rsidR="0032191D" w:rsidRDefault="0032191D" w:rsidP="00974059">
      <w:pPr>
        <w:jc w:val="both"/>
        <w:rPr>
          <w:del w:id="3" w:author="Regina Casanova" w:date="2017-06-26T16:02:00Z"/>
          <w:b/>
          <w:lang w:val="es-ES"/>
        </w:rPr>
      </w:pPr>
      <w:del w:id="4" w:author="Regina Casanova" w:date="2017-06-26T16:02:00Z">
        <w:r w:rsidRPr="0032191D">
          <w:rPr>
            <w:b/>
            <w:lang w:val="es-ES"/>
          </w:rPr>
          <w:delText>IMPLEMENTACIÓN DEL SISTEMA INTERNO PARA SOLICITUDES DEL ASEGURADO (SISA) COMO EXTENSIÓN DEL REGISTRO INFORMÁTICO DE ATENCIÓN AL ASEGURADO (RIAA) EN ESSALUD</w:delText>
        </w:r>
      </w:del>
    </w:p>
    <w:p w14:paraId="13C9DE70" w14:textId="77777777" w:rsidR="00B14CEE" w:rsidRDefault="00B14CEE" w:rsidP="00377A7C">
      <w:pPr>
        <w:jc w:val="both"/>
        <w:rPr>
          <w:b/>
          <w:lang w:val="es-ES"/>
        </w:rPr>
        <w:pPrChange w:id="5" w:author="Regina Casanova" w:date="2017-06-26T16:02:00Z">
          <w:pPr/>
        </w:pPrChange>
      </w:pPr>
    </w:p>
    <w:p w14:paraId="42673917" w14:textId="4A472D9C" w:rsidR="00B14CEE" w:rsidRPr="00B70BC7" w:rsidRDefault="00B70BC7" w:rsidP="00377A7C">
      <w:pPr>
        <w:jc w:val="both"/>
        <w:rPr>
          <w:lang w:val="es-ES"/>
        </w:rPr>
        <w:pPrChange w:id="6" w:author="Regina Casanova" w:date="2017-06-26T16:02:00Z">
          <w:pPr/>
        </w:pPrChange>
      </w:pPr>
      <w:r w:rsidRPr="00B70BC7">
        <w:rPr>
          <w:lang w:val="es-ES"/>
        </w:rPr>
        <w:t>Resumen Ejecutivo</w:t>
      </w:r>
    </w:p>
    <w:p w14:paraId="00B56743" w14:textId="77777777" w:rsidR="00B70BC7" w:rsidRDefault="00B70BC7" w:rsidP="00377A7C">
      <w:pPr>
        <w:jc w:val="both"/>
        <w:rPr>
          <w:b/>
          <w:lang w:val="es-ES"/>
        </w:rPr>
        <w:pPrChange w:id="7" w:author="Regina Casanova" w:date="2017-06-26T16:02:00Z">
          <w:pPr/>
        </w:pPrChange>
      </w:pPr>
    </w:p>
    <w:p w14:paraId="4E4AB261" w14:textId="4393194B" w:rsidR="00584A83" w:rsidRDefault="00974059" w:rsidP="00B70BC7">
      <w:pPr>
        <w:jc w:val="both"/>
        <w:rPr>
          <w:lang w:val="es-ES"/>
        </w:rPr>
      </w:pPr>
      <w:r>
        <w:rPr>
          <w:lang w:val="es-ES"/>
        </w:rPr>
        <w:t>El uso de sistemas para un</w:t>
      </w:r>
      <w:r w:rsidR="00E835DF">
        <w:rPr>
          <w:lang w:val="es-ES"/>
        </w:rPr>
        <w:t xml:space="preserve"> manejo adecuado de reclamos</w:t>
      </w:r>
      <w:r w:rsidR="00B70BC7">
        <w:rPr>
          <w:lang w:val="es-ES"/>
        </w:rPr>
        <w:t xml:space="preserve"> es necesario para mejorar la calidad de atención en c</w:t>
      </w:r>
      <w:r w:rsidR="00E835DF">
        <w:rPr>
          <w:lang w:val="es-ES"/>
        </w:rPr>
        <w:t>entros de salud, ya que con ello</w:t>
      </w:r>
      <w:r w:rsidR="00B70BC7">
        <w:rPr>
          <w:lang w:val="es-ES"/>
        </w:rPr>
        <w:t xml:space="preserve">s podemos encontrar posibles fallas en los procesos internos o en la capacitación del personal. Lo importante no es solo contar con un </w:t>
      </w:r>
      <w:r w:rsidR="00E835DF">
        <w:rPr>
          <w:lang w:val="es-ES"/>
        </w:rPr>
        <w:t>sistema para el manejo de reclamos</w:t>
      </w:r>
      <w:ins w:id="8" w:author="Regina Casanova" w:date="2017-06-26T16:02:00Z">
        <w:r w:rsidR="00431330" w:rsidRPr="00DD75E6">
          <w:rPr>
            <w:lang w:val="es-ES"/>
          </w:rPr>
          <w:t>;</w:t>
        </w:r>
      </w:ins>
      <w:del w:id="9" w:author="Regina Casanova" w:date="2017-06-26T16:02:00Z">
        <w:r w:rsidR="00B70BC7">
          <w:rPr>
            <w:lang w:val="es-ES"/>
          </w:rPr>
          <w:delText>,</w:delText>
        </w:r>
      </w:del>
      <w:r w:rsidR="00B70BC7">
        <w:rPr>
          <w:lang w:val="es-ES"/>
        </w:rPr>
        <w:t xml:space="preserve"> sino</w:t>
      </w:r>
      <w:ins w:id="10" w:author="Regina Casanova" w:date="2017-06-26T16:02:00Z">
        <w:r w:rsidR="00D2059F" w:rsidRPr="00DD75E6">
          <w:rPr>
            <w:lang w:val="es-ES"/>
          </w:rPr>
          <w:t xml:space="preserve"> también,</w:t>
        </w:r>
      </w:ins>
      <w:r w:rsidR="00B70BC7">
        <w:rPr>
          <w:lang w:val="es-ES"/>
        </w:rPr>
        <w:t xml:space="preserve"> saber utilizar la información que los usuari</w:t>
      </w:r>
      <w:r>
        <w:rPr>
          <w:lang w:val="es-ES"/>
        </w:rPr>
        <w:t>os y derechohabientes presentan</w:t>
      </w:r>
      <w:ins w:id="11" w:author="Regina Casanova" w:date="2017-06-26T16:02:00Z">
        <w:r w:rsidR="00A71243">
          <w:rPr>
            <w:lang w:val="es-ES"/>
          </w:rPr>
          <w:t>.</w:t>
        </w:r>
        <w:r w:rsidR="00D92CBD" w:rsidRPr="00DD75E6">
          <w:rPr>
            <w:lang w:val="es-ES"/>
          </w:rPr>
          <w:t xml:space="preserve"> </w:t>
        </w:r>
        <w:r w:rsidR="00A71243">
          <w:rPr>
            <w:lang w:val="es-ES"/>
          </w:rPr>
          <w:t>R</w:t>
        </w:r>
        <w:r w:rsidR="00431330" w:rsidRPr="00DD75E6">
          <w:rPr>
            <w:lang w:val="es-ES"/>
          </w:rPr>
          <w:t>esulta</w:t>
        </w:r>
      </w:ins>
      <w:del w:id="12" w:author="Regina Casanova" w:date="2017-06-26T16:02:00Z">
        <w:r>
          <w:rPr>
            <w:lang w:val="es-ES"/>
          </w:rPr>
          <w:delText>;</w:delText>
        </w:r>
      </w:del>
      <w:r w:rsidR="00B70BC7">
        <w:rPr>
          <w:lang w:val="es-ES"/>
        </w:rPr>
        <w:t xml:space="preserve"> en vano </w:t>
      </w:r>
      <w:del w:id="13" w:author="Regina Casanova" w:date="2017-06-26T16:02:00Z">
        <w:r w:rsidR="00B70BC7">
          <w:rPr>
            <w:lang w:val="es-ES"/>
          </w:rPr>
          <w:delText xml:space="preserve">se puede </w:delText>
        </w:r>
      </w:del>
      <w:r w:rsidR="00B70BC7">
        <w:rPr>
          <w:lang w:val="es-ES"/>
        </w:rPr>
        <w:t>contar con un s</w:t>
      </w:r>
      <w:r w:rsidR="00E835DF">
        <w:rPr>
          <w:lang w:val="es-ES"/>
        </w:rPr>
        <w:t xml:space="preserve">istema </w:t>
      </w:r>
      <w:ins w:id="14" w:author="Regina Casanova" w:date="2017-06-26T16:02:00Z">
        <w:r w:rsidR="00493306" w:rsidRPr="00DD75E6">
          <w:rPr>
            <w:lang w:val="es-ES"/>
          </w:rPr>
          <w:t>sofisticado</w:t>
        </w:r>
      </w:ins>
      <w:del w:id="15" w:author="Regina Casanova" w:date="2017-06-26T16:02:00Z">
        <w:r w:rsidR="00E835DF">
          <w:rPr>
            <w:lang w:val="es-ES"/>
          </w:rPr>
          <w:delText>moderno</w:delText>
        </w:r>
      </w:del>
      <w:r w:rsidR="00E835DF">
        <w:rPr>
          <w:lang w:val="es-ES"/>
        </w:rPr>
        <w:t xml:space="preserve"> de manejo de reclamos</w:t>
      </w:r>
      <w:r w:rsidR="00584A83">
        <w:rPr>
          <w:lang w:val="es-ES"/>
        </w:rPr>
        <w:t xml:space="preserve"> </w:t>
      </w:r>
      <w:ins w:id="16" w:author="Regina Casanova" w:date="2017-06-26T16:02:00Z">
        <w:r w:rsidR="00431330" w:rsidRPr="00DD75E6">
          <w:rPr>
            <w:lang w:val="es-ES"/>
          </w:rPr>
          <w:t>si</w:t>
        </w:r>
      </w:ins>
      <w:del w:id="17" w:author="Regina Casanova" w:date="2017-06-26T16:02:00Z">
        <w:r w:rsidR="00584A83">
          <w:rPr>
            <w:lang w:val="es-ES"/>
          </w:rPr>
          <w:delText>cuando</w:delText>
        </w:r>
      </w:del>
      <w:r w:rsidR="00584A83">
        <w:rPr>
          <w:lang w:val="es-ES"/>
        </w:rPr>
        <w:t xml:space="preserve"> la información no está</w:t>
      </w:r>
      <w:r w:rsidR="00B70BC7">
        <w:rPr>
          <w:lang w:val="es-ES"/>
        </w:rPr>
        <w:t xml:space="preserve"> </w:t>
      </w:r>
      <w:ins w:id="18" w:author="Regina Casanova" w:date="2017-06-26T16:02:00Z">
        <w:r w:rsidR="00493306" w:rsidRPr="00DD75E6">
          <w:rPr>
            <w:lang w:val="es-ES"/>
          </w:rPr>
          <w:t>siendo utilizando para promover e incentivar mejoras dentro</w:t>
        </w:r>
      </w:ins>
      <w:del w:id="19" w:author="Regina Casanova" w:date="2017-06-26T16:02:00Z">
        <w:r w:rsidR="00B70BC7">
          <w:rPr>
            <w:lang w:val="es-ES"/>
          </w:rPr>
          <w:delText>llegando a las áreas correspond</w:delText>
        </w:r>
        <w:r w:rsidR="00E835DF">
          <w:rPr>
            <w:lang w:val="es-ES"/>
          </w:rPr>
          <w:delText>ientes</w:delText>
        </w:r>
      </w:del>
      <w:r w:rsidR="00E835DF">
        <w:rPr>
          <w:lang w:val="es-ES"/>
        </w:rPr>
        <w:t xml:space="preserve"> de </w:t>
      </w:r>
      <w:ins w:id="20" w:author="Regina Casanova" w:date="2017-06-26T16:02:00Z">
        <w:r w:rsidR="00493306" w:rsidRPr="00DD75E6">
          <w:rPr>
            <w:lang w:val="es-ES"/>
          </w:rPr>
          <w:t>la institución</w:t>
        </w:r>
      </w:ins>
      <w:del w:id="21" w:author="Regina Casanova" w:date="2017-06-26T16:02:00Z">
        <w:r w:rsidR="00E835DF">
          <w:rPr>
            <w:lang w:val="es-ES"/>
          </w:rPr>
          <w:delText>donde provino el reclamo</w:delText>
        </w:r>
      </w:del>
      <w:r w:rsidR="00B70BC7">
        <w:rPr>
          <w:lang w:val="es-ES"/>
        </w:rPr>
        <w:t xml:space="preserve">. </w:t>
      </w:r>
    </w:p>
    <w:p w14:paraId="22CC0596" w14:textId="77777777" w:rsidR="00F47A2F" w:rsidRPr="00F50C2A" w:rsidRDefault="00F47A2F" w:rsidP="00B70BC7">
      <w:pPr>
        <w:jc w:val="both"/>
        <w:rPr>
          <w:highlight w:val="green"/>
          <w:lang w:val="es-ES"/>
          <w:rPrChange w:id="22" w:author="Regina Casanova" w:date="2017-06-26T16:02:00Z">
            <w:rPr>
              <w:lang w:val="es-ES"/>
            </w:rPr>
          </w:rPrChange>
        </w:rPr>
      </w:pPr>
      <w:moveFromRangeStart w:id="23" w:author="Regina Casanova" w:date="2017-06-26T16:02:00Z" w:name="move486256289"/>
    </w:p>
    <w:p w14:paraId="52BE55BA" w14:textId="77777777" w:rsidR="00493306" w:rsidRPr="00DD75E6" w:rsidRDefault="00B70BC7" w:rsidP="00377A7C">
      <w:pPr>
        <w:jc w:val="both"/>
        <w:rPr>
          <w:ins w:id="24" w:author="Regina Casanova" w:date="2017-06-26T16:02:00Z"/>
          <w:lang w:val="es-ES"/>
        </w:rPr>
      </w:pPr>
      <w:moveFrom w:id="25" w:author="Regina Casanova" w:date="2017-06-26T16:02:00Z">
        <w:r>
          <w:rPr>
            <w:lang w:val="es-ES"/>
          </w:rPr>
          <w:t xml:space="preserve">En </w:t>
        </w:r>
      </w:moveFrom>
      <w:moveFromRangeEnd w:id="23"/>
      <w:ins w:id="26" w:author="Regina Casanova" w:date="2017-06-26T16:02:00Z">
        <w:r w:rsidR="00493306" w:rsidRPr="00DD75E6">
          <w:rPr>
            <w:lang w:val="es-ES"/>
          </w:rPr>
          <w:t>El diseño centrado en el usuario es un enfoque que ha comenzado a ganar relevancia a nivel mundial en el desarrollo</w:t>
        </w:r>
      </w:ins>
      <w:del w:id="27" w:author="Regina Casanova" w:date="2017-06-26T16:02:00Z">
        <w:r>
          <w:rPr>
            <w:lang w:val="es-ES"/>
          </w:rPr>
          <w:delText>EsSalud</w:delText>
        </w:r>
      </w:del>
      <w:r>
        <w:rPr>
          <w:lang w:val="es-ES"/>
        </w:rPr>
        <w:t xml:space="preserve"> de </w:t>
      </w:r>
      <w:ins w:id="28" w:author="Regina Casanova" w:date="2017-06-26T16:02:00Z">
        <w:r w:rsidR="006A31E5" w:rsidRPr="00DD75E6">
          <w:rPr>
            <w:lang w:val="es-ES"/>
          </w:rPr>
          <w:t>sistemas informáticos,</w:t>
        </w:r>
        <w:r w:rsidR="00E407C9" w:rsidRPr="00DD75E6">
          <w:rPr>
            <w:lang w:val="es-ES"/>
          </w:rPr>
          <w:t xml:space="preserve"> especialmente en</w:t>
        </w:r>
        <w:r w:rsidR="006A31E5" w:rsidRPr="00DD75E6">
          <w:rPr>
            <w:lang w:val="es-ES"/>
          </w:rPr>
          <w:t xml:space="preserve"> aplicativos </w:t>
        </w:r>
        <w:r w:rsidR="0079431A" w:rsidRPr="00DD75E6">
          <w:rPr>
            <w:lang w:val="es-ES"/>
          </w:rPr>
          <w:t xml:space="preserve">web y </w:t>
        </w:r>
        <w:r w:rsidR="006A31E5" w:rsidRPr="00DD75E6">
          <w:rPr>
            <w:lang w:val="es-ES"/>
          </w:rPr>
          <w:t>móviles</w:t>
        </w:r>
        <w:r w:rsidR="00493306" w:rsidRPr="00DD75E6">
          <w:rPr>
            <w:lang w:val="es-ES"/>
          </w:rPr>
          <w:t>. Este enfoque tiene como característica principal la de colocar al us</w:t>
        </w:r>
        <w:r w:rsidR="006A31E5" w:rsidRPr="00DD75E6">
          <w:rPr>
            <w:lang w:val="es-ES"/>
          </w:rPr>
          <w:t>uario final en el centro de</w:t>
        </w:r>
        <w:r w:rsidR="00493306" w:rsidRPr="00DD75E6">
          <w:rPr>
            <w:lang w:val="es-ES"/>
          </w:rPr>
          <w:t xml:space="preserve"> la metodología de implementación del sistema, </w:t>
        </w:r>
        <w:r w:rsidR="006A31E5" w:rsidRPr="00DD75E6">
          <w:rPr>
            <w:lang w:val="es-ES"/>
          </w:rPr>
          <w:t>para que</w:t>
        </w:r>
        <w:r w:rsidR="00493306" w:rsidRPr="00DD75E6">
          <w:rPr>
            <w:lang w:val="es-ES"/>
          </w:rPr>
          <w:t xml:space="preserve"> el </w:t>
        </w:r>
        <w:r w:rsidR="0079431A" w:rsidRPr="00DD75E6">
          <w:rPr>
            <w:lang w:val="es-ES"/>
          </w:rPr>
          <w:t>producto</w:t>
        </w:r>
        <w:r w:rsidR="00493306" w:rsidRPr="00DD75E6">
          <w:rPr>
            <w:lang w:val="es-ES"/>
          </w:rPr>
          <w:t xml:space="preserve"> final satisfaga </w:t>
        </w:r>
        <w:r w:rsidR="00DC18F4">
          <w:rPr>
            <w:lang w:val="es-ES"/>
          </w:rPr>
          <w:t>sus</w:t>
        </w:r>
        <w:r w:rsidR="00DC18F4" w:rsidRPr="00DD75E6">
          <w:rPr>
            <w:lang w:val="es-ES"/>
          </w:rPr>
          <w:t xml:space="preserve"> </w:t>
        </w:r>
        <w:r w:rsidR="00493306" w:rsidRPr="00DD75E6">
          <w:rPr>
            <w:lang w:val="es-ES"/>
          </w:rPr>
          <w:t>necesidades, requerim</w:t>
        </w:r>
        <w:r w:rsidR="006A31E5" w:rsidRPr="00DD75E6">
          <w:rPr>
            <w:lang w:val="es-ES"/>
          </w:rPr>
          <w:t>ientos y objetivos con el fin de</w:t>
        </w:r>
        <w:r w:rsidR="00781C32">
          <w:rPr>
            <w:lang w:val="es-ES"/>
          </w:rPr>
          <w:t xml:space="preserve"> garantizar</w:t>
        </w:r>
        <w:r w:rsidR="00493306" w:rsidRPr="00DD75E6">
          <w:rPr>
            <w:lang w:val="es-ES"/>
          </w:rPr>
          <w:t xml:space="preserve"> la usabilidad, satisfacción </w:t>
        </w:r>
        <w:r w:rsidR="00CF5861">
          <w:rPr>
            <w:lang w:val="es-ES"/>
          </w:rPr>
          <w:t>y</w:t>
        </w:r>
        <w:r w:rsidR="00493306" w:rsidRPr="00DD75E6">
          <w:rPr>
            <w:lang w:val="es-ES"/>
          </w:rPr>
          <w:t xml:space="preserve"> </w:t>
        </w:r>
        <w:r w:rsidR="0079431A" w:rsidRPr="00DD75E6">
          <w:rPr>
            <w:lang w:val="es-ES"/>
          </w:rPr>
          <w:t>uso</w:t>
        </w:r>
        <w:r w:rsidR="00493306" w:rsidRPr="00DD75E6">
          <w:rPr>
            <w:lang w:val="es-ES"/>
          </w:rPr>
          <w:t>.</w:t>
        </w:r>
      </w:ins>
    </w:p>
    <w:p w14:paraId="4715668B" w14:textId="7707ADB1" w:rsidR="007416E0" w:rsidRDefault="00CF5861" w:rsidP="00B70BC7">
      <w:pPr>
        <w:jc w:val="both"/>
        <w:rPr>
          <w:lang w:val="es-ES"/>
        </w:rPr>
      </w:pPr>
      <w:ins w:id="29" w:author="Regina Casanova" w:date="2017-06-26T16:02:00Z">
        <w:r>
          <w:rPr>
            <w:lang w:val="es-ES"/>
          </w:rPr>
          <w:t>L</w:t>
        </w:r>
        <w:r w:rsidR="00493306" w:rsidRPr="00DD75E6">
          <w:rPr>
            <w:lang w:val="es-ES"/>
          </w:rPr>
          <w:t>a Superintendencia Nacional de Salud (SUSALUD)</w:t>
        </w:r>
        <w:r w:rsidR="00D92CBD" w:rsidRPr="00DD75E6">
          <w:rPr>
            <w:lang w:val="es-ES"/>
          </w:rPr>
          <w:t xml:space="preserve">, </w:t>
        </w:r>
        <w:r w:rsidR="00CF70F7" w:rsidRPr="00DD75E6">
          <w:rPr>
            <w:lang w:val="es-ES"/>
          </w:rPr>
          <w:t>como entidad fiscalizadora del sector Salud en</w:t>
        </w:r>
        <w:r w:rsidR="00173185" w:rsidRPr="00DD75E6">
          <w:rPr>
            <w:lang w:val="es-ES"/>
          </w:rPr>
          <w:t xml:space="preserve"> el</w:t>
        </w:r>
        <w:r w:rsidR="00CF70F7" w:rsidRPr="00DD75E6">
          <w:rPr>
            <w:lang w:val="es-ES"/>
          </w:rPr>
          <w:t xml:space="preserve"> </w:t>
        </w:r>
      </w:ins>
      <w:r w:rsidR="00B70BC7">
        <w:rPr>
          <w:lang w:val="es-ES"/>
        </w:rPr>
        <w:t xml:space="preserve">Perú, </w:t>
      </w:r>
      <w:del w:id="30" w:author="Regina Casanova" w:date="2017-06-26T16:02:00Z">
        <w:r w:rsidR="00B70BC7">
          <w:rPr>
            <w:lang w:val="es-ES"/>
          </w:rPr>
          <w:delText xml:space="preserve">se </w:delText>
        </w:r>
      </w:del>
      <w:r w:rsidR="00B70BC7">
        <w:rPr>
          <w:lang w:val="es-ES"/>
        </w:rPr>
        <w:t>cuenta con un sistema</w:t>
      </w:r>
      <w:r w:rsidR="006E4D4D">
        <w:rPr>
          <w:lang w:val="es-ES"/>
        </w:rPr>
        <w:t xml:space="preserve"> informático </w:t>
      </w:r>
      <w:ins w:id="31" w:author="Regina Casanova" w:date="2017-06-26T16:02:00Z">
        <w:r w:rsidR="00AE0ACD" w:rsidRPr="00DD75E6">
          <w:rPr>
            <w:lang w:val="es-ES"/>
          </w:rPr>
          <w:t xml:space="preserve">básico </w:t>
        </w:r>
      </w:ins>
      <w:r w:rsidR="006E4D4D">
        <w:rPr>
          <w:lang w:val="es-ES"/>
        </w:rPr>
        <w:t>para</w:t>
      </w:r>
      <w:r w:rsidR="00B70BC7">
        <w:rPr>
          <w:lang w:val="es-ES"/>
        </w:rPr>
        <w:t xml:space="preserve"> </w:t>
      </w:r>
      <w:ins w:id="32" w:author="Regina Casanova" w:date="2017-06-26T16:02:00Z">
        <w:r w:rsidR="00AE0ACD" w:rsidRPr="00DD75E6">
          <w:rPr>
            <w:lang w:val="es-ES"/>
          </w:rPr>
          <w:t>el</w:t>
        </w:r>
        <w:r w:rsidR="00173185" w:rsidRPr="00DD75E6">
          <w:rPr>
            <w:lang w:val="es-ES"/>
          </w:rPr>
          <w:t xml:space="preserve"> </w:t>
        </w:r>
      </w:ins>
      <w:r w:rsidR="00B70BC7">
        <w:rPr>
          <w:lang w:val="es-ES"/>
        </w:rPr>
        <w:t xml:space="preserve">manejo de </w:t>
      </w:r>
      <w:del w:id="33" w:author="Regina Casanova" w:date="2017-06-26T16:02:00Z">
        <w:r w:rsidR="00B70BC7">
          <w:rPr>
            <w:lang w:val="es-ES"/>
          </w:rPr>
          <w:delText xml:space="preserve">solicitudes, </w:delText>
        </w:r>
        <w:r w:rsidR="006C1C4C">
          <w:rPr>
            <w:lang w:val="es-ES"/>
          </w:rPr>
          <w:delText xml:space="preserve">entre las que </w:delText>
        </w:r>
        <w:r w:rsidR="00D005F1">
          <w:rPr>
            <w:lang w:val="es-ES"/>
          </w:rPr>
          <w:delText>se encuentran</w:delText>
        </w:r>
        <w:r w:rsidR="00B70BC7">
          <w:rPr>
            <w:lang w:val="es-ES"/>
          </w:rPr>
          <w:delText xml:space="preserve"> </w:delText>
        </w:r>
        <w:r w:rsidR="0041475E">
          <w:rPr>
            <w:lang w:val="es-ES"/>
          </w:rPr>
          <w:delText xml:space="preserve">los </w:delText>
        </w:r>
      </w:del>
      <w:r w:rsidR="0041475E">
        <w:rPr>
          <w:lang w:val="es-ES"/>
        </w:rPr>
        <w:t>reclamos. S</w:t>
      </w:r>
      <w:r w:rsidR="00B70BC7">
        <w:rPr>
          <w:lang w:val="es-ES"/>
        </w:rPr>
        <w:t>in embargo,</w:t>
      </w:r>
      <w:r w:rsidR="004A09B2">
        <w:rPr>
          <w:lang w:val="es-ES"/>
        </w:rPr>
        <w:t xml:space="preserve"> </w:t>
      </w:r>
      <w:ins w:id="34" w:author="Regina Casanova" w:date="2017-06-26T16:02:00Z">
        <w:r w:rsidR="00CF70F7" w:rsidRPr="00DD75E6">
          <w:rPr>
            <w:lang w:val="es-ES"/>
          </w:rPr>
          <w:t xml:space="preserve">al ser </w:t>
        </w:r>
      </w:ins>
      <w:del w:id="35" w:author="Regina Casanova" w:date="2017-06-26T16:02:00Z">
        <w:r w:rsidR="004A09B2">
          <w:rPr>
            <w:lang w:val="es-ES"/>
          </w:rPr>
          <w:delText>la información que se recoge</w:delText>
        </w:r>
        <w:r w:rsidR="00B70BC7">
          <w:rPr>
            <w:lang w:val="es-ES"/>
          </w:rPr>
          <w:delText xml:space="preserve"> de </w:delText>
        </w:r>
      </w:del>
      <w:r w:rsidR="00B70BC7">
        <w:rPr>
          <w:lang w:val="es-ES"/>
        </w:rPr>
        <w:t xml:space="preserve">este </w:t>
      </w:r>
      <w:ins w:id="36" w:author="Regina Casanova" w:date="2017-06-26T16:02:00Z">
        <w:r w:rsidR="00CF70F7" w:rsidRPr="00DD75E6">
          <w:rPr>
            <w:lang w:val="es-ES"/>
          </w:rPr>
          <w:t>un sistema descentrali</w:t>
        </w:r>
        <w:r w:rsidR="00173185" w:rsidRPr="00DD75E6">
          <w:rPr>
            <w:lang w:val="es-ES"/>
          </w:rPr>
          <w:t>zado</w:t>
        </w:r>
        <w:r w:rsidR="00684D64" w:rsidRPr="00DD75E6">
          <w:rPr>
            <w:lang w:val="es-ES"/>
          </w:rPr>
          <w:t xml:space="preserve"> y sin una clasificación aprobada por tipo de reclamo</w:t>
        </w:r>
        <w:r w:rsidR="00173185" w:rsidRPr="00DD75E6">
          <w:rPr>
            <w:lang w:val="es-ES"/>
          </w:rPr>
          <w:t xml:space="preserve">, </w:t>
        </w:r>
        <w:r w:rsidR="006D066F">
          <w:rPr>
            <w:lang w:val="es-ES"/>
          </w:rPr>
          <w:t>impide que</w:t>
        </w:r>
        <w:r w:rsidR="00173185" w:rsidRPr="00DD75E6">
          <w:rPr>
            <w:lang w:val="es-ES"/>
          </w:rPr>
          <w:t xml:space="preserve"> se concentren todos los reclamos presentados a distintas Instituciones Prestadoras de Salud (IPRESS)</w:t>
        </w:r>
        <w:r w:rsidR="006D066F">
          <w:rPr>
            <w:lang w:val="es-ES"/>
          </w:rPr>
          <w:t xml:space="preserve"> y</w:t>
        </w:r>
        <w:r w:rsidR="00684D64" w:rsidRPr="00DD75E6">
          <w:rPr>
            <w:lang w:val="es-ES"/>
          </w:rPr>
          <w:t xml:space="preserve"> </w:t>
        </w:r>
      </w:ins>
      <w:del w:id="37" w:author="Regina Casanova" w:date="2017-06-26T16:02:00Z">
        <w:r w:rsidR="00B70BC7">
          <w:rPr>
            <w:lang w:val="es-ES"/>
          </w:rPr>
          <w:delText>sistema, no llega a las áreas correspondientes ni a su personal, haciendo</w:delText>
        </w:r>
        <w:r w:rsidR="00F47A2F">
          <w:rPr>
            <w:lang w:val="es-ES"/>
          </w:rPr>
          <w:delText xml:space="preserve"> que los reclamos sigan generándose</w:delText>
        </w:r>
        <w:r w:rsidR="00B70BC7">
          <w:rPr>
            <w:lang w:val="es-ES"/>
          </w:rPr>
          <w:delText xml:space="preserve"> sin </w:delText>
        </w:r>
      </w:del>
      <w:r w:rsidR="00B70BC7">
        <w:rPr>
          <w:lang w:val="es-ES"/>
        </w:rPr>
        <w:t xml:space="preserve">que se </w:t>
      </w:r>
      <w:ins w:id="38" w:author="Regina Casanova" w:date="2017-06-26T16:02:00Z">
        <w:r w:rsidR="00684D64" w:rsidRPr="00DD75E6">
          <w:rPr>
            <w:lang w:val="es-ES"/>
          </w:rPr>
          <w:t>pueda identificar las falencias de cada una de ellas dentro del sistema nacional de salud</w:t>
        </w:r>
        <w:r w:rsidR="00173185" w:rsidRPr="00DD75E6">
          <w:rPr>
            <w:lang w:val="es-ES"/>
          </w:rPr>
          <w:t xml:space="preserve">, </w:t>
        </w:r>
        <w:r w:rsidR="00684D64" w:rsidRPr="00DD75E6">
          <w:rPr>
            <w:lang w:val="es-ES"/>
          </w:rPr>
          <w:t xml:space="preserve">lo cual es aprovechado por </w:t>
        </w:r>
        <w:r w:rsidR="0099511A">
          <w:rPr>
            <w:lang w:val="es-ES"/>
          </w:rPr>
          <w:t>las IPRESS</w:t>
        </w:r>
        <w:r w:rsidR="0099511A" w:rsidRPr="00DD75E6">
          <w:rPr>
            <w:lang w:val="es-ES"/>
          </w:rPr>
          <w:t xml:space="preserve"> </w:t>
        </w:r>
        <w:r w:rsidR="00684D64" w:rsidRPr="00DD75E6">
          <w:rPr>
            <w:lang w:val="es-ES"/>
          </w:rPr>
          <w:t>para evitar posibles amonestaciones.</w:t>
        </w:r>
      </w:ins>
      <w:del w:id="39" w:author="Regina Casanova" w:date="2017-06-26T16:02:00Z">
        <w:r w:rsidR="00B70BC7">
          <w:rPr>
            <w:lang w:val="es-ES"/>
          </w:rPr>
          <w:delText xml:space="preserve">encuentre una forma de solucionar los problemas encontrados. </w:delText>
        </w:r>
      </w:del>
    </w:p>
    <w:p w14:paraId="2D9551C9" w14:textId="77777777" w:rsidR="007416E0" w:rsidRDefault="007416E0" w:rsidP="00B70BC7">
      <w:pPr>
        <w:jc w:val="both"/>
        <w:rPr>
          <w:del w:id="40" w:author="Regina Casanova" w:date="2017-06-26T16:02:00Z"/>
          <w:lang w:val="es-ES"/>
        </w:rPr>
      </w:pPr>
    </w:p>
    <w:p w14:paraId="27ADA353" w14:textId="18B7AC82" w:rsidR="00B70BC7" w:rsidRPr="00B70BC7" w:rsidRDefault="00E14C1B" w:rsidP="00B70BC7">
      <w:pPr>
        <w:jc w:val="both"/>
        <w:rPr>
          <w:lang w:val="es-ES"/>
        </w:rPr>
      </w:pPr>
      <w:r>
        <w:rPr>
          <w:lang w:val="es-ES"/>
        </w:rPr>
        <w:t>El siguiente estudio</w:t>
      </w:r>
      <w:r w:rsidR="00B70BC7">
        <w:rPr>
          <w:lang w:val="es-ES"/>
        </w:rPr>
        <w:t xml:space="preserve"> </w:t>
      </w:r>
      <w:ins w:id="41" w:author="Regina Casanova" w:date="2017-06-26T16:02:00Z">
        <w:r w:rsidR="00465909" w:rsidRPr="00DD75E6">
          <w:rPr>
            <w:lang w:val="es-ES"/>
          </w:rPr>
          <w:t>propondrá</w:t>
        </w:r>
        <w:r w:rsidR="00B165A6" w:rsidRPr="00DD75E6">
          <w:rPr>
            <w:lang w:val="es-ES"/>
          </w:rPr>
          <w:t xml:space="preserve"> el diseño</w:t>
        </w:r>
      </w:ins>
      <w:del w:id="42" w:author="Regina Casanova" w:date="2017-06-26T16:02:00Z">
        <w:r w:rsidR="00B70BC7">
          <w:rPr>
            <w:lang w:val="es-ES"/>
          </w:rPr>
          <w:delText>propone la implementación</w:delText>
        </w:r>
      </w:del>
      <w:r w:rsidR="00B70BC7">
        <w:rPr>
          <w:lang w:val="es-ES"/>
        </w:rPr>
        <w:t xml:space="preserve"> de un </w:t>
      </w:r>
      <w:del w:id="43" w:author="Regina Casanova" w:date="2017-06-26T16:02:00Z">
        <w:r w:rsidR="00B70BC7">
          <w:rPr>
            <w:lang w:val="es-ES"/>
          </w:rPr>
          <w:delText xml:space="preserve">nuevo </w:delText>
        </w:r>
      </w:del>
      <w:r w:rsidR="00B70BC7">
        <w:rPr>
          <w:lang w:val="es-ES"/>
        </w:rPr>
        <w:t>sistema</w:t>
      </w:r>
      <w:ins w:id="44" w:author="Regina Casanova" w:date="2017-06-26T16:02:00Z">
        <w:r w:rsidR="00C74A37" w:rsidRPr="00DD75E6">
          <w:rPr>
            <w:lang w:val="es-ES"/>
          </w:rPr>
          <w:t xml:space="preserve"> informático centralizado</w:t>
        </w:r>
      </w:ins>
      <w:del w:id="45" w:author="Regina Casanova" w:date="2017-06-26T16:02:00Z">
        <w:r w:rsidR="00B70BC7">
          <w:rPr>
            <w:lang w:val="es-ES"/>
          </w:rPr>
          <w:delText>, llamado el Sistema Interno</w:delText>
        </w:r>
      </w:del>
      <w:r w:rsidR="00B70BC7">
        <w:rPr>
          <w:lang w:val="es-ES"/>
        </w:rPr>
        <w:t xml:space="preserve"> para </w:t>
      </w:r>
      <w:ins w:id="46" w:author="Regina Casanova" w:date="2017-06-26T16:02:00Z">
        <w:r w:rsidR="00465909" w:rsidRPr="00DD75E6">
          <w:rPr>
            <w:lang w:val="es-ES"/>
          </w:rPr>
          <w:t>el manejo</w:t>
        </w:r>
      </w:ins>
      <w:del w:id="47" w:author="Regina Casanova" w:date="2017-06-26T16:02:00Z">
        <w:r w:rsidR="00B70BC7">
          <w:rPr>
            <w:lang w:val="es-ES"/>
          </w:rPr>
          <w:delText>Solicitudes del Asegurado (SISA)</w:delText>
        </w:r>
        <w:r w:rsidR="00281D6A">
          <w:rPr>
            <w:lang w:val="es-ES"/>
          </w:rPr>
          <w:delText>,</w:delText>
        </w:r>
        <w:r w:rsidR="00B70BC7">
          <w:rPr>
            <w:lang w:val="es-ES"/>
          </w:rPr>
          <w:delText xml:space="preserve"> que será una extensión al sistema actual</w:delText>
        </w:r>
      </w:del>
      <w:r w:rsidR="00B70BC7">
        <w:rPr>
          <w:lang w:val="es-ES"/>
        </w:rPr>
        <w:t xml:space="preserve"> de </w:t>
      </w:r>
      <w:del w:id="48" w:author="Regina Casanova" w:date="2017-06-26T16:02:00Z">
        <w:r w:rsidR="00B70BC7">
          <w:rPr>
            <w:lang w:val="es-ES"/>
          </w:rPr>
          <w:delText>EsSalud, el Registro Informático de Atención al Asegurado (RIAA) con el cual se busca que los jefes</w:delText>
        </w:r>
        <w:r w:rsidR="00DE3DDC">
          <w:rPr>
            <w:lang w:val="es-ES"/>
          </w:rPr>
          <w:delText xml:space="preserve"> y encargados de área, tengan có</w:delText>
        </w:r>
        <w:r w:rsidR="00B70BC7">
          <w:rPr>
            <w:lang w:val="es-ES"/>
          </w:rPr>
          <w:delText xml:space="preserve">mo enterarse de los </w:delText>
        </w:r>
      </w:del>
      <w:r w:rsidR="00B70BC7">
        <w:rPr>
          <w:lang w:val="es-ES"/>
        </w:rPr>
        <w:t xml:space="preserve">reclamos </w:t>
      </w:r>
      <w:del w:id="49" w:author="Regina Casanova" w:date="2017-06-26T16:02:00Z">
        <w:r w:rsidR="00B70BC7">
          <w:rPr>
            <w:lang w:val="es-ES"/>
          </w:rPr>
          <w:delText xml:space="preserve">que se presenten </w:delText>
        </w:r>
      </w:del>
      <w:r w:rsidR="00B70BC7">
        <w:rPr>
          <w:lang w:val="es-ES"/>
        </w:rPr>
        <w:t xml:space="preserve">en </w:t>
      </w:r>
      <w:ins w:id="50" w:author="Regina Casanova" w:date="2017-06-26T16:02:00Z">
        <w:r w:rsidR="003F148B" w:rsidRPr="00DD75E6">
          <w:rPr>
            <w:lang w:val="es-ES"/>
          </w:rPr>
          <w:t xml:space="preserve">SUSALUD y </w:t>
        </w:r>
        <w:r w:rsidR="00465909" w:rsidRPr="00DD75E6">
          <w:rPr>
            <w:lang w:val="es-ES"/>
          </w:rPr>
          <w:t>en</w:t>
        </w:r>
        <w:r w:rsidR="009F7947" w:rsidRPr="00DD75E6">
          <w:rPr>
            <w:lang w:val="es-ES"/>
          </w:rPr>
          <w:t xml:space="preserve"> </w:t>
        </w:r>
        <w:r w:rsidR="003F148B" w:rsidRPr="00DD75E6">
          <w:rPr>
            <w:lang w:val="es-ES"/>
          </w:rPr>
          <w:t>las IPRESS</w:t>
        </w:r>
        <w:r w:rsidR="00C74A37" w:rsidRPr="00DD75E6">
          <w:rPr>
            <w:lang w:val="es-ES"/>
          </w:rPr>
          <w:t>,</w:t>
        </w:r>
        <w:r w:rsidR="003F148B" w:rsidRPr="00DD75E6">
          <w:rPr>
            <w:lang w:val="es-ES"/>
          </w:rPr>
          <w:t xml:space="preserve"> siguiendo el</w:t>
        </w:r>
        <w:r w:rsidR="00B165A6" w:rsidRPr="00DD75E6">
          <w:rPr>
            <w:lang w:val="es-ES"/>
          </w:rPr>
          <w:t xml:space="preserve"> enfoque y metodología</w:t>
        </w:r>
        <w:r w:rsidR="003F148B" w:rsidRPr="00DD75E6">
          <w:rPr>
            <w:lang w:val="es-ES"/>
          </w:rPr>
          <w:t xml:space="preserve"> del Diseño Centrado en</w:t>
        </w:r>
      </w:ins>
      <w:del w:id="51" w:author="Regina Casanova" w:date="2017-06-26T16:02:00Z">
        <w:r w:rsidR="00B70BC7">
          <w:rPr>
            <w:lang w:val="es-ES"/>
          </w:rPr>
          <w:delText>su área con</w:delText>
        </w:r>
      </w:del>
      <w:r w:rsidR="00B70BC7">
        <w:rPr>
          <w:lang w:val="es-ES"/>
        </w:rPr>
        <w:t xml:space="preserve"> el </w:t>
      </w:r>
      <w:ins w:id="52" w:author="Regina Casanova" w:date="2017-06-26T16:02:00Z">
        <w:r w:rsidR="003F148B" w:rsidRPr="00DD75E6">
          <w:rPr>
            <w:lang w:val="es-ES"/>
          </w:rPr>
          <w:t>U</w:t>
        </w:r>
        <w:r w:rsidR="00B165A6" w:rsidRPr="00DD75E6">
          <w:rPr>
            <w:lang w:val="es-ES"/>
          </w:rPr>
          <w:t>suario</w:t>
        </w:r>
        <w:r w:rsidR="00C74A37" w:rsidRPr="00DD75E6">
          <w:rPr>
            <w:lang w:val="es-ES"/>
          </w:rPr>
          <w:t xml:space="preserve"> para</w:t>
        </w:r>
        <w:r w:rsidR="003F148B" w:rsidRPr="00DD75E6">
          <w:rPr>
            <w:lang w:val="es-ES"/>
          </w:rPr>
          <w:t xml:space="preserve"> garantizar</w:t>
        </w:r>
        <w:r w:rsidR="00B165A6" w:rsidRPr="00DD75E6">
          <w:rPr>
            <w:lang w:val="es-ES"/>
          </w:rPr>
          <w:t xml:space="preserve"> su usabilidad, satisfacción e intención de uso</w:t>
        </w:r>
        <w:r w:rsidR="003F148B" w:rsidRPr="00DD75E6">
          <w:rPr>
            <w:lang w:val="es-ES"/>
          </w:rPr>
          <w:t>. Este sistema permitirá</w:t>
        </w:r>
        <w:r w:rsidR="00B165A6" w:rsidRPr="00DD75E6">
          <w:rPr>
            <w:lang w:val="es-ES"/>
          </w:rPr>
          <w:t xml:space="preserve"> </w:t>
        </w:r>
        <w:r w:rsidR="00C74A37" w:rsidRPr="00DD75E6">
          <w:rPr>
            <w:lang w:val="es-ES"/>
          </w:rPr>
          <w:t>ob</w:t>
        </w:r>
        <w:r w:rsidR="00B165A6" w:rsidRPr="00DD75E6">
          <w:rPr>
            <w:lang w:val="es-ES"/>
          </w:rPr>
          <w:t>tener datos estadísticos que permitan encontrar falencias dentro del sistema de salud y</w:t>
        </w:r>
      </w:ins>
      <w:del w:id="53" w:author="Regina Casanova" w:date="2017-06-26T16:02:00Z">
        <w:r w:rsidR="00B70BC7">
          <w:rPr>
            <w:lang w:val="es-ES"/>
          </w:rPr>
          <w:delText>fin de</w:delText>
        </w:r>
      </w:del>
      <w:r w:rsidR="00B70BC7">
        <w:rPr>
          <w:lang w:val="es-ES"/>
        </w:rPr>
        <w:t xml:space="preserve"> poder darles una </w:t>
      </w:r>
      <w:ins w:id="54" w:author="Regina Casanova" w:date="2017-06-26T16:02:00Z">
        <w:r w:rsidR="00B165A6" w:rsidRPr="00DD75E6">
          <w:rPr>
            <w:lang w:val="es-ES"/>
          </w:rPr>
          <w:t xml:space="preserve">debida </w:t>
        </w:r>
      </w:ins>
      <w:r w:rsidR="00B70BC7">
        <w:rPr>
          <w:lang w:val="es-ES"/>
        </w:rPr>
        <w:t>solución</w:t>
      </w:r>
      <w:r w:rsidR="00BE626B">
        <w:rPr>
          <w:lang w:val="es-ES"/>
        </w:rPr>
        <w:t xml:space="preserve"> </w:t>
      </w:r>
      <w:ins w:id="55" w:author="Regina Casanova" w:date="2017-06-26T16:02:00Z">
        <w:r w:rsidR="00B165A6" w:rsidRPr="00DD75E6">
          <w:rPr>
            <w:lang w:val="es-ES"/>
          </w:rPr>
          <w:t xml:space="preserve">que </w:t>
        </w:r>
        <w:r w:rsidR="003F148B" w:rsidRPr="00DD75E6">
          <w:rPr>
            <w:lang w:val="es-ES"/>
          </w:rPr>
          <w:t>satisfaga los intereses de todos los involucrados</w:t>
        </w:r>
      </w:ins>
      <w:del w:id="56" w:author="Regina Casanova" w:date="2017-06-26T16:02:00Z">
        <w:r w:rsidR="00BE626B">
          <w:rPr>
            <w:lang w:val="es-ES"/>
          </w:rPr>
          <w:delText>adecuada para que ocurra con menos frecuencia</w:delText>
        </w:r>
      </w:del>
      <w:r w:rsidR="00B70BC7">
        <w:rPr>
          <w:lang w:val="es-ES"/>
        </w:rPr>
        <w:t>.</w:t>
      </w:r>
    </w:p>
    <w:p w14:paraId="5961C932" w14:textId="77777777" w:rsidR="00DD75E6" w:rsidRDefault="00DD75E6" w:rsidP="00377A7C">
      <w:pPr>
        <w:jc w:val="both"/>
        <w:rPr>
          <w:ins w:id="57" w:author="Regina Casanova" w:date="2017-06-26T16:02:00Z"/>
          <w:lang w:val="es-ES"/>
        </w:rPr>
      </w:pPr>
    </w:p>
    <w:p w14:paraId="1770786E" w14:textId="77777777" w:rsidR="00DD75E6" w:rsidRDefault="00DD75E6" w:rsidP="00377A7C">
      <w:pPr>
        <w:jc w:val="both"/>
        <w:rPr>
          <w:ins w:id="58" w:author="Regina Casanova" w:date="2017-06-26T16:02:00Z"/>
          <w:lang w:val="es-ES"/>
        </w:rPr>
      </w:pPr>
    </w:p>
    <w:p w14:paraId="50C8D1B3" w14:textId="77777777" w:rsidR="00DD75E6" w:rsidRDefault="00DD75E6" w:rsidP="00377A7C">
      <w:pPr>
        <w:jc w:val="both"/>
        <w:rPr>
          <w:ins w:id="59" w:author="Regina Casanova" w:date="2017-06-26T16:02:00Z"/>
          <w:lang w:val="es-ES"/>
        </w:rPr>
      </w:pPr>
    </w:p>
    <w:p w14:paraId="4321B3A4" w14:textId="77777777" w:rsidR="00DD75E6" w:rsidRDefault="00DD75E6" w:rsidP="00377A7C">
      <w:pPr>
        <w:jc w:val="both"/>
        <w:rPr>
          <w:ins w:id="60" w:author="Regina Casanova" w:date="2017-06-26T16:02:00Z"/>
          <w:lang w:val="es-ES"/>
        </w:rPr>
      </w:pPr>
    </w:p>
    <w:p w14:paraId="7EF57ED4" w14:textId="77777777" w:rsidR="00DD75E6" w:rsidRDefault="00DD75E6" w:rsidP="00377A7C">
      <w:pPr>
        <w:jc w:val="both"/>
        <w:rPr>
          <w:ins w:id="61" w:author="Regina Casanova" w:date="2017-06-26T16:02:00Z"/>
          <w:lang w:val="es-ES"/>
        </w:rPr>
      </w:pPr>
    </w:p>
    <w:p w14:paraId="2B0F8C91" w14:textId="77777777" w:rsidR="00DD75E6" w:rsidRDefault="00DD75E6" w:rsidP="00377A7C">
      <w:pPr>
        <w:jc w:val="both"/>
        <w:rPr>
          <w:ins w:id="62" w:author="Regina Casanova" w:date="2017-06-26T16:02:00Z"/>
          <w:lang w:val="es-ES"/>
        </w:rPr>
      </w:pPr>
    </w:p>
    <w:p w14:paraId="0E9072C4" w14:textId="77777777" w:rsidR="00DD75E6" w:rsidRDefault="00DD75E6" w:rsidP="00377A7C">
      <w:pPr>
        <w:jc w:val="both"/>
        <w:rPr>
          <w:ins w:id="63" w:author="Regina Casanova" w:date="2017-06-26T16:02:00Z"/>
          <w:lang w:val="es-ES"/>
        </w:rPr>
      </w:pPr>
    </w:p>
    <w:p w14:paraId="568F85BE" w14:textId="77777777" w:rsidR="00DD75E6" w:rsidRDefault="00DD75E6" w:rsidP="00377A7C">
      <w:pPr>
        <w:jc w:val="both"/>
        <w:rPr>
          <w:ins w:id="64" w:author="Regina Casanova" w:date="2017-06-26T16:02:00Z"/>
          <w:lang w:val="es-ES"/>
        </w:rPr>
      </w:pPr>
    </w:p>
    <w:p w14:paraId="5B0AC13C" w14:textId="77777777" w:rsidR="00DD75E6" w:rsidRDefault="00DD75E6" w:rsidP="00377A7C">
      <w:pPr>
        <w:jc w:val="both"/>
        <w:rPr>
          <w:ins w:id="65" w:author="Regina Casanova" w:date="2017-06-26T16:02:00Z"/>
          <w:lang w:val="es-ES"/>
        </w:rPr>
      </w:pPr>
    </w:p>
    <w:p w14:paraId="46A3F443" w14:textId="77777777" w:rsidR="00DD75E6" w:rsidRDefault="00DD75E6" w:rsidP="00377A7C">
      <w:pPr>
        <w:jc w:val="both"/>
        <w:rPr>
          <w:ins w:id="66" w:author="Regina Casanova" w:date="2017-06-26T16:02:00Z"/>
          <w:lang w:val="es-ES"/>
        </w:rPr>
      </w:pPr>
    </w:p>
    <w:p w14:paraId="1ADE8389" w14:textId="77777777" w:rsidR="00DD75E6" w:rsidRDefault="00DD75E6" w:rsidP="00377A7C">
      <w:pPr>
        <w:jc w:val="both"/>
        <w:rPr>
          <w:ins w:id="67" w:author="Regina Casanova" w:date="2017-06-26T16:02:00Z"/>
          <w:lang w:val="es-ES"/>
        </w:rPr>
      </w:pPr>
    </w:p>
    <w:p w14:paraId="6568E666" w14:textId="77777777" w:rsidR="00DD75E6" w:rsidRPr="00DD75E6" w:rsidRDefault="00DD75E6" w:rsidP="00377A7C">
      <w:pPr>
        <w:jc w:val="both"/>
        <w:rPr>
          <w:ins w:id="68" w:author="Regina Casanova" w:date="2017-06-26T16:02:00Z"/>
          <w:lang w:val="es-ES"/>
        </w:rPr>
      </w:pPr>
    </w:p>
    <w:p w14:paraId="045BC9C6" w14:textId="77777777" w:rsidR="00B165A6" w:rsidRPr="00DD75E6" w:rsidRDefault="00B165A6" w:rsidP="00377A7C">
      <w:pPr>
        <w:jc w:val="both"/>
        <w:rPr>
          <w:ins w:id="69" w:author="Regina Casanova" w:date="2017-06-26T16:02:00Z"/>
          <w:lang w:val="es-ES"/>
        </w:rPr>
      </w:pPr>
    </w:p>
    <w:p w14:paraId="505867ED" w14:textId="77777777" w:rsidR="00B165A6" w:rsidRPr="00DD75E6" w:rsidRDefault="00B165A6" w:rsidP="00377A7C">
      <w:pPr>
        <w:jc w:val="both"/>
        <w:rPr>
          <w:ins w:id="70" w:author="Regina Casanova" w:date="2017-06-26T16:02:00Z"/>
          <w:lang w:val="es-ES"/>
        </w:rPr>
      </w:pPr>
    </w:p>
    <w:p w14:paraId="6A97D55F" w14:textId="77777777" w:rsidR="009C5F06" w:rsidRPr="005648E1" w:rsidRDefault="009C5F06" w:rsidP="00377A7C">
      <w:pPr>
        <w:jc w:val="both"/>
        <w:rPr>
          <w:ins w:id="71" w:author="Regina Casanova" w:date="2017-06-26T16:02:00Z"/>
          <w:lang w:val="es-ES"/>
        </w:rPr>
      </w:pPr>
    </w:p>
    <w:p w14:paraId="35199540" w14:textId="77777777" w:rsidR="0032191D" w:rsidRDefault="0032191D" w:rsidP="00377A7C">
      <w:pPr>
        <w:pStyle w:val="Prrafodelista"/>
        <w:ind w:left="360"/>
        <w:jc w:val="both"/>
        <w:rPr>
          <w:lang w:val="es-ES"/>
        </w:rPr>
        <w:pPrChange w:id="72" w:author="Regina Casanova" w:date="2017-06-26T16:02:00Z">
          <w:pPr>
            <w:pStyle w:val="Prrafodelista"/>
            <w:ind w:left="360"/>
          </w:pPr>
        </w:pPrChange>
      </w:pPr>
    </w:p>
    <w:p w14:paraId="29C2D399" w14:textId="77777777" w:rsidR="006821A5" w:rsidRDefault="004B39A8" w:rsidP="00377A7C">
      <w:pPr>
        <w:pStyle w:val="Prrafodelista"/>
        <w:numPr>
          <w:ilvl w:val="0"/>
          <w:numId w:val="1"/>
        </w:numPr>
        <w:jc w:val="both"/>
        <w:rPr>
          <w:lang w:val="es-ES"/>
        </w:rPr>
        <w:pPrChange w:id="73" w:author="Regina Casanova" w:date="2017-06-26T16:02:00Z">
          <w:pPr>
            <w:pStyle w:val="Prrafodelista"/>
            <w:numPr>
              <w:numId w:val="1"/>
            </w:numPr>
            <w:ind w:left="360" w:hanging="360"/>
          </w:pPr>
        </w:pPrChange>
      </w:pPr>
      <w:r w:rsidRPr="001449F4">
        <w:rPr>
          <w:lang w:val="es-ES"/>
        </w:rPr>
        <w:lastRenderedPageBreak/>
        <w:t>Introducción</w:t>
      </w:r>
    </w:p>
    <w:p w14:paraId="3A4CB23C" w14:textId="77777777" w:rsidR="001D49DD" w:rsidRDefault="001D49DD" w:rsidP="00377A7C">
      <w:pPr>
        <w:pStyle w:val="Prrafodelista"/>
        <w:jc w:val="both"/>
        <w:rPr>
          <w:lang w:val="es-ES"/>
        </w:rPr>
        <w:pPrChange w:id="74" w:author="Regina Casanova" w:date="2017-06-26T16:02:00Z">
          <w:pPr>
            <w:pStyle w:val="Prrafodelista"/>
          </w:pPr>
        </w:pPrChange>
      </w:pPr>
    </w:p>
    <w:p w14:paraId="2CC34913" w14:textId="7CE67A85" w:rsidR="0072798B" w:rsidRDefault="00B33156" w:rsidP="00377A7C">
      <w:pPr>
        <w:pStyle w:val="Prrafodelista"/>
        <w:numPr>
          <w:ilvl w:val="1"/>
          <w:numId w:val="1"/>
        </w:numPr>
        <w:jc w:val="both"/>
        <w:rPr>
          <w:lang w:val="es-ES"/>
        </w:rPr>
        <w:pPrChange w:id="75" w:author="Regina Casanova" w:date="2017-06-26T16:02:00Z">
          <w:pPr>
            <w:pStyle w:val="Prrafodelista"/>
            <w:numPr>
              <w:ilvl w:val="1"/>
              <w:numId w:val="1"/>
            </w:numPr>
            <w:ind w:left="792" w:hanging="432"/>
          </w:pPr>
        </w:pPrChange>
      </w:pPr>
      <w:r>
        <w:rPr>
          <w:lang w:val="es-ES"/>
        </w:rPr>
        <w:t>Monitoreo en la calidad de a</w:t>
      </w:r>
      <w:r w:rsidR="0072798B">
        <w:rPr>
          <w:lang w:val="es-ES"/>
        </w:rPr>
        <w:t>tención al usuario</w:t>
      </w:r>
      <w:r w:rsidR="00FD4519">
        <w:rPr>
          <w:lang w:val="es-ES"/>
        </w:rPr>
        <w:t xml:space="preserve"> en el sector salud</w:t>
      </w:r>
    </w:p>
    <w:p w14:paraId="547A069A" w14:textId="77777777" w:rsidR="00FD4519" w:rsidRDefault="00FD4519" w:rsidP="00377A7C">
      <w:pPr>
        <w:jc w:val="both"/>
        <w:rPr>
          <w:lang w:val="es-ES"/>
        </w:rPr>
        <w:pPrChange w:id="76" w:author="Regina Casanova" w:date="2017-06-26T16:02:00Z">
          <w:pPr/>
        </w:pPrChange>
      </w:pPr>
    </w:p>
    <w:p w14:paraId="5EF30699" w14:textId="33132B2A" w:rsidR="000F6375" w:rsidRDefault="000F6375" w:rsidP="00C75E9E">
      <w:pPr>
        <w:jc w:val="both"/>
        <w:rPr>
          <w:lang w:val="es-ES"/>
        </w:rPr>
      </w:pPr>
      <w:r>
        <w:rPr>
          <w:lang w:val="es-ES"/>
        </w:rPr>
        <w:t>Actualmente se cuenta con diversas definiciones sobre lo que signi</w:t>
      </w:r>
      <w:r w:rsidR="006F5814">
        <w:rPr>
          <w:lang w:val="es-ES"/>
        </w:rPr>
        <w:t>fica la satisfacción del paciente</w:t>
      </w:r>
      <w:r>
        <w:rPr>
          <w:lang w:val="es-ES"/>
        </w:rPr>
        <w:t xml:space="preserve"> en centros de atención en salud</w:t>
      </w:r>
      <w:r w:rsidR="0005764A">
        <w:rPr>
          <w:lang w:val="es-ES"/>
        </w:rPr>
        <w:t xml:space="preserve"> </w:t>
      </w:r>
      <w:r w:rsidR="00CB4B8B">
        <w:rPr>
          <w:lang w:val="es-ES"/>
        </w:rPr>
        <w:fldChar w:fldCharType="begin" w:fldLock="1"/>
      </w:r>
      <w:r w:rsidR="00CB4B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CB4B8B">
        <w:rPr>
          <w:lang w:val="es-ES"/>
        </w:rPr>
        <w:fldChar w:fldCharType="separate"/>
      </w:r>
      <w:r w:rsidR="00CB4B8B" w:rsidRPr="00CB4B8B">
        <w:rPr>
          <w:noProof/>
          <w:lang w:val="es-ES"/>
        </w:rPr>
        <w:t>(1)</w:t>
      </w:r>
      <w:r w:rsidR="00CB4B8B">
        <w:rPr>
          <w:lang w:val="es-ES"/>
        </w:rPr>
        <w:fldChar w:fldCharType="end"/>
      </w:r>
      <w:r w:rsidR="00F10873">
        <w:rPr>
          <w:lang w:val="es-ES"/>
        </w:rPr>
        <w:t xml:space="preserve">, mientras algunos resaltan </w:t>
      </w:r>
      <w:r w:rsidR="00CB4B8B">
        <w:rPr>
          <w:lang w:val="es-ES"/>
        </w:rPr>
        <w:t xml:space="preserve">que es principalmente sobre las actitudes hacia el cuidado en salud o los aspectos de estos cuidados </w:t>
      </w:r>
      <w:r w:rsidR="00CB4B8B">
        <w:rPr>
          <w:lang w:val="es-ES"/>
        </w:rPr>
        <w:fldChar w:fldCharType="begin" w:fldLock="1"/>
      </w:r>
      <w:r w:rsidR="00CB4B8B">
        <w:rPr>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"noteIndex" : 0 }, "schema" : "https://github.com/citation-style-language/schema/raw/master/csl-citation.json" }</w:instrText>
      </w:r>
      <w:r w:rsidR="00CB4B8B">
        <w:rPr>
          <w:lang w:val="es-ES"/>
        </w:rPr>
        <w:fldChar w:fldCharType="separate"/>
      </w:r>
      <w:r w:rsidR="00CB4B8B" w:rsidRPr="00CB4B8B">
        <w:rPr>
          <w:noProof/>
          <w:lang w:val="es-ES"/>
        </w:rPr>
        <w:t>(2)</w:t>
      </w:r>
      <w:r w:rsidR="00CB4B8B">
        <w:rPr>
          <w:lang w:val="es-ES"/>
        </w:rPr>
        <w:fldChar w:fldCharType="end"/>
      </w:r>
      <w:r w:rsidR="00CB4B8B">
        <w:rPr>
          <w:lang w:val="es-ES"/>
        </w:rPr>
        <w:t xml:space="preserve">, otros lo definen como las emociones, sentimientos y percepciones </w:t>
      </w:r>
      <w:ins w:id="77" w:author="Regina Casanova" w:date="2017-06-26T16:02:00Z">
        <w:r w:rsidR="00CA360A">
          <w:rPr>
            <w:lang w:val="es-ES"/>
          </w:rPr>
          <w:t>de</w:t>
        </w:r>
      </w:ins>
      <w:del w:id="78" w:author="Regina Casanova" w:date="2017-06-26T16:02:00Z">
        <w:r w:rsidR="004F503C">
          <w:rPr>
            <w:lang w:val="es-ES"/>
          </w:rPr>
          <w:delText>que</w:delText>
        </w:r>
      </w:del>
      <w:r w:rsidR="004F503C">
        <w:rPr>
          <w:lang w:val="es-ES"/>
        </w:rPr>
        <w:t xml:space="preserve"> </w:t>
      </w:r>
      <w:r w:rsidR="00CB4B8B">
        <w:rPr>
          <w:lang w:val="es-ES"/>
        </w:rPr>
        <w:t>los pacientes sobre los servicios de cuidado de salud</w:t>
      </w:r>
      <w:ins w:id="79" w:author="Regina Casanova" w:date="2017-06-26T16:02:00Z">
        <w:r w:rsidR="00CA360A">
          <w:rPr>
            <w:lang w:val="es-ES"/>
          </w:rPr>
          <w:t xml:space="preserve"> que</w:t>
        </w:r>
      </w:ins>
      <w:r w:rsidR="00CB4B8B">
        <w:rPr>
          <w:lang w:val="es-ES"/>
        </w:rPr>
        <w:t xml:space="preserve"> han recibido </w:t>
      </w:r>
      <w:r w:rsidR="00CB4B8B">
        <w:rPr>
          <w:lang w:val="es-ES"/>
        </w:rPr>
        <w:fldChar w:fldCharType="begin" w:fldLock="1"/>
      </w:r>
      <w:r w:rsidR="00C33B9D">
        <w:rPr>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"noteIndex" : 0 }, "schema" : "https://github.com/citation-style-language/schema/raw/master/csl-citation.json" }</w:instrText>
      </w:r>
      <w:r w:rsidR="00CB4B8B">
        <w:rPr>
          <w:lang w:val="es-ES"/>
        </w:rPr>
        <w:fldChar w:fldCharType="separate"/>
      </w:r>
      <w:r w:rsidR="00CB4B8B" w:rsidRPr="00CB4B8B">
        <w:rPr>
          <w:noProof/>
          <w:lang w:val="es-ES"/>
        </w:rPr>
        <w:t>(3)</w:t>
      </w:r>
      <w:r w:rsidR="00CB4B8B">
        <w:rPr>
          <w:lang w:val="es-ES"/>
        </w:rPr>
        <w:fldChar w:fldCharType="end"/>
      </w:r>
      <w:r>
        <w:rPr>
          <w:lang w:val="es-ES"/>
        </w:rPr>
        <w:t>,</w:t>
      </w:r>
      <w:r w:rsidR="00C33B9D">
        <w:rPr>
          <w:lang w:val="es-ES"/>
        </w:rPr>
        <w:t xml:space="preserve"> y otros lo explican como el grado de congruencia que se da entre las expectativas ideales del paciente y sus percepciones sobre la atención recibida </w:t>
      </w:r>
      <w:r w:rsidR="00C33B9D">
        <w:rPr>
          <w:lang w:val="es-ES"/>
        </w:rPr>
        <w:fldChar w:fldCharType="begin" w:fldLock="1"/>
      </w:r>
      <w:r w:rsidR="0005764A">
        <w:rPr>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"noteIndex" : 0 }, "schema" : "https://github.com/citation-style-language/schema/raw/master/csl-citation.json" }</w:instrText>
      </w:r>
      <w:r w:rsidR="00C33B9D">
        <w:rPr>
          <w:lang w:val="es-ES"/>
        </w:rPr>
        <w:fldChar w:fldCharType="separate"/>
      </w:r>
      <w:r w:rsidR="00C33B9D" w:rsidRPr="00C33B9D">
        <w:rPr>
          <w:noProof/>
          <w:lang w:val="es-ES"/>
        </w:rPr>
        <w:t>(4)</w:t>
      </w:r>
      <w:r w:rsidR="00C33B9D">
        <w:rPr>
          <w:lang w:val="es-ES"/>
        </w:rPr>
        <w:fldChar w:fldCharType="end"/>
      </w:r>
      <w:r w:rsidR="00C33B9D">
        <w:rPr>
          <w:lang w:val="es-ES"/>
        </w:rPr>
        <w:t>.</w:t>
      </w:r>
    </w:p>
    <w:p w14:paraId="4F9A90F2" w14:textId="77777777" w:rsidR="00CB4B8B" w:rsidRDefault="00CB4B8B" w:rsidP="00C75E9E">
      <w:pPr>
        <w:jc w:val="both"/>
        <w:rPr>
          <w:lang w:val="es-ES"/>
        </w:rPr>
      </w:pPr>
    </w:p>
    <w:p w14:paraId="78778706" w14:textId="77777777" w:rsidR="001366FB" w:rsidRDefault="006F5814" w:rsidP="00C75E9E">
      <w:pPr>
        <w:jc w:val="both"/>
        <w:rPr>
          <w:lang w:val="es-ES"/>
        </w:rPr>
      </w:pPr>
      <w:r>
        <w:rPr>
          <w:lang w:val="es-ES"/>
        </w:rPr>
        <w:t xml:space="preserve">Medir la satisfacción del paciente es </w:t>
      </w:r>
      <w:r w:rsidR="0045468B">
        <w:rPr>
          <w:lang w:val="es-ES"/>
        </w:rPr>
        <w:t>de suma importancia ya que se tiene que</w:t>
      </w:r>
      <w:r>
        <w:rPr>
          <w:lang w:val="es-ES"/>
        </w:rPr>
        <w:t xml:space="preserve"> </w:t>
      </w:r>
      <w:r w:rsidR="0005764A">
        <w:rPr>
          <w:lang w:val="es-ES"/>
        </w:rPr>
        <w:t xml:space="preserve">tomar en cuenta las percepciones de los pacientes para el desarrollo de estrategias con el objetivo de mejorar la calidad de atención </w:t>
      </w:r>
      <w:r w:rsidR="0005764A">
        <w:rPr>
          <w:lang w:val="es-ES"/>
        </w:rPr>
        <w:fldChar w:fldCharType="begin" w:fldLock="1"/>
      </w:r>
      <w:r w:rsidR="004546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05764A">
        <w:rPr>
          <w:lang w:val="es-ES"/>
        </w:rPr>
        <w:fldChar w:fldCharType="separate"/>
      </w:r>
      <w:r w:rsidR="0005764A" w:rsidRPr="0005764A">
        <w:rPr>
          <w:noProof/>
          <w:lang w:val="es-ES"/>
        </w:rPr>
        <w:t>(1)</w:t>
      </w:r>
      <w:r w:rsidR="0005764A">
        <w:rPr>
          <w:lang w:val="es-ES"/>
        </w:rPr>
        <w:fldChar w:fldCharType="end"/>
      </w:r>
      <w:r w:rsidR="0005764A">
        <w:rPr>
          <w:lang w:val="es-ES"/>
        </w:rPr>
        <w:t xml:space="preserve">. </w:t>
      </w:r>
    </w:p>
    <w:p w14:paraId="0D73E6E8" w14:textId="77777777" w:rsidR="001366FB" w:rsidRDefault="001366FB" w:rsidP="00C75E9E">
      <w:pPr>
        <w:jc w:val="both"/>
        <w:rPr>
          <w:lang w:val="es-ES"/>
        </w:rPr>
      </w:pPr>
    </w:p>
    <w:p w14:paraId="2D1B7443" w14:textId="78E09DA9" w:rsidR="00432445" w:rsidRDefault="004434EB" w:rsidP="00C75E9E">
      <w:pPr>
        <w:jc w:val="both"/>
        <w:rPr>
          <w:lang w:val="es-ES"/>
        </w:rPr>
      </w:pPr>
      <w:r>
        <w:rPr>
          <w:lang w:val="es-ES"/>
        </w:rPr>
        <w:t xml:space="preserve">Teniendo claro que el objetivo principal es la satisfacción del paciente, </w:t>
      </w:r>
      <w:r w:rsidR="0045468B">
        <w:rPr>
          <w:lang w:val="es-ES"/>
        </w:rPr>
        <w:t>se tiene que hablar</w:t>
      </w:r>
      <w:r w:rsidR="00572A7D">
        <w:rPr>
          <w:lang w:val="es-ES"/>
        </w:rPr>
        <w:t>, necesariamente,</w:t>
      </w:r>
      <w:r w:rsidR="0045468B">
        <w:rPr>
          <w:lang w:val="es-ES"/>
        </w:rPr>
        <w:t xml:space="preserve"> de</w:t>
      </w:r>
      <w:r w:rsidR="00572A7D">
        <w:rPr>
          <w:lang w:val="es-ES"/>
        </w:rPr>
        <w:t xml:space="preserve"> la atención que se brinda al</w:t>
      </w:r>
      <w:r w:rsidR="0045468B">
        <w:rPr>
          <w:lang w:val="es-ES"/>
        </w:rPr>
        <w:t xml:space="preserve"> paciente</w:t>
      </w:r>
      <w:r>
        <w:rPr>
          <w:lang w:val="es-ES"/>
        </w:rPr>
        <w:t xml:space="preserve"> ya que </w:t>
      </w:r>
      <w:r w:rsidR="001366FB">
        <w:rPr>
          <w:lang w:val="es-ES"/>
        </w:rPr>
        <w:t>é</w:t>
      </w:r>
      <w:r w:rsidR="0045468B">
        <w:rPr>
          <w:lang w:val="es-ES"/>
        </w:rPr>
        <w:t xml:space="preserve">sta </w:t>
      </w:r>
      <w:r w:rsidR="00572A7D">
        <w:rPr>
          <w:lang w:val="es-ES"/>
        </w:rPr>
        <w:t>se define</w:t>
      </w:r>
      <w:r w:rsidR="0045468B">
        <w:rPr>
          <w:lang w:val="es-ES"/>
        </w:rPr>
        <w:t xml:space="preserve"> </w:t>
      </w:r>
      <w:r>
        <w:rPr>
          <w:lang w:val="es-ES"/>
        </w:rPr>
        <w:t>como “la capacidad de aplicar voluntariamente el entendimiento a un objetivo, tenerlo en cuenta o en consideración</w:t>
      </w:r>
      <w:ins w:id="80" w:author="Regina Casanova" w:date="2017-06-26T16:02:00Z">
        <w:r>
          <w:rPr>
            <w:lang w:val="es-ES"/>
          </w:rPr>
          <w:t>”</w:t>
        </w:r>
      </w:ins>
      <w:del w:id="81" w:author="Regina Casanova" w:date="2017-06-26T16:02:00Z">
        <w:r>
          <w:rPr>
            <w:lang w:val="es-ES"/>
          </w:rPr>
          <w:delText>”</w:delText>
        </w:r>
        <w:r w:rsidR="00A42F87">
          <w:rPr>
            <w:lang w:val="es-ES"/>
          </w:rPr>
          <w:delText>.</w:delText>
        </w:r>
      </w:del>
      <w:r w:rsidR="0045468B">
        <w:rPr>
          <w:lang w:val="es-ES"/>
        </w:rPr>
        <w:fldChar w:fldCharType="begin" w:fldLock="1"/>
      </w:r>
      <w:r w:rsidR="00C24BBF">
        <w:rPr>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"noteIndex" : 0 }, "schema" : "https://github.com/citation-style-language/schema/raw/master/csl-citation.json" }</w:instrText>
      </w:r>
      <w:r w:rsidR="0045468B">
        <w:rPr>
          <w:lang w:val="es-ES"/>
        </w:rPr>
        <w:fldChar w:fldCharType="separate"/>
      </w:r>
      <w:r w:rsidR="0045468B" w:rsidRPr="0045468B">
        <w:rPr>
          <w:noProof/>
          <w:lang w:val="es-ES"/>
        </w:rPr>
        <w:t>(5)</w:t>
      </w:r>
      <w:r w:rsidR="0045468B">
        <w:rPr>
          <w:lang w:val="es-ES"/>
        </w:rPr>
        <w:fldChar w:fldCharType="end"/>
      </w:r>
      <w:ins w:id="82" w:author="Regina Casanova" w:date="2017-06-26T16:02:00Z">
        <w:r w:rsidR="00EB7332">
          <w:rPr>
            <w:lang w:val="es-ES"/>
          </w:rPr>
          <w:t>.</w:t>
        </w:r>
      </w:ins>
      <w:r w:rsidR="0045468B">
        <w:rPr>
          <w:lang w:val="es-ES"/>
        </w:rPr>
        <w:t xml:space="preserve"> </w:t>
      </w:r>
      <w:r w:rsidR="00572A7D">
        <w:rPr>
          <w:lang w:val="es-ES"/>
        </w:rPr>
        <w:t xml:space="preserve">Es decir, </w:t>
      </w:r>
      <w:r w:rsidR="002B50E1">
        <w:rPr>
          <w:lang w:val="es-ES"/>
        </w:rPr>
        <w:t>siendo el objetivo deseado</w:t>
      </w:r>
      <w:r w:rsidR="00572A7D">
        <w:rPr>
          <w:lang w:val="es-ES"/>
        </w:rPr>
        <w:t xml:space="preserve"> la satisfacción del </w:t>
      </w:r>
      <w:ins w:id="83" w:author="Regina Casanova" w:date="2017-06-26T16:02:00Z">
        <w:r w:rsidR="00CA360A">
          <w:rPr>
            <w:lang w:val="es-ES"/>
          </w:rPr>
          <w:t>pa</w:t>
        </w:r>
      </w:ins>
      <w:r w:rsidR="00572A7D">
        <w:rPr>
          <w:lang w:val="es-ES"/>
        </w:rPr>
        <w:t>c</w:t>
      </w:r>
      <w:del w:id="84" w:author="Regina Casanova" w:date="2017-06-26T16:02:00Z">
        <w:r w:rsidR="00572A7D">
          <w:rPr>
            <w:lang w:val="es-ES"/>
          </w:rPr>
          <w:delText>l</w:delText>
        </w:r>
      </w:del>
      <w:r w:rsidR="00572A7D">
        <w:rPr>
          <w:lang w:val="es-ES"/>
        </w:rPr>
        <w:t>iente</w:t>
      </w:r>
      <w:r w:rsidR="00C8342C">
        <w:rPr>
          <w:lang w:val="es-ES"/>
        </w:rPr>
        <w:t>, nos</w:t>
      </w:r>
      <w:r w:rsidR="002B50E1">
        <w:rPr>
          <w:lang w:val="es-ES"/>
        </w:rPr>
        <w:t xml:space="preserve"> debe</w:t>
      </w:r>
      <w:r w:rsidR="00C8342C">
        <w:rPr>
          <w:lang w:val="es-ES"/>
        </w:rPr>
        <w:t>mos enfocar en</w:t>
      </w:r>
      <w:r w:rsidR="002B50E1">
        <w:rPr>
          <w:lang w:val="es-ES"/>
        </w:rPr>
        <w:t xml:space="preserve"> mejorar la atención al </w:t>
      </w:r>
      <w:r w:rsidR="00C8342C">
        <w:rPr>
          <w:lang w:val="es-ES"/>
        </w:rPr>
        <w:t>paciente</w:t>
      </w:r>
      <w:r w:rsidR="003B76C0">
        <w:rPr>
          <w:lang w:val="es-ES"/>
        </w:rPr>
        <w:t>.</w:t>
      </w:r>
    </w:p>
    <w:p w14:paraId="13C935D7" w14:textId="77777777" w:rsidR="00C33B9D" w:rsidRDefault="00C33B9D" w:rsidP="00C75E9E">
      <w:pPr>
        <w:jc w:val="both"/>
        <w:rPr>
          <w:lang w:val="es-ES"/>
        </w:rPr>
      </w:pPr>
    </w:p>
    <w:p w14:paraId="05CFF170" w14:textId="05491698" w:rsidR="00D21883" w:rsidRDefault="00D21883" w:rsidP="00C75E9E">
      <w:pPr>
        <w:jc w:val="both"/>
        <w:rPr>
          <w:lang w:val="es-ES"/>
        </w:rPr>
      </w:pPr>
      <w:r>
        <w:rPr>
          <w:lang w:val="es-ES"/>
        </w:rPr>
        <w:t>La atención al usuario en cualquie</w:t>
      </w:r>
      <w:r w:rsidR="007F699C">
        <w:rPr>
          <w:lang w:val="es-ES"/>
        </w:rPr>
        <w:t>r industria se centra en 2</w:t>
      </w:r>
      <w:r>
        <w:rPr>
          <w:lang w:val="es-ES"/>
        </w:rPr>
        <w:t xml:space="preserve"> componentes principales: atención </w:t>
      </w:r>
      <w:r w:rsidR="006752BF">
        <w:rPr>
          <w:lang w:val="es-ES"/>
        </w:rPr>
        <w:t>y comunicación. En el caso de lo</w:t>
      </w:r>
      <w:r>
        <w:rPr>
          <w:lang w:val="es-ES"/>
        </w:rPr>
        <w:t xml:space="preserve">s </w:t>
      </w:r>
      <w:r w:rsidR="006752BF">
        <w:rPr>
          <w:lang w:val="es-ES"/>
        </w:rPr>
        <w:t>centros de salud, la</w:t>
      </w:r>
      <w:r>
        <w:rPr>
          <w:lang w:val="es-ES"/>
        </w:rPr>
        <w:t xml:space="preserve"> atención al usuario es frecuentemente subestimada</w:t>
      </w:r>
      <w:r w:rsidR="00AC3A0C">
        <w:rPr>
          <w:lang w:val="es-ES"/>
        </w:rPr>
        <w:t xml:space="preserve"> debido a que no se comprende</w:t>
      </w:r>
      <w:r>
        <w:rPr>
          <w:lang w:val="es-ES"/>
        </w:rPr>
        <w:t xml:space="preserve"> </w:t>
      </w:r>
      <w:r w:rsidR="00036E42">
        <w:rPr>
          <w:lang w:val="es-ES"/>
        </w:rPr>
        <w:t xml:space="preserve">que dichos “usuarios” no son iguales </w:t>
      </w:r>
      <w:r w:rsidR="00AC3A0C">
        <w:rPr>
          <w:lang w:val="es-ES"/>
        </w:rPr>
        <w:t>a</w:t>
      </w:r>
      <w:r w:rsidR="003D2BC8">
        <w:rPr>
          <w:lang w:val="es-ES"/>
        </w:rPr>
        <w:t xml:space="preserve"> los usuarios de cualquier otra industria, en ellos la satisfa</w:t>
      </w:r>
      <w:r w:rsidR="007F699C">
        <w:rPr>
          <w:lang w:val="es-ES"/>
        </w:rPr>
        <w:t xml:space="preserve">cción se ve reflejada en </w:t>
      </w:r>
      <w:ins w:id="85" w:author="Regina Casanova" w:date="2017-06-26T16:02:00Z">
        <w:r w:rsidR="00EB7332">
          <w:rPr>
            <w:lang w:val="es-ES"/>
          </w:rPr>
          <w:t>ambos</w:t>
        </w:r>
      </w:ins>
      <w:del w:id="86" w:author="Regina Casanova" w:date="2017-06-26T16:02:00Z">
        <w:r w:rsidR="007F699C">
          <w:rPr>
            <w:lang w:val="es-ES"/>
          </w:rPr>
          <w:delText>los 2</w:delText>
        </w:r>
      </w:del>
      <w:r w:rsidR="003D2BC8">
        <w:rPr>
          <w:lang w:val="es-ES"/>
        </w:rPr>
        <w:t xml:space="preserve"> componentes de la atención</w:t>
      </w:r>
      <w:ins w:id="87" w:author="Regina Casanova" w:date="2017-06-26T16:02:00Z">
        <w:r w:rsidR="00EB7332">
          <w:rPr>
            <w:lang w:val="es-ES"/>
          </w:rPr>
          <w:t>,</w:t>
        </w:r>
      </w:ins>
      <w:del w:id="88" w:author="Regina Casanova" w:date="2017-06-26T16:02:00Z">
        <w:r w:rsidR="003D2BC8">
          <w:rPr>
            <w:lang w:val="es-ES"/>
          </w:rPr>
          <w:delText xml:space="preserve"> y</w:delText>
        </w:r>
      </w:del>
      <w:r w:rsidR="003D2BC8">
        <w:rPr>
          <w:lang w:val="es-ES"/>
        </w:rPr>
        <w:t xml:space="preserve"> no solo mant</w:t>
      </w:r>
      <w:r w:rsidR="00AC3A0C">
        <w:rPr>
          <w:lang w:val="es-ES"/>
        </w:rPr>
        <w:t>eniendo felices a los pacientes.</w:t>
      </w:r>
      <w:r w:rsidR="003D2BC8">
        <w:rPr>
          <w:lang w:val="es-ES"/>
        </w:rPr>
        <w:t xml:space="preserve"> </w:t>
      </w:r>
      <w:r w:rsidR="003D2BC8">
        <w:rPr>
          <w:lang w:val="es-ES"/>
        </w:rPr>
        <w:fldChar w:fldCharType="begin" w:fldLock="1"/>
      </w:r>
      <w:r w:rsidR="00C24BBF">
        <w:rPr>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"noteIndex" : 0 }, "schema" : "https://github.com/citation-style-language/schema/raw/master/csl-citation.json" }</w:instrText>
      </w:r>
      <w:r w:rsidR="003D2BC8">
        <w:rPr>
          <w:lang w:val="es-ES"/>
        </w:rPr>
        <w:fldChar w:fldCharType="separate"/>
      </w:r>
      <w:r w:rsidR="0045468B" w:rsidRPr="0045468B">
        <w:rPr>
          <w:noProof/>
          <w:lang w:val="es-ES"/>
        </w:rPr>
        <w:t>(6)</w:t>
      </w:r>
      <w:r w:rsidR="003D2BC8">
        <w:rPr>
          <w:lang w:val="es-ES"/>
        </w:rPr>
        <w:fldChar w:fldCharType="end"/>
      </w:r>
      <w:r w:rsidR="003D2BC8">
        <w:rPr>
          <w:lang w:val="es-ES"/>
        </w:rPr>
        <w:t xml:space="preserve"> </w:t>
      </w:r>
    </w:p>
    <w:p w14:paraId="2E1A4821" w14:textId="77777777" w:rsidR="00AE73A1" w:rsidRDefault="00AE73A1" w:rsidP="00C75E9E">
      <w:pPr>
        <w:jc w:val="both"/>
        <w:rPr>
          <w:lang w:val="es-ES"/>
        </w:rPr>
      </w:pPr>
    </w:p>
    <w:p w14:paraId="414DF3D4" w14:textId="5FF473D3" w:rsidR="00AE73A1" w:rsidRDefault="00921FAE" w:rsidP="00C75E9E">
      <w:pPr>
        <w:jc w:val="both"/>
        <w:rPr>
          <w:lang w:val="es-ES"/>
        </w:rPr>
      </w:pPr>
      <w:r>
        <w:rPr>
          <w:lang w:val="es-ES"/>
        </w:rPr>
        <w:t xml:space="preserve">Ante la necesidad de colectar datos sobre la calidad de atención en </w:t>
      </w:r>
      <w:r w:rsidR="00A42F87">
        <w:rPr>
          <w:lang w:val="es-ES"/>
        </w:rPr>
        <w:t>salud, en Estados Unidos se creó</w:t>
      </w:r>
      <w:r>
        <w:rPr>
          <w:lang w:val="es-ES"/>
        </w:rPr>
        <w:t xml:space="preserve"> el Hospital Consumer Assesment of Healthcare Providers and Systems (HCAHPS) en el año 2006</w:t>
      </w:r>
      <w:r w:rsidR="00A42F87">
        <w:rPr>
          <w:lang w:val="es-ES"/>
        </w:rPr>
        <w:t>,</w:t>
      </w:r>
      <w:r>
        <w:rPr>
          <w:lang w:val="es-ES"/>
        </w:rPr>
        <w:t xml:space="preserve"> con el fin de medir las perspectivas de </w:t>
      </w:r>
      <w:r w:rsidR="00A42F87">
        <w:rPr>
          <w:lang w:val="es-ES"/>
        </w:rPr>
        <w:t xml:space="preserve">los </w:t>
      </w:r>
      <w:r>
        <w:rPr>
          <w:lang w:val="es-ES"/>
        </w:rPr>
        <w:t xml:space="preserve">pacientes sobre la </w:t>
      </w:r>
      <w:r w:rsidR="00AD4649">
        <w:rPr>
          <w:lang w:val="es-ES"/>
        </w:rPr>
        <w:t>atención recibida en los hospitales. E</w:t>
      </w:r>
      <w:r w:rsidR="007F699C">
        <w:rPr>
          <w:lang w:val="es-ES"/>
        </w:rPr>
        <w:t>sta encuesta se divide en 3</w:t>
      </w:r>
      <w:r>
        <w:rPr>
          <w:lang w:val="es-ES"/>
        </w:rPr>
        <w:t xml:space="preserve"> temas (individuales, combinados y</w:t>
      </w:r>
      <w:r w:rsidR="00701E23">
        <w:rPr>
          <w:lang w:val="es-ES"/>
        </w:rPr>
        <w:t xml:space="preserve"> globales) donde se tratan </w:t>
      </w:r>
      <w:ins w:id="89" w:author="Regina Casanova" w:date="2017-06-26T16:02:00Z">
        <w:r w:rsidR="00EB7332">
          <w:rPr>
            <w:lang w:val="es-ES"/>
          </w:rPr>
          <w:t>p</w:t>
        </w:r>
      </w:ins>
      <w:del w:id="90" w:author="Regina Casanova" w:date="2017-06-26T16:02:00Z">
        <w:r w:rsidR="00701E23">
          <w:rPr>
            <w:lang w:val="es-ES"/>
          </w:rPr>
          <w:delText>as</w:delText>
        </w:r>
      </w:del>
      <w:r w:rsidR="00701E23">
        <w:rPr>
          <w:lang w:val="es-ES"/>
        </w:rPr>
        <w:t>untos</w:t>
      </w:r>
      <w:r>
        <w:rPr>
          <w:lang w:val="es-ES"/>
        </w:rPr>
        <w:t xml:space="preserve"> desde Comunicación con el médico, Comunicación con el personal de enfermería </w:t>
      </w:r>
      <w:r w:rsidR="00622230">
        <w:rPr>
          <w:lang w:val="es-ES"/>
        </w:rPr>
        <w:t xml:space="preserve">hasta Limpieza y Tranquilidad del entorno hospitalario </w:t>
      </w:r>
      <w:r w:rsidR="00622230">
        <w:rPr>
          <w:lang w:val="es-ES"/>
        </w:rPr>
        <w:fldChar w:fldCharType="begin" w:fldLock="1"/>
      </w:r>
      <w:r w:rsidR="00C24BBF">
        <w:rPr>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"noteIndex" : 0 }, "schema" : "https://github.com/citation-style-language/schema/raw/master/csl-citation.json" }</w:instrText>
      </w:r>
      <w:r w:rsidR="00622230">
        <w:rPr>
          <w:lang w:val="es-ES"/>
        </w:rPr>
        <w:fldChar w:fldCharType="separate"/>
      </w:r>
      <w:r w:rsidR="0045468B" w:rsidRPr="0045468B">
        <w:rPr>
          <w:noProof/>
          <w:lang w:val="es-ES"/>
        </w:rPr>
        <w:t>(7)</w:t>
      </w:r>
      <w:r w:rsidR="00622230">
        <w:rPr>
          <w:lang w:val="es-ES"/>
        </w:rPr>
        <w:fldChar w:fldCharType="end"/>
      </w:r>
      <w:r w:rsidR="000F71B6">
        <w:rPr>
          <w:lang w:val="es-ES"/>
        </w:rPr>
        <w:t xml:space="preserve">. </w:t>
      </w:r>
      <w:r w:rsidR="003B76C0">
        <w:rPr>
          <w:lang w:val="es-ES"/>
        </w:rPr>
        <w:t xml:space="preserve">En Francia, </w:t>
      </w:r>
      <w:r w:rsidR="004C19D8">
        <w:rPr>
          <w:lang w:val="es-ES"/>
        </w:rPr>
        <w:t>desde el año 1996 es obligatoria</w:t>
      </w:r>
      <w:r w:rsidR="003B76C0">
        <w:rPr>
          <w:lang w:val="es-ES"/>
        </w:rPr>
        <w:t xml:space="preserve"> una evaluación a los pacientes sobre su satisfacción</w:t>
      </w:r>
      <w:r w:rsidR="00C24BBF">
        <w:rPr>
          <w:lang w:val="es-ES"/>
        </w:rPr>
        <w:t xml:space="preserve"> </w:t>
      </w:r>
      <w:r w:rsidR="00C24BBF">
        <w:rPr>
          <w:lang w:val="es-ES"/>
        </w:rPr>
        <w:fldChar w:fldCharType="begin" w:fldLock="1"/>
      </w:r>
      <w:r w:rsidR="001D49DD">
        <w:rPr>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"noteIndex" : 0 }, "schema" : "https://github.com/citation-style-language/schema/raw/master/csl-citation.json" }</w:instrText>
      </w:r>
      <w:r w:rsidR="00C24BBF">
        <w:rPr>
          <w:lang w:val="es-ES"/>
        </w:rPr>
        <w:fldChar w:fldCharType="separate"/>
      </w:r>
      <w:r w:rsidR="00C24BBF" w:rsidRPr="00C24BBF">
        <w:rPr>
          <w:noProof/>
          <w:lang w:val="es-ES"/>
        </w:rPr>
        <w:t>(8)</w:t>
      </w:r>
      <w:r w:rsidR="00C24BBF">
        <w:rPr>
          <w:lang w:val="es-ES"/>
        </w:rPr>
        <w:fldChar w:fldCharType="end"/>
      </w:r>
      <w:r w:rsidR="00014761">
        <w:rPr>
          <w:lang w:val="es-ES"/>
        </w:rPr>
        <w:t>;</w:t>
      </w:r>
      <w:r w:rsidR="003B76C0">
        <w:rPr>
          <w:lang w:val="es-ES"/>
        </w:rPr>
        <w:t xml:space="preserve"> en Alemania </w:t>
      </w:r>
      <w:r w:rsidR="004C19D8">
        <w:rPr>
          <w:lang w:val="es-ES"/>
        </w:rPr>
        <w:t>se agregó</w:t>
      </w:r>
      <w:r w:rsidR="00C24BBF">
        <w:rPr>
          <w:lang w:val="es-ES"/>
        </w:rPr>
        <w:t xml:space="preserve"> el indicador de satisfacción del paciente a sus reportes de manejo de la calidad desde el 2005 </w:t>
      </w:r>
      <w:r w:rsidR="00C24BBF">
        <w:rPr>
          <w:lang w:val="es-ES"/>
        </w:rPr>
        <w:fldChar w:fldCharType="begin" w:fldLock="1"/>
      </w:r>
      <w:r w:rsidR="00C24BBF">
        <w:rPr>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"noteIndex" : 0 }, "schema" : "https://github.com/citation-style-language/schema/raw/master/csl-citation.json" }</w:instrText>
      </w:r>
      <w:r w:rsidR="00C24BBF">
        <w:rPr>
          <w:lang w:val="es-ES"/>
        </w:rPr>
        <w:fldChar w:fldCharType="separate"/>
      </w:r>
      <w:r w:rsidR="00C24BBF" w:rsidRPr="00C24BBF">
        <w:rPr>
          <w:noProof/>
          <w:lang w:val="es-ES"/>
        </w:rPr>
        <w:t>(9)</w:t>
      </w:r>
      <w:r w:rsidR="00C24BBF">
        <w:rPr>
          <w:lang w:val="es-ES"/>
        </w:rPr>
        <w:fldChar w:fldCharType="end"/>
      </w:r>
      <w:r w:rsidR="00C24BBF">
        <w:rPr>
          <w:lang w:val="es-ES"/>
        </w:rPr>
        <w:t>. En Inglaterra, desde el 2002</w:t>
      </w:r>
      <w:r w:rsidR="004C19D8">
        <w:rPr>
          <w:lang w:val="es-ES"/>
        </w:rPr>
        <w:t>, el Departamento de Salud lanzó</w:t>
      </w:r>
      <w:r w:rsidR="00C24BBF">
        <w:rPr>
          <w:lang w:val="es-ES"/>
        </w:rPr>
        <w:t xml:space="preserve"> un programa nacional de enc</w:t>
      </w:r>
      <w:r w:rsidR="004C19D8">
        <w:rPr>
          <w:lang w:val="es-ES"/>
        </w:rPr>
        <w:t>uestas en el</w:t>
      </w:r>
      <w:r w:rsidR="00BF6517">
        <w:rPr>
          <w:lang w:val="es-ES"/>
        </w:rPr>
        <w:t xml:space="preserve"> que cada centro de salud (llamados NHS Trust)</w:t>
      </w:r>
      <w:r w:rsidR="00C24BBF">
        <w:rPr>
          <w:lang w:val="es-ES"/>
        </w:rPr>
        <w:t xml:space="preserve"> debe encuestar a sus pacientes una vez al año </w:t>
      </w:r>
      <w:r w:rsidR="00C24BBF">
        <w:rPr>
          <w:lang w:val="es-ES"/>
        </w:rPr>
        <w:fldChar w:fldCharType="begin" w:fldLock="1"/>
      </w:r>
      <w:r w:rsidR="001D49DD">
        <w:rPr>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"noteIndex" : 0 }, "schema" : "https://github.com/citation-style-language/schema/raw/master/csl-citation.json" }</w:instrText>
      </w:r>
      <w:r w:rsidR="00C24BBF">
        <w:rPr>
          <w:lang w:val="es-ES"/>
        </w:rPr>
        <w:fldChar w:fldCharType="separate"/>
      </w:r>
      <w:r w:rsidR="00C24BBF" w:rsidRPr="00C24BBF">
        <w:rPr>
          <w:noProof/>
          <w:lang w:val="es-ES"/>
        </w:rPr>
        <w:t>(10)</w:t>
      </w:r>
      <w:r w:rsidR="00C24BBF">
        <w:rPr>
          <w:lang w:val="es-ES"/>
        </w:rPr>
        <w:fldChar w:fldCharType="end"/>
      </w:r>
      <w:r w:rsidR="00C24BBF">
        <w:rPr>
          <w:lang w:val="es-ES"/>
        </w:rPr>
        <w:t>.</w:t>
      </w:r>
    </w:p>
    <w:p w14:paraId="29F8F94F" w14:textId="77777777" w:rsidR="00D21883" w:rsidRDefault="00D21883" w:rsidP="00377A7C">
      <w:pPr>
        <w:jc w:val="both"/>
        <w:rPr>
          <w:lang w:val="es-ES"/>
        </w:rPr>
        <w:pPrChange w:id="91" w:author="Regina Casanova" w:date="2017-06-26T16:02:00Z">
          <w:pPr/>
        </w:pPrChange>
      </w:pPr>
    </w:p>
    <w:p w14:paraId="0171766E" w14:textId="309449E6" w:rsidR="0072798B" w:rsidRDefault="00152809" w:rsidP="00377A7C">
      <w:pPr>
        <w:pStyle w:val="Prrafodelista"/>
        <w:numPr>
          <w:ilvl w:val="1"/>
          <w:numId w:val="1"/>
        </w:numPr>
        <w:jc w:val="both"/>
        <w:rPr>
          <w:lang w:val="es-ES"/>
        </w:rPr>
        <w:pPrChange w:id="92" w:author="Regina Casanova" w:date="2017-06-26T16:02:00Z">
          <w:pPr>
            <w:pStyle w:val="Prrafodelista"/>
            <w:numPr>
              <w:ilvl w:val="1"/>
              <w:numId w:val="1"/>
            </w:numPr>
            <w:ind w:left="792" w:hanging="432"/>
          </w:pPr>
        </w:pPrChange>
      </w:pPr>
      <w:ins w:id="93" w:author="Regina Casanova" w:date="2017-06-26T16:02:00Z">
        <w:r>
          <w:rPr>
            <w:lang w:val="es-ES"/>
          </w:rPr>
          <w:t>Sistema</w:t>
        </w:r>
      </w:ins>
      <w:del w:id="94" w:author="Regina Casanova" w:date="2017-06-26T16:02:00Z">
        <w:r w:rsidR="0072798B">
          <w:rPr>
            <w:lang w:val="es-ES"/>
          </w:rPr>
          <w:delText>Mejora</w:delText>
        </w:r>
      </w:del>
      <w:r w:rsidR="0072798B">
        <w:rPr>
          <w:lang w:val="es-ES"/>
        </w:rPr>
        <w:t xml:space="preserve"> de </w:t>
      </w:r>
      <w:ins w:id="95" w:author="Regina Casanova" w:date="2017-06-26T16:02:00Z">
        <w:r>
          <w:rPr>
            <w:lang w:val="es-ES"/>
          </w:rPr>
          <w:t>gestión</w:t>
        </w:r>
      </w:ins>
      <w:del w:id="96" w:author="Regina Casanova" w:date="2017-06-26T16:02:00Z">
        <w:r w:rsidR="003C3C02">
          <w:rPr>
            <w:lang w:val="es-ES"/>
          </w:rPr>
          <w:delText>la calidad con sistema</w:delText>
        </w:r>
      </w:del>
      <w:r w:rsidR="003C3C02">
        <w:rPr>
          <w:lang w:val="es-ES"/>
        </w:rPr>
        <w:t xml:space="preserve"> de reclamos</w:t>
      </w:r>
      <w:r w:rsidR="005D4C92">
        <w:rPr>
          <w:lang w:val="es-ES"/>
        </w:rPr>
        <w:t xml:space="preserve"> </w:t>
      </w:r>
      <w:del w:id="97" w:author="Regina Casanova" w:date="2017-06-26T16:02:00Z">
        <w:r w:rsidR="005D4C92">
          <w:rPr>
            <w:lang w:val="es-ES"/>
          </w:rPr>
          <w:delText xml:space="preserve">y su importancia </w:delText>
        </w:r>
      </w:del>
      <w:r w:rsidR="005D4C92">
        <w:rPr>
          <w:lang w:val="es-ES"/>
        </w:rPr>
        <w:t>en el sector salud</w:t>
      </w:r>
      <w:ins w:id="98" w:author="Regina Casanova" w:date="2017-06-26T16:02:00Z">
        <w:r>
          <w:rPr>
            <w:lang w:val="es-ES"/>
          </w:rPr>
          <w:t>: Importancia y Utilidad</w:t>
        </w:r>
      </w:ins>
    </w:p>
    <w:p w14:paraId="58DB6293" w14:textId="77777777" w:rsidR="0065367E" w:rsidRDefault="0065367E" w:rsidP="00377A7C">
      <w:pPr>
        <w:jc w:val="both"/>
        <w:rPr>
          <w:lang w:val="es-ES"/>
        </w:rPr>
        <w:pPrChange w:id="99" w:author="Regina Casanova" w:date="2017-06-26T16:02:00Z">
          <w:pPr/>
        </w:pPrChange>
      </w:pPr>
    </w:p>
    <w:p w14:paraId="57983550" w14:textId="43E3C709" w:rsidR="0065367E" w:rsidRDefault="003C3C02" w:rsidP="005D4C92">
      <w:pPr>
        <w:jc w:val="both"/>
        <w:rPr>
          <w:lang w:val="es-ES"/>
        </w:rPr>
      </w:pPr>
      <w:r>
        <w:rPr>
          <w:lang w:val="es-ES"/>
        </w:rPr>
        <w:t>El manejo correcto de los reclamos</w:t>
      </w:r>
      <w:r w:rsidR="00084FA5">
        <w:rPr>
          <w:lang w:val="es-ES"/>
        </w:rPr>
        <w:t xml:space="preserve"> es u</w:t>
      </w:r>
      <w:r>
        <w:rPr>
          <w:lang w:val="es-ES"/>
        </w:rPr>
        <w:t>na de las estrategias que debe</w:t>
      </w:r>
      <w:r w:rsidR="00084FA5">
        <w:rPr>
          <w:lang w:val="es-ES"/>
        </w:rPr>
        <w:t xml:space="preserve"> utilizarse para la mejora de</w:t>
      </w:r>
      <w:r>
        <w:rPr>
          <w:lang w:val="es-ES"/>
        </w:rPr>
        <w:t xml:space="preserve"> calidad en atención al usuario.</w:t>
      </w:r>
      <w:r w:rsidR="00084FA5">
        <w:rPr>
          <w:lang w:val="es-ES"/>
        </w:rPr>
        <w:t xml:space="preserve"> </w:t>
      </w:r>
      <w:r>
        <w:rPr>
          <w:lang w:val="es-ES"/>
        </w:rPr>
        <w:t>Es usual ver los reclamos de forma negativa pero éstos deben ser visto</w:t>
      </w:r>
      <w:r w:rsidR="00005D02">
        <w:rPr>
          <w:lang w:val="es-ES"/>
        </w:rPr>
        <w:t xml:space="preserve">s como oportunidades de mejora y sirven mucho para identificar </w:t>
      </w:r>
      <w:r>
        <w:rPr>
          <w:lang w:val="es-ES"/>
        </w:rPr>
        <w:t xml:space="preserve">los </w:t>
      </w:r>
      <w:r w:rsidR="00005D02">
        <w:rPr>
          <w:lang w:val="es-ES"/>
        </w:rPr>
        <w:t xml:space="preserve">problemas que ocurren en procesos internos que antes no se tenían en consideración. En el caso de salud, </w:t>
      </w:r>
      <w:r w:rsidR="00431BC1">
        <w:rPr>
          <w:lang w:val="es-ES"/>
        </w:rPr>
        <w:t>ocurre exactamente lo mismo</w:t>
      </w:r>
      <w:r>
        <w:rPr>
          <w:lang w:val="es-ES"/>
        </w:rPr>
        <w:t>, ya que los reclamos presentados por los pacientes y</w:t>
      </w:r>
      <w:r w:rsidR="00DC67DF">
        <w:rPr>
          <w:lang w:val="es-ES"/>
        </w:rPr>
        <w:t xml:space="preserve"> familiares pueden proveer información importante</w:t>
      </w:r>
      <w:r>
        <w:rPr>
          <w:lang w:val="es-ES"/>
        </w:rPr>
        <w:t xml:space="preserve"> sobre có</w:t>
      </w:r>
      <w:r w:rsidR="00EF282F">
        <w:rPr>
          <w:lang w:val="es-ES"/>
        </w:rPr>
        <w:t>mo mejorar la atención a</w:t>
      </w:r>
      <w:r w:rsidR="00DC67DF">
        <w:rPr>
          <w:lang w:val="es-ES"/>
        </w:rPr>
        <w:t>l paciente</w:t>
      </w:r>
      <w:r>
        <w:rPr>
          <w:lang w:val="es-ES"/>
        </w:rPr>
        <w:t xml:space="preserve"> y sirven para que lo</w:t>
      </w:r>
      <w:r w:rsidR="00431BC1">
        <w:rPr>
          <w:lang w:val="es-ES"/>
        </w:rPr>
        <w:t>s</w:t>
      </w:r>
      <w:r>
        <w:rPr>
          <w:lang w:val="es-ES"/>
        </w:rPr>
        <w:t xml:space="preserve"> centros</w:t>
      </w:r>
      <w:r w:rsidR="00431BC1">
        <w:rPr>
          <w:lang w:val="es-ES"/>
        </w:rPr>
        <w:t xml:space="preserve"> de salud puedan detec</w:t>
      </w:r>
      <w:r w:rsidR="00EF282F">
        <w:rPr>
          <w:lang w:val="es-ES"/>
        </w:rPr>
        <w:t>tar problemas sis</w:t>
      </w:r>
      <w:r>
        <w:rPr>
          <w:lang w:val="es-ES"/>
        </w:rPr>
        <w:t>temáticos en la atención que brindan</w:t>
      </w:r>
      <w:r w:rsidR="00431BC1">
        <w:rPr>
          <w:lang w:val="es-ES"/>
        </w:rPr>
        <w:t>. Es por eso que las de</w:t>
      </w:r>
      <w:r w:rsidR="00522B7A">
        <w:rPr>
          <w:lang w:val="es-ES"/>
        </w:rPr>
        <w:t>ficiencias en el manejo</w:t>
      </w:r>
      <w:r>
        <w:rPr>
          <w:lang w:val="es-ES"/>
        </w:rPr>
        <w:t xml:space="preserve"> de reclamos</w:t>
      </w:r>
      <w:r w:rsidR="00431BC1">
        <w:rPr>
          <w:lang w:val="es-ES"/>
        </w:rPr>
        <w:t xml:space="preserve"> significa que las señales de advertencia </w:t>
      </w:r>
      <w:r w:rsidR="00522B7A">
        <w:rPr>
          <w:lang w:val="es-ES"/>
        </w:rPr>
        <w:t>est</w:t>
      </w:r>
      <w:r w:rsidR="00EF282F">
        <w:rPr>
          <w:lang w:val="es-ES"/>
        </w:rPr>
        <w:t>án siendo pasadas por alto y resalta</w:t>
      </w:r>
      <w:r w:rsidR="00522B7A">
        <w:rPr>
          <w:lang w:val="es-ES"/>
        </w:rPr>
        <w:t xml:space="preserve"> los procesos en los que se necesitan mejoras</w:t>
      </w:r>
      <w:r w:rsidR="00441091">
        <w:rPr>
          <w:lang w:val="es-ES"/>
        </w:rPr>
        <w:t xml:space="preserve"> </w:t>
      </w:r>
      <w:ins w:id="100" w:author="Regina Casanova" w:date="2017-06-26T16:02:00Z">
        <w:r w:rsidR="00A1507D">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A1507D">
          <w:rPr>
            <w:lang w:val="es-ES"/>
          </w:rPr>
          <w:fldChar w:fldCharType="separate"/>
        </w:r>
        <w:r w:rsidR="00D440F7" w:rsidRPr="00D440F7">
          <w:rPr>
            <w:noProof/>
            <w:lang w:val="es-ES"/>
          </w:rPr>
          <w:t>(11)</w:t>
        </w:r>
        <w:r w:rsidR="00A1507D">
          <w:rPr>
            <w:lang w:val="es-ES"/>
          </w:rPr>
          <w:fldChar w:fldCharType="end"/>
        </w:r>
      </w:ins>
      <w:del w:id="101" w:author="Regina Casanova" w:date="2017-06-26T16:02:00Z">
        <w:r w:rsidR="00441091">
          <w:rPr>
            <w:lang w:val="es-ES"/>
          </w:rPr>
          <w:fldChar w:fldCharType="begin" w:fldLock="1"/>
        </w:r>
        <w:r w:rsidR="00D440F7">
          <w:rPr>
            <w:lang w:val="es-ES"/>
          </w:rPr>
          <w:del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"678-689",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delInstrText>
        </w:r>
        <w:r w:rsidR="00441091">
          <w:rPr>
            <w:lang w:val="es-ES"/>
          </w:rPr>
          <w:fldChar w:fldCharType="separate"/>
        </w:r>
        <w:r w:rsidR="00D440F7" w:rsidRPr="00D440F7">
          <w:rPr>
            <w:noProof/>
            <w:lang w:val="es-ES"/>
          </w:rPr>
          <w:delText>(11)</w:delText>
        </w:r>
        <w:r w:rsidR="00441091">
          <w:rPr>
            <w:lang w:val="es-ES"/>
          </w:rPr>
          <w:fldChar w:fldCharType="end"/>
        </w:r>
      </w:del>
      <w:r w:rsidR="00522B7A">
        <w:rPr>
          <w:lang w:val="es-ES"/>
        </w:rPr>
        <w:t>.</w:t>
      </w:r>
    </w:p>
    <w:p w14:paraId="778CC8FB" w14:textId="77777777" w:rsidR="00D52EA0" w:rsidRDefault="00D52EA0" w:rsidP="005D4C92">
      <w:pPr>
        <w:jc w:val="both"/>
        <w:rPr>
          <w:lang w:val="es-ES"/>
        </w:rPr>
      </w:pPr>
    </w:p>
    <w:p w14:paraId="598ED6F3" w14:textId="4B3B051D" w:rsidR="00E46B73" w:rsidRDefault="00E46B73" w:rsidP="005D4C92">
      <w:pPr>
        <w:jc w:val="both"/>
        <w:rPr>
          <w:lang w:val="es-ES"/>
        </w:rPr>
      </w:pPr>
      <w:r>
        <w:rPr>
          <w:lang w:val="es-ES"/>
        </w:rPr>
        <w:t>El análisis de los reclamos</w:t>
      </w:r>
      <w:r w:rsidR="005E01CD" w:rsidRPr="00B6431A">
        <w:rPr>
          <w:lang w:val="es-ES"/>
        </w:rPr>
        <w:t xml:space="preserve"> de los pacientes tiene</w:t>
      </w:r>
      <w:r w:rsidR="007F699C">
        <w:rPr>
          <w:lang w:val="es-ES"/>
        </w:rPr>
        <w:t xml:space="preserve"> 2</w:t>
      </w:r>
      <w:r w:rsidR="00D52EA0" w:rsidRPr="00B6431A">
        <w:rPr>
          <w:lang w:val="es-ES"/>
        </w:rPr>
        <w:t xml:space="preserve"> fun</w:t>
      </w:r>
      <w:r>
        <w:rPr>
          <w:lang w:val="es-ES"/>
        </w:rPr>
        <w:t>ciones principales dentro de un centro</w:t>
      </w:r>
      <w:r w:rsidR="00D52EA0" w:rsidRPr="00B6431A">
        <w:rPr>
          <w:lang w:val="es-ES"/>
        </w:rPr>
        <w:t xml:space="preserve"> de salud. </w:t>
      </w:r>
    </w:p>
    <w:p w14:paraId="3BF681C7" w14:textId="77777777" w:rsidR="00E46B73" w:rsidRDefault="00E46B73" w:rsidP="005D4C92">
      <w:pPr>
        <w:jc w:val="both"/>
        <w:rPr>
          <w:lang w:val="es-ES"/>
        </w:rPr>
      </w:pPr>
    </w:p>
    <w:p w14:paraId="6F074D53" w14:textId="14576CE1" w:rsidR="00D52EA0" w:rsidRDefault="00E46B73" w:rsidP="005D4C92">
      <w:pPr>
        <w:jc w:val="both"/>
        <w:rPr>
          <w:lang w:val="es-ES"/>
        </w:rPr>
      </w:pPr>
      <w:r>
        <w:rPr>
          <w:lang w:val="es-ES"/>
        </w:rPr>
        <w:t>Primero, permite</w:t>
      </w:r>
      <w:r w:rsidR="00D52EA0" w:rsidRPr="00B6431A">
        <w:rPr>
          <w:lang w:val="es-ES"/>
        </w:rPr>
        <w:t xml:space="preserve"> que las inquietud</w:t>
      </w:r>
      <w:r>
        <w:rPr>
          <w:lang w:val="es-ES"/>
        </w:rPr>
        <w:t>es específicas de pacientes se cumplan</w:t>
      </w:r>
      <w:r w:rsidR="00003035" w:rsidRPr="00B6431A">
        <w:rPr>
          <w:lang w:val="es-ES"/>
        </w:rPr>
        <w:t xml:space="preserve">, y con esto se creen soluciones para </w:t>
      </w:r>
      <w:r>
        <w:rPr>
          <w:lang w:val="es-ES"/>
        </w:rPr>
        <w:t xml:space="preserve">enfrentar los </w:t>
      </w:r>
      <w:r w:rsidR="00003035" w:rsidRPr="00B6431A">
        <w:rPr>
          <w:lang w:val="es-ES"/>
        </w:rPr>
        <w:t>futuros problemas específicos qu</w:t>
      </w:r>
      <w:r w:rsidR="00892146">
        <w:rPr>
          <w:lang w:val="es-ES"/>
        </w:rPr>
        <w:t>e puedan surgir. Segundo, puede</w:t>
      </w:r>
      <w:r w:rsidR="00003035" w:rsidRPr="00B6431A">
        <w:rPr>
          <w:lang w:val="es-ES"/>
        </w:rPr>
        <w:t xml:space="preserve"> proveer una idea de </w:t>
      </w:r>
      <w:r w:rsidR="00892146">
        <w:rPr>
          <w:lang w:val="es-ES"/>
        </w:rPr>
        <w:t xml:space="preserve">los </w:t>
      </w:r>
      <w:r w:rsidR="00003035" w:rsidRPr="00B6431A">
        <w:rPr>
          <w:lang w:val="es-ES"/>
        </w:rPr>
        <w:t>problemas que ocurren en todo el sistema de atención al paciente y permite que se puedan hacer co</w:t>
      </w:r>
      <w:r w:rsidR="00892146">
        <w:rPr>
          <w:lang w:val="es-ES"/>
        </w:rPr>
        <w:t>mparaciones entre centros</w:t>
      </w:r>
      <w:r w:rsidR="00003035" w:rsidRPr="00B6431A">
        <w:rPr>
          <w:lang w:val="es-ES"/>
        </w:rPr>
        <w:t xml:space="preserve"> de salud </w:t>
      </w:r>
      <w:ins w:id="102" w:author="Regina Casanova" w:date="2017-06-26T16:02:00Z">
        <w:r w:rsidR="00A1507D" w:rsidRPr="00B6431A">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A1507D" w:rsidRPr="00B6431A">
          <w:rPr>
            <w:lang w:val="es-ES"/>
          </w:rPr>
          <w:fldChar w:fldCharType="separate"/>
        </w:r>
        <w:r w:rsidR="00D440F7" w:rsidRPr="00B6431A">
          <w:rPr>
            <w:noProof/>
            <w:lang w:val="es-ES"/>
          </w:rPr>
          <w:t>(11)</w:t>
        </w:r>
        <w:r w:rsidR="00A1507D" w:rsidRPr="00B6431A">
          <w:rPr>
            <w:lang w:val="es-ES"/>
          </w:rPr>
          <w:fldChar w:fldCharType="end"/>
        </w:r>
      </w:ins>
      <w:del w:id="103" w:author="Regina Casanova" w:date="2017-06-26T16:02:00Z">
        <w:r w:rsidR="00003035" w:rsidRPr="00B6431A">
          <w:rPr>
            <w:lang w:val="es-ES"/>
          </w:rPr>
          <w:fldChar w:fldCharType="begin" w:fldLock="1"/>
        </w:r>
        <w:r w:rsidR="00D440F7" w:rsidRPr="00B6431A">
          <w:rPr>
            <w:lang w:val="es-ES"/>
          </w:rPr>
          <w:del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"678-689",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delInstrText>
        </w:r>
        <w:r w:rsidR="00003035" w:rsidRPr="00B6431A">
          <w:rPr>
            <w:lang w:val="es-ES"/>
          </w:rPr>
          <w:fldChar w:fldCharType="separate"/>
        </w:r>
        <w:r w:rsidR="00D440F7" w:rsidRPr="00B6431A">
          <w:rPr>
            <w:noProof/>
            <w:lang w:val="es-ES"/>
          </w:rPr>
          <w:delText>(11)</w:delText>
        </w:r>
        <w:r w:rsidR="00003035" w:rsidRPr="00B6431A">
          <w:rPr>
            <w:lang w:val="es-ES"/>
          </w:rPr>
          <w:fldChar w:fldCharType="end"/>
        </w:r>
      </w:del>
      <w:r w:rsidR="00003035" w:rsidRPr="00B6431A">
        <w:rPr>
          <w:lang w:val="es-ES"/>
        </w:rPr>
        <w:t>.</w:t>
      </w:r>
      <w:r w:rsidR="001C2692">
        <w:rPr>
          <w:lang w:val="es-ES"/>
        </w:rPr>
        <w:t xml:space="preserve"> Además, </w:t>
      </w:r>
      <w:r w:rsidR="001C2692" w:rsidRPr="00BD33FC">
        <w:rPr>
          <w:lang w:val="es-ES"/>
        </w:rPr>
        <w:t xml:space="preserve">debería encontrarse integrado con el trabajo que se realiza en toda la organización, ya que la información tiene que ser compartida entre diferentes equipos administrativos porque servirá para identificar posibles brechas existentes en el servicio brindado </w:t>
      </w:r>
      <w:r w:rsidR="001C2692" w:rsidRPr="00BD33FC">
        <w:rPr>
          <w:lang w:val="es-ES"/>
        </w:rPr>
        <w:fldChar w:fldCharType="begin" w:fldLock="1"/>
      </w:r>
      <w:r w:rsidR="001C2692" w:rsidRPr="00BD33FC">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1C2692" w:rsidRPr="00BD33FC">
        <w:rPr>
          <w:lang w:val="es-ES"/>
        </w:rPr>
        <w:fldChar w:fldCharType="separate"/>
      </w:r>
      <w:r w:rsidR="001C2692" w:rsidRPr="00BD33FC">
        <w:rPr>
          <w:noProof/>
          <w:lang w:val="es-ES"/>
        </w:rPr>
        <w:t>(12)</w:t>
      </w:r>
      <w:r w:rsidR="001C2692" w:rsidRPr="00BD33FC">
        <w:rPr>
          <w:lang w:val="es-ES"/>
        </w:rPr>
        <w:fldChar w:fldCharType="end"/>
      </w:r>
      <w:r w:rsidR="001C2692" w:rsidRPr="00BD33FC">
        <w:rPr>
          <w:lang w:val="es-ES"/>
        </w:rPr>
        <w:t>.</w:t>
      </w:r>
    </w:p>
    <w:p w14:paraId="40441BE5" w14:textId="77777777" w:rsidR="0085594D" w:rsidRDefault="0085594D" w:rsidP="005D4C92">
      <w:pPr>
        <w:jc w:val="both"/>
        <w:rPr>
          <w:lang w:val="es-ES"/>
        </w:rPr>
      </w:pPr>
    </w:p>
    <w:p w14:paraId="3DC57991" w14:textId="3FC75FFD" w:rsidR="00D40E28" w:rsidRPr="00DB7AB1" w:rsidRDefault="00D40E28" w:rsidP="00DB7AB1">
      <w:pPr>
        <w:pStyle w:val="Prrafodelista"/>
        <w:numPr>
          <w:ilvl w:val="2"/>
          <w:numId w:val="1"/>
        </w:numPr>
        <w:jc w:val="both"/>
        <w:rPr>
          <w:lang w:val="es-ES"/>
        </w:rPr>
      </w:pPr>
      <w:r w:rsidRPr="00DB7AB1">
        <w:rPr>
          <w:lang w:val="es-ES"/>
        </w:rPr>
        <w:t>Principios de un sistema de quejas</w:t>
      </w:r>
      <w:r w:rsidR="00D440F7">
        <w:rPr>
          <w:lang w:val="es-ES"/>
        </w:rPr>
        <w:t xml:space="preserve"> </w:t>
      </w:r>
      <w:r w:rsidR="00D440F7">
        <w:rPr>
          <w:lang w:val="es-ES"/>
        </w:rPr>
        <w:fldChar w:fldCharType="begin" w:fldLock="1"/>
      </w:r>
      <w:r w:rsidR="00D440F7">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D440F7">
        <w:rPr>
          <w:lang w:val="es-ES"/>
        </w:rPr>
        <w:fldChar w:fldCharType="separate"/>
      </w:r>
      <w:r w:rsidR="00D440F7" w:rsidRPr="00D440F7">
        <w:rPr>
          <w:noProof/>
          <w:lang w:val="es-ES"/>
        </w:rPr>
        <w:t>(12)</w:t>
      </w:r>
      <w:r w:rsidR="00D440F7">
        <w:rPr>
          <w:lang w:val="es-ES"/>
        </w:rPr>
        <w:fldChar w:fldCharType="end"/>
      </w:r>
    </w:p>
    <w:p w14:paraId="5BD58AA3" w14:textId="77777777" w:rsidR="00D40E28" w:rsidRDefault="00D40E28" w:rsidP="00E40440">
      <w:pPr>
        <w:jc w:val="both"/>
        <w:rPr>
          <w:lang w:val="es-ES"/>
        </w:rPr>
      </w:pPr>
    </w:p>
    <w:p w14:paraId="3AA02DE0" w14:textId="00E63306" w:rsidR="00D40E28" w:rsidRDefault="005A07E9" w:rsidP="00E40440">
      <w:pPr>
        <w:jc w:val="both"/>
        <w:rPr>
          <w:lang w:val="es-ES"/>
        </w:rPr>
      </w:pPr>
      <w:r>
        <w:rPr>
          <w:lang w:val="es-ES"/>
        </w:rPr>
        <w:t>En Australia</w:t>
      </w:r>
      <w:r w:rsidR="00D40E28">
        <w:rPr>
          <w:lang w:val="es-ES"/>
        </w:rPr>
        <w:t xml:space="preserve"> se considera necesario que </w:t>
      </w:r>
      <w:r>
        <w:rPr>
          <w:lang w:val="es-ES"/>
        </w:rPr>
        <w:t>un sistema de atención de reclamos, deba</w:t>
      </w:r>
      <w:r w:rsidR="00D40E28">
        <w:rPr>
          <w:lang w:val="es-ES"/>
        </w:rPr>
        <w:t xml:space="preserve"> tener en cuenta los siguientes 7 principios que </w:t>
      </w:r>
      <w:r w:rsidR="00514433">
        <w:rPr>
          <w:lang w:val="es-ES"/>
        </w:rPr>
        <w:t>garanticen</w:t>
      </w:r>
      <w:r>
        <w:rPr>
          <w:lang w:val="es-ES"/>
        </w:rPr>
        <w:t xml:space="preserve"> una buena recolección de reclamos</w:t>
      </w:r>
      <w:r w:rsidR="00D40E28">
        <w:rPr>
          <w:lang w:val="es-ES"/>
        </w:rPr>
        <w:t>,</w:t>
      </w:r>
      <w:r w:rsidR="00B518D9">
        <w:rPr>
          <w:lang w:val="es-ES"/>
        </w:rPr>
        <w:t xml:space="preserve"> su manejo y el uso que se le dé</w:t>
      </w:r>
      <w:r w:rsidR="00D40E28">
        <w:rPr>
          <w:lang w:val="es-ES"/>
        </w:rPr>
        <w:t xml:space="preserve"> a la</w:t>
      </w:r>
      <w:r w:rsidR="00B518D9">
        <w:rPr>
          <w:lang w:val="es-ES"/>
        </w:rPr>
        <w:t xml:space="preserve"> información colectada;</w:t>
      </w:r>
      <w:r w:rsidR="00D40E28">
        <w:rPr>
          <w:lang w:val="es-ES"/>
        </w:rPr>
        <w:t xml:space="preserve"> esos principios son los siguientes:  </w:t>
      </w:r>
    </w:p>
    <w:p w14:paraId="3FB2E5E9" w14:textId="77777777" w:rsidR="00411F69" w:rsidRDefault="00411F69" w:rsidP="00E40440">
      <w:pPr>
        <w:jc w:val="both"/>
        <w:rPr>
          <w:lang w:val="es-ES"/>
        </w:rPr>
      </w:pPr>
    </w:p>
    <w:p w14:paraId="7E8EC4DB" w14:textId="23059424" w:rsidR="00DB7AB1" w:rsidRDefault="00DB7AB1" w:rsidP="00DB7AB1">
      <w:pPr>
        <w:pStyle w:val="Prrafodelista"/>
        <w:numPr>
          <w:ilvl w:val="0"/>
          <w:numId w:val="4"/>
        </w:numPr>
        <w:jc w:val="both"/>
        <w:rPr>
          <w:lang w:val="es-ES"/>
        </w:rPr>
      </w:pPr>
      <w:r>
        <w:rPr>
          <w:lang w:val="es-ES"/>
        </w:rPr>
        <w:t>Mejora de la calidad: Debe identifica</w:t>
      </w:r>
      <w:r w:rsidR="00B518D9">
        <w:rPr>
          <w:lang w:val="es-ES"/>
        </w:rPr>
        <w:t>rse que el nexo entre los reclamos presentado</w:t>
      </w:r>
      <w:r>
        <w:rPr>
          <w:lang w:val="es-ES"/>
        </w:rPr>
        <w:t>s y la mejora de la calidad es una forma de protección de riesgos. Las le</w:t>
      </w:r>
      <w:r w:rsidR="00B518D9">
        <w:rPr>
          <w:lang w:val="es-ES"/>
        </w:rPr>
        <w:t>cciones aprendidas de los reclamos</w:t>
      </w:r>
      <w:r>
        <w:rPr>
          <w:lang w:val="es-ES"/>
        </w:rPr>
        <w:t xml:space="preserve"> deben ser usadas para identificar cambios necesarios para evitar </w:t>
      </w:r>
      <w:r w:rsidR="00B518D9">
        <w:rPr>
          <w:lang w:val="es-ES"/>
        </w:rPr>
        <w:t xml:space="preserve">ocurran </w:t>
      </w:r>
      <w:r>
        <w:rPr>
          <w:lang w:val="es-ES"/>
        </w:rPr>
        <w:t>los mi</w:t>
      </w:r>
      <w:r w:rsidR="00B518D9">
        <w:rPr>
          <w:lang w:val="es-ES"/>
        </w:rPr>
        <w:t>smos problemas</w:t>
      </w:r>
      <w:r>
        <w:rPr>
          <w:lang w:val="es-ES"/>
        </w:rPr>
        <w:t xml:space="preserve">. Esta colección de datos no debe limitarse solamente a </w:t>
      </w:r>
      <w:r w:rsidR="00872730">
        <w:rPr>
          <w:lang w:val="es-ES"/>
        </w:rPr>
        <w:t xml:space="preserve">ser proporcionada por </w:t>
      </w:r>
      <w:r>
        <w:rPr>
          <w:lang w:val="es-ES"/>
        </w:rPr>
        <w:t>pacientes,</w:t>
      </w:r>
      <w:r w:rsidR="00AC3C6D">
        <w:rPr>
          <w:lang w:val="es-ES"/>
        </w:rPr>
        <w:t xml:space="preserve"> sino debe difundirse entre</w:t>
      </w:r>
      <w:r>
        <w:rPr>
          <w:lang w:val="es-ES"/>
        </w:rPr>
        <w:t xml:space="preserve"> el personal (administrativos y </w:t>
      </w:r>
      <w:r w:rsidR="00872730">
        <w:rPr>
          <w:lang w:val="es-ES"/>
        </w:rPr>
        <w:t>personal de salud) ya que ellos también pueden proveer información valiosa.</w:t>
      </w:r>
    </w:p>
    <w:p w14:paraId="47CF2D23" w14:textId="77777777" w:rsidR="00B518D9" w:rsidRDefault="00B518D9" w:rsidP="00B518D9">
      <w:pPr>
        <w:pStyle w:val="Prrafodelista"/>
        <w:ind w:left="1426"/>
        <w:jc w:val="both"/>
        <w:rPr>
          <w:lang w:val="es-ES"/>
        </w:rPr>
      </w:pPr>
    </w:p>
    <w:p w14:paraId="18E10171" w14:textId="1C433B5F" w:rsidR="00DB7AB1" w:rsidRDefault="00AC3C6D" w:rsidP="00DB7AB1">
      <w:pPr>
        <w:pStyle w:val="Prrafodelista"/>
        <w:numPr>
          <w:ilvl w:val="0"/>
          <w:numId w:val="4"/>
        </w:numPr>
        <w:jc w:val="both"/>
        <w:rPr>
          <w:lang w:val="es-ES"/>
        </w:rPr>
      </w:pPr>
      <w:r>
        <w:rPr>
          <w:lang w:val="es-ES"/>
        </w:rPr>
        <w:t>Divulgación pú</w:t>
      </w:r>
      <w:r w:rsidR="00872730">
        <w:rPr>
          <w:lang w:val="es-ES"/>
        </w:rPr>
        <w:t xml:space="preserve">blica: </w:t>
      </w:r>
      <w:r w:rsidR="00DC0F15">
        <w:rPr>
          <w:lang w:val="es-ES"/>
        </w:rPr>
        <w:t>Ante una queja, debe teners</w:t>
      </w:r>
      <w:r>
        <w:rPr>
          <w:lang w:val="es-ES"/>
        </w:rPr>
        <w:t>e una política de divulgación pú</w:t>
      </w:r>
      <w:r w:rsidR="00DC0F15">
        <w:rPr>
          <w:lang w:val="es-ES"/>
        </w:rPr>
        <w:t>blica sob</w:t>
      </w:r>
      <w:r w:rsidR="00B05F35">
        <w:rPr>
          <w:lang w:val="es-ES"/>
        </w:rPr>
        <w:t>re el tema, se da una expresión de pesar de lo sucedido, se explica con hechos lo que sucedió, las posibles consecuencias y los pasos que se están siguiendo para manejar el evento y prevenir que vuelva a ocurrir.</w:t>
      </w:r>
    </w:p>
    <w:p w14:paraId="4D8B6D89" w14:textId="77777777" w:rsidR="00AC3C6D" w:rsidRPr="00AC3C6D" w:rsidRDefault="00AC3C6D" w:rsidP="00AC3C6D">
      <w:pPr>
        <w:jc w:val="both"/>
        <w:rPr>
          <w:lang w:val="es-ES"/>
        </w:rPr>
      </w:pPr>
    </w:p>
    <w:p w14:paraId="49D27E38" w14:textId="19337389" w:rsidR="00DB7AB1" w:rsidRDefault="00DB7AB1" w:rsidP="00DB7AB1">
      <w:pPr>
        <w:pStyle w:val="Prrafodelista"/>
        <w:numPr>
          <w:ilvl w:val="0"/>
          <w:numId w:val="4"/>
        </w:numPr>
        <w:jc w:val="both"/>
        <w:rPr>
          <w:lang w:val="es-ES"/>
        </w:rPr>
      </w:pPr>
      <w:r>
        <w:rPr>
          <w:lang w:val="es-ES"/>
        </w:rPr>
        <w:t>Compromiso</w:t>
      </w:r>
      <w:r w:rsidR="00AC3C6D">
        <w:rPr>
          <w:lang w:val="es-ES"/>
        </w:rPr>
        <w:t>: Todo centro de</w:t>
      </w:r>
      <w:r w:rsidR="00B05F35">
        <w:rPr>
          <w:lang w:val="es-ES"/>
        </w:rPr>
        <w:t xml:space="preserve"> salud debe  contar con un proceso c</w:t>
      </w:r>
      <w:r w:rsidR="00AC3C6D">
        <w:rPr>
          <w:lang w:val="es-ES"/>
        </w:rPr>
        <w:t xml:space="preserve">laro de administración de reclamos, el cual debe ser </w:t>
      </w:r>
      <w:r w:rsidR="00B05F35">
        <w:rPr>
          <w:lang w:val="es-ES"/>
        </w:rPr>
        <w:t xml:space="preserve">coordinado por un miembro del </w:t>
      </w:r>
      <w:r w:rsidR="00AC3C6D">
        <w:rPr>
          <w:lang w:val="es-ES"/>
        </w:rPr>
        <w:t>personal que se asegura que todos los reclamos se evalúen</w:t>
      </w:r>
      <w:r w:rsidR="00B05F35">
        <w:rPr>
          <w:lang w:val="es-ES"/>
        </w:rPr>
        <w:t xml:space="preserve"> de manera </w:t>
      </w:r>
      <w:r w:rsidR="00D05AD9">
        <w:rPr>
          <w:lang w:val="es-ES"/>
        </w:rPr>
        <w:t xml:space="preserve">rápida y </w:t>
      </w:r>
      <w:r w:rsidR="00B05F35">
        <w:rPr>
          <w:lang w:val="es-ES"/>
        </w:rPr>
        <w:t>efectiva.  Todo el personal debe estar dispuesto a participar activa</w:t>
      </w:r>
      <w:r w:rsidR="00AC3C6D">
        <w:rPr>
          <w:lang w:val="es-ES"/>
        </w:rPr>
        <w:t>mente en la resolución de reclamos</w:t>
      </w:r>
      <w:r w:rsidR="00B05F35">
        <w:rPr>
          <w:lang w:val="es-ES"/>
        </w:rPr>
        <w:t xml:space="preserve"> como parte de su trabajo diario y a implementar una solución</w:t>
      </w:r>
      <w:r w:rsidR="00AC3C6D">
        <w:rPr>
          <w:lang w:val="es-ES"/>
        </w:rPr>
        <w:t>,</w:t>
      </w:r>
      <w:r w:rsidR="00B05F35">
        <w:rPr>
          <w:lang w:val="es-ES"/>
        </w:rPr>
        <w:t xml:space="preserve"> de ser necesaria.</w:t>
      </w:r>
    </w:p>
    <w:p w14:paraId="65E413C7" w14:textId="77777777" w:rsidR="00AC3C6D" w:rsidRPr="00AC3C6D" w:rsidRDefault="00AC3C6D" w:rsidP="00AC3C6D">
      <w:pPr>
        <w:jc w:val="both"/>
        <w:rPr>
          <w:lang w:val="es-ES"/>
        </w:rPr>
      </w:pPr>
    </w:p>
    <w:p w14:paraId="2B410010" w14:textId="7E467C08" w:rsidR="00DB7AB1" w:rsidRDefault="00DB7AB1" w:rsidP="00DB7AB1">
      <w:pPr>
        <w:pStyle w:val="Prrafodelista"/>
        <w:numPr>
          <w:ilvl w:val="0"/>
          <w:numId w:val="4"/>
        </w:numPr>
        <w:jc w:val="both"/>
        <w:rPr>
          <w:lang w:val="es-ES"/>
        </w:rPr>
      </w:pPr>
      <w:r>
        <w:rPr>
          <w:lang w:val="es-ES"/>
        </w:rPr>
        <w:t>Accesibilidad</w:t>
      </w:r>
      <w:r w:rsidR="00AC3C6D">
        <w:rPr>
          <w:lang w:val="es-ES"/>
        </w:rPr>
        <w:t>: El sistema de manejo de reclamos</w:t>
      </w:r>
      <w:r w:rsidR="00B05F35">
        <w:rPr>
          <w:lang w:val="es-ES"/>
        </w:rPr>
        <w:t xml:space="preserve"> debe ser accesible y promovido en todo el centro de salud</w:t>
      </w:r>
      <w:r w:rsidR="00AC3C6D">
        <w:rPr>
          <w:lang w:val="es-ES"/>
        </w:rPr>
        <w:t>,</w:t>
      </w:r>
      <w:r w:rsidR="00B05F35">
        <w:rPr>
          <w:lang w:val="es-ES"/>
        </w:rPr>
        <w:t xml:space="preserve"> tanto pa</w:t>
      </w:r>
      <w:r w:rsidR="004E0011">
        <w:rPr>
          <w:lang w:val="es-ES"/>
        </w:rPr>
        <w:t xml:space="preserve">ra pacientes como para los empleados. El material promocional del sistema debe dejar en claro que todos los comentarios son bienvenidos. </w:t>
      </w:r>
      <w:r w:rsidR="00D05AD9">
        <w:rPr>
          <w:lang w:val="es-ES"/>
        </w:rPr>
        <w:t>Además</w:t>
      </w:r>
      <w:r w:rsidR="004E0011">
        <w:rPr>
          <w:lang w:val="es-ES"/>
        </w:rPr>
        <w:t>, todos los empleados deben estar al tanto de la existencia de dicho sistema y de cómo funciona en la organización.</w:t>
      </w:r>
    </w:p>
    <w:p w14:paraId="7E05E561" w14:textId="77777777" w:rsidR="00AC3C6D" w:rsidRPr="00AC3C6D" w:rsidRDefault="00AC3C6D" w:rsidP="00AC3C6D">
      <w:pPr>
        <w:jc w:val="both"/>
        <w:rPr>
          <w:lang w:val="es-ES"/>
        </w:rPr>
      </w:pPr>
    </w:p>
    <w:p w14:paraId="24E7C8CB" w14:textId="4132D15D" w:rsidR="00DB7AB1" w:rsidRDefault="00DB7AB1" w:rsidP="00DB7AB1">
      <w:pPr>
        <w:pStyle w:val="Prrafodelista"/>
        <w:numPr>
          <w:ilvl w:val="0"/>
          <w:numId w:val="4"/>
        </w:numPr>
        <w:jc w:val="both"/>
        <w:rPr>
          <w:lang w:val="es-ES"/>
        </w:rPr>
      </w:pPr>
      <w:r>
        <w:rPr>
          <w:lang w:val="es-ES"/>
        </w:rPr>
        <w:t>Sensibilidad</w:t>
      </w:r>
      <w:r w:rsidR="004E0011">
        <w:rPr>
          <w:lang w:val="es-ES"/>
        </w:rPr>
        <w:t xml:space="preserve">: </w:t>
      </w:r>
      <w:r w:rsidR="00B9118A">
        <w:rPr>
          <w:lang w:val="es-ES"/>
        </w:rPr>
        <w:t>Deben tomarse todos los reclamos</w:t>
      </w:r>
      <w:r w:rsidR="00AE4537">
        <w:rPr>
          <w:lang w:val="es-ES"/>
        </w:rPr>
        <w:t xml:space="preserve"> como una </w:t>
      </w:r>
      <w:r w:rsidR="00D05AD9">
        <w:rPr>
          <w:lang w:val="es-ES"/>
        </w:rPr>
        <w:t>fuente importante</w:t>
      </w:r>
      <w:r w:rsidR="00AE4537">
        <w:rPr>
          <w:lang w:val="es-ES"/>
        </w:rPr>
        <w:t xml:space="preserve"> de retro</w:t>
      </w:r>
      <w:r w:rsidR="00B9118A">
        <w:rPr>
          <w:lang w:val="es-ES"/>
        </w:rPr>
        <w:t>alimentación y deben ser tratado</w:t>
      </w:r>
      <w:r w:rsidR="00AE4537">
        <w:rPr>
          <w:lang w:val="es-ES"/>
        </w:rPr>
        <w:t>s con carácter prioritario.</w:t>
      </w:r>
    </w:p>
    <w:p w14:paraId="10FA5489" w14:textId="77777777" w:rsidR="00B9118A" w:rsidRPr="00B9118A" w:rsidRDefault="00B9118A" w:rsidP="00B9118A">
      <w:pPr>
        <w:jc w:val="both"/>
        <w:rPr>
          <w:lang w:val="es-ES"/>
        </w:rPr>
      </w:pPr>
    </w:p>
    <w:p w14:paraId="31EF1C84" w14:textId="6D368F64" w:rsidR="00DB7AB1" w:rsidRDefault="00DB7AB1" w:rsidP="00DB7AB1">
      <w:pPr>
        <w:pStyle w:val="Prrafodelista"/>
        <w:numPr>
          <w:ilvl w:val="0"/>
          <w:numId w:val="4"/>
        </w:numPr>
        <w:jc w:val="both"/>
        <w:rPr>
          <w:lang w:val="es-ES"/>
        </w:rPr>
      </w:pPr>
      <w:r>
        <w:rPr>
          <w:lang w:val="es-ES"/>
        </w:rPr>
        <w:t>Transparencia y Responsabilidad</w:t>
      </w:r>
      <w:r w:rsidR="00AE4537">
        <w:rPr>
          <w:lang w:val="es-ES"/>
        </w:rPr>
        <w:t xml:space="preserve">: </w:t>
      </w:r>
      <w:r w:rsidR="00B9118A">
        <w:rPr>
          <w:lang w:val="es-ES"/>
        </w:rPr>
        <w:t>El sistema de manejo de reclamos</w:t>
      </w:r>
      <w:r w:rsidR="00D150DF">
        <w:rPr>
          <w:lang w:val="es-ES"/>
        </w:rPr>
        <w:t xml:space="preserve"> debe ser aplicado consistentemente, abierto y equitativo.</w:t>
      </w:r>
      <w:r w:rsidR="00B9118A">
        <w:rPr>
          <w:lang w:val="es-ES"/>
        </w:rPr>
        <w:t xml:space="preserve"> La persona que ha presentado el reclamo</w:t>
      </w:r>
      <w:r w:rsidR="00D150DF">
        <w:rPr>
          <w:lang w:val="es-ES"/>
        </w:rPr>
        <w:t xml:space="preserve"> debe ser informada sobre el est</w:t>
      </w:r>
      <w:r w:rsidR="00DB01D4">
        <w:rPr>
          <w:lang w:val="es-ES"/>
        </w:rPr>
        <w:t>ado en que se encuentra su reclamo a</w:t>
      </w:r>
      <w:r w:rsidR="00D150DF">
        <w:rPr>
          <w:lang w:val="es-ES"/>
        </w:rPr>
        <w:t xml:space="preserve"> lo largo del proceso, y también se le debería dar información sobre los pasos seguidos por </w:t>
      </w:r>
      <w:r w:rsidR="00DB01D4">
        <w:rPr>
          <w:lang w:val="es-ES"/>
        </w:rPr>
        <w:t>el centro</w:t>
      </w:r>
      <w:r w:rsidR="00D150DF">
        <w:rPr>
          <w:lang w:val="es-ES"/>
        </w:rPr>
        <w:t xml:space="preserve"> para darle una sol</w:t>
      </w:r>
      <w:r w:rsidR="00DB01D4">
        <w:rPr>
          <w:lang w:val="es-ES"/>
        </w:rPr>
        <w:t>ución. Todos los tipos de reclamos</w:t>
      </w:r>
      <w:r w:rsidR="00D150DF">
        <w:rPr>
          <w:lang w:val="es-ES"/>
        </w:rPr>
        <w:t xml:space="preserve"> y los pasos que se siguieron para solucionarlos deben en</w:t>
      </w:r>
      <w:r w:rsidR="00DB01D4">
        <w:rPr>
          <w:lang w:val="es-ES"/>
        </w:rPr>
        <w:t>contrarse disponibles al pú</w:t>
      </w:r>
      <w:r w:rsidR="00532CF9">
        <w:rPr>
          <w:lang w:val="es-ES"/>
        </w:rPr>
        <w:t>blico en general.</w:t>
      </w:r>
    </w:p>
    <w:p w14:paraId="5140F22E" w14:textId="77777777" w:rsidR="00DB01D4" w:rsidRPr="00DB01D4" w:rsidRDefault="00DB01D4" w:rsidP="00DB01D4">
      <w:pPr>
        <w:jc w:val="both"/>
        <w:rPr>
          <w:lang w:val="es-ES"/>
        </w:rPr>
      </w:pPr>
    </w:p>
    <w:p w14:paraId="5E806202" w14:textId="14EB4971" w:rsidR="00DB7AB1" w:rsidRPr="00DB7AB1" w:rsidRDefault="00DB7AB1" w:rsidP="00DB7AB1">
      <w:pPr>
        <w:pStyle w:val="Prrafodelista"/>
        <w:numPr>
          <w:ilvl w:val="0"/>
          <w:numId w:val="4"/>
        </w:numPr>
        <w:jc w:val="both"/>
        <w:rPr>
          <w:lang w:val="es-ES"/>
        </w:rPr>
      </w:pPr>
      <w:r>
        <w:rPr>
          <w:lang w:val="es-ES"/>
        </w:rPr>
        <w:t>Privacidad y Confidencialidad</w:t>
      </w:r>
      <w:r w:rsidR="000D3C54">
        <w:rPr>
          <w:lang w:val="es-ES"/>
        </w:rPr>
        <w:t>: Todos los reclamos</w:t>
      </w:r>
      <w:r w:rsidR="00532CF9">
        <w:rPr>
          <w:lang w:val="es-ES"/>
        </w:rPr>
        <w:t xml:space="preserve"> deben manejarse de manera confidencial, para protección del paciente y de los empleados.</w:t>
      </w:r>
      <w:r w:rsidR="000D3C54">
        <w:rPr>
          <w:lang w:val="es-ES"/>
        </w:rPr>
        <w:t xml:space="preserve"> La información sobre los reclamos</w:t>
      </w:r>
      <w:r w:rsidR="00532CF9">
        <w:rPr>
          <w:lang w:val="es-ES"/>
        </w:rPr>
        <w:t xml:space="preserve"> presentados debe almacenarse d</w:t>
      </w:r>
      <w:r w:rsidR="000D3C54">
        <w:rPr>
          <w:lang w:val="es-ES"/>
        </w:rPr>
        <w:t>e forma separada al historial mé</w:t>
      </w:r>
      <w:r w:rsidR="00532CF9">
        <w:rPr>
          <w:lang w:val="es-ES"/>
        </w:rPr>
        <w:t>dico y no puede, bajo ninguna f</w:t>
      </w:r>
      <w:r w:rsidR="000D3C54">
        <w:rPr>
          <w:lang w:val="es-ES"/>
        </w:rPr>
        <w:t>orma, ser parte del historial mé</w:t>
      </w:r>
      <w:r w:rsidR="00532CF9">
        <w:rPr>
          <w:lang w:val="es-ES"/>
        </w:rPr>
        <w:t>dico.</w:t>
      </w:r>
    </w:p>
    <w:p w14:paraId="1086F7BE" w14:textId="4E7ADF21" w:rsidR="00D40E28" w:rsidRPr="00DB7AB1" w:rsidRDefault="00D40E28" w:rsidP="00DB7AB1">
      <w:pPr>
        <w:jc w:val="both"/>
        <w:rPr>
          <w:lang w:val="es-ES"/>
        </w:rPr>
      </w:pPr>
    </w:p>
    <w:p w14:paraId="61C66213" w14:textId="78F8A796" w:rsidR="001735CE" w:rsidRDefault="004E5147" w:rsidP="00074561">
      <w:pPr>
        <w:pStyle w:val="Prrafodelista"/>
        <w:numPr>
          <w:ilvl w:val="1"/>
          <w:numId w:val="1"/>
        </w:numPr>
        <w:rPr>
          <w:del w:id="104" w:author="Regina Casanova" w:date="2017-06-26T16:02:00Z"/>
          <w:lang w:val="es-ES"/>
        </w:rPr>
      </w:pPr>
      <w:ins w:id="105" w:author="Regina Casanova" w:date="2017-06-26T16:02:00Z">
        <w:r w:rsidRPr="002F46B8">
          <w:rPr>
            <w:lang w:val="es-ES"/>
          </w:rPr>
          <w:t xml:space="preserve">Diseño centrado </w:t>
        </w:r>
      </w:ins>
      <w:del w:id="106" w:author="Regina Casanova" w:date="2017-06-26T16:02:00Z">
        <w:r w:rsidR="00EF1623">
          <w:rPr>
            <w:lang w:val="es-ES"/>
          </w:rPr>
          <w:delText>Sistema de solicitudes</w:delText>
        </w:r>
        <w:r w:rsidR="00514433">
          <w:rPr>
            <w:lang w:val="es-ES"/>
          </w:rPr>
          <w:delText xml:space="preserve"> </w:delText>
        </w:r>
      </w:del>
      <w:r w:rsidR="00514433">
        <w:rPr>
          <w:lang w:val="es-ES"/>
        </w:rPr>
        <w:t xml:space="preserve">en </w:t>
      </w:r>
      <w:del w:id="107" w:author="Regina Casanova" w:date="2017-06-26T16:02:00Z">
        <w:r w:rsidR="00514433">
          <w:rPr>
            <w:lang w:val="es-ES"/>
          </w:rPr>
          <w:delText>EsS</w:delText>
        </w:r>
        <w:r w:rsidR="001735CE">
          <w:rPr>
            <w:lang w:val="es-ES"/>
          </w:rPr>
          <w:delText>alud – Perú</w:delText>
        </w:r>
      </w:del>
    </w:p>
    <w:p w14:paraId="49828FE3" w14:textId="77777777" w:rsidR="00FD2A87" w:rsidRDefault="00FD2A87" w:rsidP="00377A7C">
      <w:pPr>
        <w:spacing w:line="276" w:lineRule="auto"/>
        <w:jc w:val="both"/>
        <w:rPr>
          <w:lang w:val="es-ES"/>
        </w:rPr>
        <w:pPrChange w:id="108" w:author="Regina Casanova" w:date="2017-06-26T16:02:00Z">
          <w:pPr/>
        </w:pPrChange>
      </w:pPr>
      <w:moveFromRangeStart w:id="109" w:author="Regina Casanova" w:date="2017-06-26T16:02:00Z" w:name="move486256290"/>
    </w:p>
    <w:p w14:paraId="69C9282C" w14:textId="6ABB2D20" w:rsidR="00FD2A87" w:rsidRDefault="00EE6A0B" w:rsidP="007416EC">
      <w:pPr>
        <w:jc w:val="both"/>
        <w:rPr>
          <w:del w:id="110" w:author="Regina Casanova" w:date="2017-06-26T16:02:00Z"/>
          <w:lang w:val="es-ES"/>
        </w:rPr>
      </w:pPr>
      <w:moveFrom w:id="111" w:author="Regina Casanova" w:date="2017-06-26T16:02:00Z">
        <w:r>
          <w:rPr>
            <w:lang w:val="es-ES"/>
          </w:rPr>
          <w:t xml:space="preserve">En </w:t>
        </w:r>
      </w:moveFrom>
      <w:moveFromRangeEnd w:id="109"/>
      <w:del w:id="112" w:author="Regina Casanova" w:date="2017-06-26T16:02:00Z">
        <w:r>
          <w:rPr>
            <w:lang w:val="es-ES"/>
          </w:rPr>
          <w:delText xml:space="preserve">Perú, existe </w:delText>
        </w:r>
      </w:del>
      <w:r>
        <w:rPr>
          <w:lang w:val="es-ES"/>
        </w:rPr>
        <w:t xml:space="preserve">el </w:t>
      </w:r>
      <w:del w:id="113" w:author="Regina Casanova" w:date="2017-06-26T16:02:00Z">
        <w:r>
          <w:rPr>
            <w:lang w:val="es-ES"/>
          </w:rPr>
          <w:delText xml:space="preserve">Seguro Social del </w:delText>
        </w:r>
        <w:r w:rsidR="007F699C">
          <w:rPr>
            <w:lang w:val="es-ES"/>
          </w:rPr>
          <w:delText>Perú, más conocido como EsSalud. E</w:delText>
        </w:r>
        <w:r>
          <w:rPr>
            <w:lang w:val="es-ES"/>
          </w:rPr>
          <w:delText>s un organismo público descentralizado que tien</w:delText>
        </w:r>
        <w:r w:rsidR="007F699C">
          <w:rPr>
            <w:lang w:val="es-ES"/>
          </w:rPr>
          <w:delText>e por finalidad dar cobertura mé</w:delText>
        </w:r>
        <w:r>
          <w:rPr>
            <w:lang w:val="es-ES"/>
          </w:rPr>
          <w:delText>dica a los asegurados y sus derechohabientes, otorgando pres</w:delText>
        </w:r>
        <w:r w:rsidR="007F699C">
          <w:rPr>
            <w:lang w:val="es-ES"/>
          </w:rPr>
          <w:delText>taciones de prevención, promoción</w:delText>
        </w:r>
        <w:r>
          <w:rPr>
            <w:lang w:val="es-ES"/>
          </w:rPr>
          <w:delText>, recuperación y rehabilitación. Además, se e</w:delText>
        </w:r>
        <w:r w:rsidR="007F699C">
          <w:rPr>
            <w:lang w:val="es-ES"/>
          </w:rPr>
          <w:delText>ncarga de dar prestaciones no mé</w:delText>
        </w:r>
        <w:r>
          <w:rPr>
            <w:lang w:val="es-ES"/>
          </w:rPr>
          <w:delText xml:space="preserve">dicas como prestaciones sociales y económicas </w:delText>
        </w:r>
        <w:r w:rsidR="007F699C">
          <w:rPr>
            <w:lang w:val="es-ES"/>
          </w:rPr>
          <w:delText xml:space="preserve">que </w:delText>
        </w:r>
        <w:r w:rsidR="00A62066">
          <w:rPr>
            <w:lang w:val="es-ES"/>
          </w:rPr>
          <w:delText>correspondan.</w:delText>
        </w:r>
        <w:r>
          <w:rPr>
            <w:lang w:val="es-ES"/>
          </w:rPr>
          <w:delText xml:space="preserve"> </w:delText>
        </w:r>
        <w:r>
          <w:rPr>
            <w:lang w:val="es-ES"/>
          </w:rPr>
          <w:fldChar w:fldCharType="begin" w:fldLock="1"/>
        </w:r>
        <w:r w:rsidR="00DA7D4E">
          <w:rPr>
            <w:lang w:val="es-ES"/>
          </w:rPr>
          <w:delInstrText>ADDIN CSL_CITATION { "citationItems" : [ { "id" : "ITEM-1", "itemData" : { "URL" : "http://www.essalud.gob.pe/nuestra-institucion/#tabs-5-0-0", "id" : "ITEM-1", "issued" : { "date-parts" : [ [ "0" ] ] }, "title" : "Nuestra Instituci\u00f3n | EsSalud", "type" : "webpage" }, "uris" : [ "http://www.mendeley.com/documents/?uuid=d53fd4b1-c6fb-396d-840c-605a9a1b621c" ] } ], "mendeley" : { "formattedCitation" : "(13)", "plainTextFormattedCitation" : "(13)", "previouslyFormattedCitation" : "(13)" }, "properties" : { "noteIndex" : 0 }, "schema" : "https://github.com/citation-style-language/schema/raw/master/csl-citation.json" }</w:delInstrText>
        </w:r>
        <w:r>
          <w:rPr>
            <w:lang w:val="es-ES"/>
          </w:rPr>
          <w:fldChar w:fldCharType="separate"/>
        </w:r>
        <w:r w:rsidRPr="00EE6A0B">
          <w:rPr>
            <w:noProof/>
            <w:lang w:val="es-ES"/>
          </w:rPr>
          <w:delText>(13)</w:delText>
        </w:r>
        <w:r>
          <w:rPr>
            <w:lang w:val="es-ES"/>
          </w:rPr>
          <w:fldChar w:fldCharType="end"/>
        </w:r>
      </w:del>
    </w:p>
    <w:p w14:paraId="7895F9A0" w14:textId="77777777" w:rsidR="00A62066" w:rsidRDefault="00A62066" w:rsidP="00377A7C">
      <w:pPr>
        <w:spacing w:line="276" w:lineRule="auto"/>
        <w:jc w:val="both"/>
        <w:rPr>
          <w:lang w:val="es-ES"/>
        </w:rPr>
        <w:pPrChange w:id="114" w:author="Regina Casanova" w:date="2017-06-26T16:02:00Z">
          <w:pPr>
            <w:jc w:val="both"/>
          </w:pPr>
        </w:pPrChange>
      </w:pPr>
      <w:moveFromRangeStart w:id="115" w:author="Regina Casanova" w:date="2017-06-26T16:02:00Z" w:name="move486256291"/>
    </w:p>
    <w:p w14:paraId="2C965FF8" w14:textId="5246EBB1" w:rsidR="00A62066" w:rsidRDefault="007F699C" w:rsidP="007416EC">
      <w:pPr>
        <w:jc w:val="both"/>
        <w:rPr>
          <w:del w:id="116" w:author="Regina Casanova" w:date="2017-06-26T16:02:00Z"/>
          <w:rFonts w:cstheme="minorHAnsi"/>
        </w:rPr>
      </w:pPr>
      <w:moveFrom w:id="117" w:author="Regina Casanova" w:date="2017-06-26T16:02:00Z">
        <w:r>
          <w:rPr>
            <w:lang w:val="es-ES"/>
          </w:rPr>
          <w:t xml:space="preserve">En </w:t>
        </w:r>
      </w:moveFrom>
      <w:moveFromRangeEnd w:id="115"/>
      <w:del w:id="118" w:author="Regina Casanova" w:date="2017-06-26T16:02:00Z">
        <w:r>
          <w:rPr>
            <w:lang w:val="es-ES"/>
          </w:rPr>
          <w:delText>EsSalud, se cuenta con</w:delText>
        </w:r>
        <w:r w:rsidR="00A62066">
          <w:rPr>
            <w:lang w:val="es-ES"/>
          </w:rPr>
          <w:delText xml:space="preserve"> un sistema informático</w:delText>
        </w:r>
        <w:r>
          <w:rPr>
            <w:lang w:val="es-ES"/>
          </w:rPr>
          <w:delText xml:space="preserve"> propio para el manejo de solicitudes</w:delText>
        </w:r>
        <w:r w:rsidR="00A62066">
          <w:rPr>
            <w:lang w:val="es-ES"/>
          </w:rPr>
          <w:delText>,</w:delText>
        </w:r>
        <w:r>
          <w:rPr>
            <w:lang w:val="es-ES"/>
          </w:rPr>
          <w:delText xml:space="preserve"> que es</w:delText>
        </w:r>
        <w:r w:rsidR="00A62066">
          <w:rPr>
            <w:lang w:val="es-ES"/>
          </w:rPr>
          <w:delText xml:space="preserve"> el Registro Informático de Atención al</w:delText>
        </w:r>
        <w:r>
          <w:rPr>
            <w:lang w:val="es-ES"/>
          </w:rPr>
          <w:delText xml:space="preserve"> Asegurado, más conocido como RIAA. Este sistema está</w:delText>
        </w:r>
        <w:r w:rsidR="00A62066">
          <w:rPr>
            <w:lang w:val="es-ES"/>
          </w:rPr>
          <w:delText xml:space="preserve"> a cargo de la Gerencia Central de Atención al Asegurado (GCAA) y consta de una aplicación web</w:delText>
        </w:r>
        <w:r w:rsidR="00DA7D4E">
          <w:rPr>
            <w:lang w:val="es-ES"/>
          </w:rPr>
          <w:delText xml:space="preserve"> </w:delText>
        </w:r>
        <w:r w:rsidR="00DA7D4E">
          <w:rPr>
            <w:lang w:val="es-ES"/>
          </w:rPr>
          <w:fldChar w:fldCharType="begin" w:fldLock="1"/>
        </w:r>
        <w:r w:rsidR="00DA7D4E">
          <w:rPr>
            <w:lang w:val="es-ES"/>
          </w:rPr>
          <w:del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"(14)", "plainTextFormattedCitation" : "(14)" }, "properties" : { "noteIndex" : 0 }, "schema" : "https://github.com/citation-style-language/schema/raw/master/csl-citation.json" }</w:delInstrText>
        </w:r>
        <w:r w:rsidR="00DA7D4E">
          <w:rPr>
            <w:lang w:val="es-ES"/>
          </w:rPr>
          <w:fldChar w:fldCharType="separate"/>
        </w:r>
        <w:r w:rsidR="00DA7D4E" w:rsidRPr="00DA7D4E">
          <w:rPr>
            <w:noProof/>
            <w:lang w:val="es-ES"/>
          </w:rPr>
          <w:delText>(14)</w:delText>
        </w:r>
        <w:r w:rsidR="00DA7D4E">
          <w:rPr>
            <w:lang w:val="es-ES"/>
          </w:rPr>
          <w:fldChar w:fldCharType="end"/>
        </w:r>
        <w:r w:rsidR="0071477E">
          <w:rPr>
            <w:lang w:val="es-ES"/>
          </w:rPr>
          <w:delText xml:space="preserve"> </w:delText>
        </w:r>
        <w:r w:rsidR="000C2495">
          <w:rPr>
            <w:lang w:val="es-ES"/>
          </w:rPr>
          <w:delText>que puede</w:delText>
        </w:r>
        <w:r w:rsidR="00196909">
          <w:rPr>
            <w:lang w:val="es-ES"/>
          </w:rPr>
          <w:delText xml:space="preserve"> ser llenada d</w:delText>
        </w:r>
        <w:r>
          <w:rPr>
            <w:lang w:val="es-ES"/>
          </w:rPr>
          <w:delText>esde su propia web, mediante</w:delText>
        </w:r>
        <w:r w:rsidR="00196909">
          <w:rPr>
            <w:lang w:val="es-ES"/>
          </w:rPr>
          <w:delText xml:space="preserve"> </w:delText>
        </w:r>
        <w:r w:rsidR="00514433">
          <w:rPr>
            <w:lang w:val="es-ES"/>
          </w:rPr>
          <w:delText>vía</w:delText>
        </w:r>
        <w:r w:rsidR="00196909">
          <w:rPr>
            <w:lang w:val="es-ES"/>
          </w:rPr>
          <w:delText xml:space="preserve"> telefónica y </w:delText>
        </w:r>
        <w:r w:rsidR="00514433">
          <w:rPr>
            <w:lang w:val="es-ES"/>
          </w:rPr>
          <w:delText>vía</w:delText>
        </w:r>
        <w:r w:rsidR="00196909">
          <w:rPr>
            <w:lang w:val="es-ES"/>
          </w:rPr>
          <w:delText xml:space="preserve"> presencial</w:delText>
        </w:r>
        <w:r w:rsidR="00995FB2">
          <w:rPr>
            <w:lang w:val="es-ES"/>
          </w:rPr>
          <w:delText xml:space="preserve"> por el asegurado afectado o los familiares directos del asegurado</w:delText>
        </w:r>
        <w:r w:rsidR="00196909">
          <w:rPr>
            <w:lang w:val="es-ES"/>
          </w:rPr>
          <w:delText xml:space="preserve">, cuenta con </w:delText>
        </w:r>
        <w:r w:rsidR="00196909" w:rsidRPr="006A5134">
          <w:rPr>
            <w:rFonts w:cstheme="minorHAnsi"/>
          </w:rPr>
          <w:delText>1</w:delText>
        </w:r>
        <w:r w:rsidR="00196909">
          <w:rPr>
            <w:rFonts w:cstheme="minorHAnsi"/>
          </w:rPr>
          <w:delText>29</w:delText>
        </w:r>
        <w:r>
          <w:rPr>
            <w:rFonts w:cstheme="minorHAnsi"/>
          </w:rPr>
          <w:delText xml:space="preserve"> U</w:delText>
        </w:r>
        <w:r w:rsidR="00196909" w:rsidRPr="006A5134">
          <w:rPr>
            <w:rFonts w:cstheme="minorHAnsi"/>
          </w:rPr>
          <w:delText>nidades de registro a nivel de</w:delText>
        </w:r>
        <w:r w:rsidR="00196909">
          <w:rPr>
            <w:rFonts w:cstheme="minorHAnsi"/>
          </w:rPr>
          <w:delText xml:space="preserve"> Instituciones Prestadores de Servicios de Salud</w:delText>
        </w:r>
        <w:r w:rsidR="00196909" w:rsidRPr="006A5134">
          <w:rPr>
            <w:rFonts w:cstheme="minorHAnsi"/>
          </w:rPr>
          <w:delText xml:space="preserve"> </w:delText>
        </w:r>
        <w:r w:rsidR="00196909">
          <w:rPr>
            <w:rFonts w:cstheme="minorHAnsi"/>
          </w:rPr>
          <w:delText>(</w:delText>
        </w:r>
        <w:r w:rsidR="00196909" w:rsidRPr="006A5134">
          <w:rPr>
            <w:rFonts w:cstheme="minorHAnsi"/>
          </w:rPr>
          <w:delText>IPRESS</w:delText>
        </w:r>
        <w:r w:rsidR="00196909">
          <w:rPr>
            <w:rFonts w:cstheme="minorHAnsi"/>
          </w:rPr>
          <w:delText>)</w:delText>
        </w:r>
        <w:r w:rsidR="00196909" w:rsidRPr="006A5134">
          <w:rPr>
            <w:rFonts w:cstheme="minorHAnsi"/>
          </w:rPr>
          <w:delText xml:space="preserve"> y 2 Unidad</w:delText>
        </w:r>
        <w:r>
          <w:rPr>
            <w:rFonts w:cstheme="minorHAnsi"/>
          </w:rPr>
          <w:delText>es</w:delText>
        </w:r>
        <w:r w:rsidR="00196909" w:rsidRPr="006A5134">
          <w:rPr>
            <w:rFonts w:cstheme="minorHAnsi"/>
          </w:rPr>
          <w:delText xml:space="preserve"> de registro en la Sede Central de EsSalud en Lima</w:delText>
        </w:r>
        <w:r w:rsidR="00995FB2">
          <w:rPr>
            <w:rFonts w:cstheme="minorHAnsi"/>
          </w:rPr>
          <w:delText>.</w:delText>
        </w:r>
      </w:del>
    </w:p>
    <w:p w14:paraId="4597EDB3" w14:textId="77777777" w:rsidR="00995FB2" w:rsidRDefault="00995FB2" w:rsidP="00FD2A87">
      <w:pPr>
        <w:rPr>
          <w:del w:id="119" w:author="Regina Casanova" w:date="2017-06-26T16:02:00Z"/>
          <w:rFonts w:cstheme="minorHAnsi"/>
        </w:rPr>
      </w:pPr>
    </w:p>
    <w:p w14:paraId="7F05546F" w14:textId="76421A01" w:rsidR="00995FB2" w:rsidRDefault="000C2495" w:rsidP="00377A7C">
      <w:pPr>
        <w:pStyle w:val="Prrafodelista"/>
        <w:numPr>
          <w:ilvl w:val="1"/>
          <w:numId w:val="1"/>
        </w:numPr>
        <w:jc w:val="both"/>
        <w:rPr>
          <w:lang w:val="es-ES"/>
        </w:rPr>
        <w:pPrChange w:id="120" w:author="Regina Casanova" w:date="2017-06-26T16:02:00Z">
          <w:pPr>
            <w:jc w:val="both"/>
          </w:pPr>
        </w:pPrChange>
      </w:pPr>
      <w:del w:id="121" w:author="Regina Casanova" w:date="2017-06-26T16:02:00Z">
        <w:r>
          <w:rPr>
            <w:lang w:val="es-ES"/>
          </w:rPr>
          <w:delText xml:space="preserve">El RIAA separa 4 tipos </w:delText>
        </w:r>
        <w:r w:rsidR="00652AD5">
          <w:rPr>
            <w:lang w:val="es-ES"/>
          </w:rPr>
          <w:delText xml:space="preserve">diferentes de solicitudes del </w:delText>
        </w:r>
      </w:del>
      <w:r w:rsidR="00652AD5">
        <w:rPr>
          <w:lang w:val="es-ES"/>
        </w:rPr>
        <w:t>usuario</w:t>
      </w:r>
      <w:ins w:id="122" w:author="Regina Casanova" w:date="2017-06-26T16:02:00Z">
        <w:r w:rsidR="004E5147" w:rsidRPr="002F46B8">
          <w:rPr>
            <w:lang w:val="es-ES"/>
          </w:rPr>
          <w:t xml:space="preserve"> en aplicativos de salud</w:t>
        </w:r>
      </w:ins>
      <w:del w:id="123" w:author="Regina Casanova" w:date="2017-06-26T16:02:00Z">
        <w:r w:rsidR="00956C2D">
          <w:rPr>
            <w:lang w:val="es-ES"/>
          </w:rPr>
          <w:delText>:</w:delText>
        </w:r>
      </w:del>
    </w:p>
    <w:p w14:paraId="769B48A0" w14:textId="77777777" w:rsidR="00652AD5" w:rsidRDefault="00652AD5" w:rsidP="005E4DB8">
      <w:pPr>
        <w:jc w:val="both"/>
        <w:rPr>
          <w:lang w:val="es-ES"/>
        </w:rPr>
      </w:pPr>
    </w:p>
    <w:p w14:paraId="25097981" w14:textId="5BF70C46" w:rsidR="00956C2D" w:rsidRDefault="00956C2D" w:rsidP="005E4DB8">
      <w:pPr>
        <w:pStyle w:val="Prrafodelista"/>
        <w:numPr>
          <w:ilvl w:val="0"/>
          <w:numId w:val="14"/>
        </w:numPr>
        <w:jc w:val="both"/>
        <w:rPr>
          <w:del w:id="124" w:author="Regina Casanova" w:date="2017-06-26T16:02:00Z"/>
          <w:lang w:val="es-ES"/>
        </w:rPr>
      </w:pPr>
      <w:del w:id="125" w:author="Regina Casanova" w:date="2017-06-26T16:02:00Z">
        <w:r>
          <w:rPr>
            <w:lang w:val="es-ES"/>
          </w:rPr>
          <w:delText>Consultas</w:delText>
        </w:r>
        <w:r w:rsidR="00B0429A">
          <w:rPr>
            <w:lang w:val="es-ES"/>
          </w:rPr>
          <w:delText xml:space="preserve">: </w:delText>
        </w:r>
        <w:r w:rsidR="001465A6">
          <w:rPr>
            <w:lang w:val="es-ES"/>
          </w:rPr>
          <w:delText xml:space="preserve">Toda solicitud de información y consejo planteada a la </w:delText>
        </w:r>
        <w:r w:rsidR="00514433">
          <w:rPr>
            <w:lang w:val="es-ES"/>
          </w:rPr>
          <w:delText>Defensoría</w:delText>
        </w:r>
        <w:r w:rsidR="001465A6">
          <w:rPr>
            <w:lang w:val="es-ES"/>
          </w:rPr>
          <w:delText xml:space="preserve"> del Asegurado sobre sus derechos, asun</w:delText>
        </w:r>
        <w:r w:rsidR="00681CA0">
          <w:rPr>
            <w:lang w:val="es-ES"/>
          </w:rPr>
          <w:delText>tos de índole institucional, trá</w:delText>
        </w:r>
        <w:r w:rsidR="001465A6">
          <w:rPr>
            <w:lang w:val="es-ES"/>
          </w:rPr>
          <w:delText>mites, procedimientos o procesos que no implican vulneración de sus derechos.</w:delText>
        </w:r>
      </w:del>
    </w:p>
    <w:p w14:paraId="7A3882BB" w14:textId="77777777" w:rsidR="00681CA0" w:rsidRDefault="00681CA0" w:rsidP="00681CA0">
      <w:pPr>
        <w:pStyle w:val="Prrafodelista"/>
        <w:jc w:val="both"/>
        <w:rPr>
          <w:del w:id="126" w:author="Regina Casanova" w:date="2017-06-26T16:02:00Z"/>
          <w:lang w:val="es-ES"/>
        </w:rPr>
      </w:pPr>
    </w:p>
    <w:p w14:paraId="237E8B67" w14:textId="0606F383" w:rsidR="00956C2D" w:rsidRDefault="00956C2D" w:rsidP="005E4DB8">
      <w:pPr>
        <w:pStyle w:val="Prrafodelista"/>
        <w:numPr>
          <w:ilvl w:val="0"/>
          <w:numId w:val="14"/>
        </w:numPr>
        <w:jc w:val="both"/>
        <w:rPr>
          <w:del w:id="127" w:author="Regina Casanova" w:date="2017-06-26T16:02:00Z"/>
          <w:lang w:val="es-ES"/>
        </w:rPr>
      </w:pPr>
      <w:del w:id="128" w:author="Regina Casanova" w:date="2017-06-26T16:02:00Z">
        <w:r>
          <w:rPr>
            <w:lang w:val="es-ES"/>
          </w:rPr>
          <w:delText>Sugerencias</w:delText>
        </w:r>
        <w:r w:rsidR="001465A6">
          <w:rPr>
            <w:lang w:val="es-ES"/>
          </w:rPr>
          <w:delText xml:space="preserve">: Toda solicitud de intervención </w:delText>
        </w:r>
        <w:r w:rsidR="005E4DB8">
          <w:rPr>
            <w:lang w:val="es-ES"/>
          </w:rPr>
          <w:delText xml:space="preserve">a la </w:delText>
        </w:r>
        <w:r w:rsidR="00514433">
          <w:rPr>
            <w:lang w:val="es-ES"/>
          </w:rPr>
          <w:delText>Defensoría</w:delText>
        </w:r>
        <w:r w:rsidR="005E4DB8">
          <w:rPr>
            <w:lang w:val="es-ES"/>
          </w:rPr>
          <w:delText xml:space="preserve"> del Asegurado donde el usuario sugiere la realización de una determinada acción relacionada con la prestación de servicios que brinda EsSalud.</w:delText>
        </w:r>
      </w:del>
    </w:p>
    <w:p w14:paraId="39F0AA96" w14:textId="77777777" w:rsidR="00681CA0" w:rsidRPr="00681CA0" w:rsidRDefault="00681CA0" w:rsidP="00681CA0">
      <w:pPr>
        <w:jc w:val="both"/>
        <w:rPr>
          <w:del w:id="129" w:author="Regina Casanova" w:date="2017-06-26T16:02:00Z"/>
          <w:lang w:val="es-ES"/>
        </w:rPr>
      </w:pPr>
    </w:p>
    <w:p w14:paraId="23AF65DF" w14:textId="19DE8093" w:rsidR="00956C2D" w:rsidRDefault="00956C2D" w:rsidP="005E4DB8">
      <w:pPr>
        <w:pStyle w:val="Prrafodelista"/>
        <w:numPr>
          <w:ilvl w:val="0"/>
          <w:numId w:val="14"/>
        </w:numPr>
        <w:jc w:val="both"/>
        <w:rPr>
          <w:del w:id="130" w:author="Regina Casanova" w:date="2017-06-26T16:02:00Z"/>
          <w:lang w:val="es-ES"/>
        </w:rPr>
      </w:pPr>
      <w:del w:id="131" w:author="Regina Casanova" w:date="2017-06-26T16:02:00Z">
        <w:r>
          <w:rPr>
            <w:lang w:val="es-ES"/>
          </w:rPr>
          <w:delText>Petitorios</w:delText>
        </w:r>
        <w:r w:rsidR="00B0429A">
          <w:rPr>
            <w:lang w:val="es-ES"/>
          </w:rPr>
          <w:delText>: Toda solicitud</w:delText>
        </w:r>
        <w:r w:rsidR="00681CA0">
          <w:rPr>
            <w:lang w:val="es-ES"/>
          </w:rPr>
          <w:delText xml:space="preserve"> por la cual se solicita que</w:delText>
        </w:r>
        <w:r w:rsidR="00B0429A">
          <w:rPr>
            <w:lang w:val="es-ES"/>
          </w:rPr>
          <w:delText xml:space="preserve"> intervenga la </w:delText>
        </w:r>
        <w:r w:rsidR="00514433">
          <w:rPr>
            <w:lang w:val="es-ES"/>
          </w:rPr>
          <w:delText>Defensoría</w:delText>
        </w:r>
        <w:r w:rsidR="00B0429A">
          <w:rPr>
            <w:lang w:val="es-ES"/>
          </w:rPr>
          <w:delText xml:space="preserve"> del Asegurado para que se procure la atención de un pedido humanitario o la solución de una situación planteada, que no constituye una vulneración a los derechos. Se busca que la intervención de la </w:delText>
        </w:r>
        <w:r w:rsidR="00514433">
          <w:rPr>
            <w:lang w:val="es-ES"/>
          </w:rPr>
          <w:delText>Defensoría</w:delText>
        </w:r>
        <w:r w:rsidR="00B0429A">
          <w:rPr>
            <w:lang w:val="es-ES"/>
          </w:rPr>
          <w:delText xml:space="preserve"> del Asegurado prevenga la vulneración de algún derecho.</w:delText>
        </w:r>
      </w:del>
    </w:p>
    <w:p w14:paraId="52E7BBD4" w14:textId="77777777" w:rsidR="00681CA0" w:rsidRPr="00681CA0" w:rsidRDefault="00681CA0" w:rsidP="00681CA0">
      <w:pPr>
        <w:jc w:val="both"/>
        <w:rPr>
          <w:del w:id="132" w:author="Regina Casanova" w:date="2017-06-26T16:02:00Z"/>
          <w:lang w:val="es-ES"/>
        </w:rPr>
      </w:pPr>
    </w:p>
    <w:p w14:paraId="32E345D4" w14:textId="6F8B867D" w:rsidR="00956C2D" w:rsidRDefault="00956C2D" w:rsidP="005E4DB8">
      <w:pPr>
        <w:pStyle w:val="Prrafodelista"/>
        <w:numPr>
          <w:ilvl w:val="0"/>
          <w:numId w:val="14"/>
        </w:numPr>
        <w:jc w:val="both"/>
        <w:rPr>
          <w:del w:id="133" w:author="Regina Casanova" w:date="2017-06-26T16:02:00Z"/>
          <w:lang w:val="es-ES"/>
        </w:rPr>
      </w:pPr>
      <w:del w:id="134" w:author="Regina Casanova" w:date="2017-06-26T16:02:00Z">
        <w:r>
          <w:rPr>
            <w:lang w:val="es-ES"/>
          </w:rPr>
          <w:delText>Reclamos</w:delText>
        </w:r>
        <w:r w:rsidR="000C2495">
          <w:rPr>
            <w:lang w:val="es-ES"/>
          </w:rPr>
          <w:delText xml:space="preserve">: Toda solicitud que requiera intervención de la </w:delText>
        </w:r>
        <w:r w:rsidR="00514433">
          <w:rPr>
            <w:lang w:val="es-ES"/>
          </w:rPr>
          <w:delText>Defensoría</w:delText>
        </w:r>
        <w:r w:rsidR="000C2495">
          <w:rPr>
            <w:lang w:val="es-ES"/>
          </w:rPr>
          <w:delText xml:space="preserve"> del Asegurado alegando la vulneración o amenaza de vulneración de los derechos de los usuarios en la prestación de servicios de EsSalud en cualquiera de sus dependencias. Plantea insatisfacción del usuario sobre los servicios que se brindan.</w:delText>
        </w:r>
      </w:del>
    </w:p>
    <w:p w14:paraId="54D2F59B" w14:textId="77777777" w:rsidR="000C2495" w:rsidRDefault="000C2495" w:rsidP="00377A7C">
      <w:pPr>
        <w:spacing w:line="276" w:lineRule="auto"/>
        <w:jc w:val="both"/>
        <w:rPr>
          <w:lang w:val="es-ES"/>
        </w:rPr>
        <w:pPrChange w:id="135" w:author="Regina Casanova" w:date="2017-06-26T16:02:00Z">
          <w:pPr/>
        </w:pPrChange>
      </w:pPr>
      <w:moveFromRangeStart w:id="136" w:author="Regina Casanova" w:date="2017-06-26T16:02:00Z" w:name="move486256292"/>
    </w:p>
    <w:p w14:paraId="60EC8396" w14:textId="77777777" w:rsidR="004E5147" w:rsidRPr="002F46B8" w:rsidRDefault="00E80048" w:rsidP="00377A7C">
      <w:pPr>
        <w:pStyle w:val="Prrafodelista"/>
        <w:numPr>
          <w:ilvl w:val="2"/>
          <w:numId w:val="1"/>
        </w:numPr>
        <w:jc w:val="both"/>
        <w:rPr>
          <w:ins w:id="137" w:author="Regina Casanova" w:date="2017-06-26T16:02:00Z"/>
          <w:lang w:val="es-ES"/>
        </w:rPr>
      </w:pPr>
      <w:moveFrom w:id="138" w:author="Regina Casanova" w:date="2017-06-26T16:02:00Z">
        <w:r>
          <w:rPr>
            <w:lang w:val="es-ES"/>
          </w:rPr>
          <w:t xml:space="preserve">Luego </w:t>
        </w:r>
      </w:moveFrom>
      <w:moveFromRangeEnd w:id="136"/>
      <w:ins w:id="139" w:author="Regina Casanova" w:date="2017-06-26T16:02:00Z">
        <w:r w:rsidR="004E5147" w:rsidRPr="002F46B8">
          <w:rPr>
            <w:lang w:val="es-ES"/>
          </w:rPr>
          <w:t>Descripción e Importancia</w:t>
        </w:r>
      </w:ins>
    </w:p>
    <w:p w14:paraId="6C80E8A2" w14:textId="77777777" w:rsidR="004777AE" w:rsidRDefault="004777AE" w:rsidP="00377A7C">
      <w:pPr>
        <w:jc w:val="both"/>
        <w:rPr>
          <w:ins w:id="140" w:author="Regina Casanova" w:date="2017-06-26T16:02:00Z"/>
          <w:highlight w:val="green"/>
          <w:lang w:val="es-ES"/>
        </w:rPr>
      </w:pPr>
    </w:p>
    <w:p w14:paraId="28697235" w14:textId="77777777" w:rsidR="00DE0AFC" w:rsidRPr="00DE0AFC" w:rsidRDefault="0064637A" w:rsidP="00377A7C">
      <w:pPr>
        <w:jc w:val="both"/>
        <w:rPr>
          <w:ins w:id="141" w:author="Regina Casanova" w:date="2017-06-26T16:02:00Z"/>
          <w:lang w:val="es-ES"/>
        </w:rPr>
      </w:pPr>
      <w:ins w:id="142" w:author="Regina Casanova" w:date="2017-06-26T16:02:00Z">
        <w:r w:rsidRPr="00DE0AFC">
          <w:rPr>
            <w:lang w:val="es-ES"/>
          </w:rPr>
          <w:t xml:space="preserve">El diseño centrado en el usuario </w:t>
        </w:r>
        <w:r w:rsidR="008A5E66" w:rsidRPr="00DE0AFC">
          <w:rPr>
            <w:lang w:val="es-ES"/>
          </w:rPr>
          <w:t xml:space="preserve">es un enfoque de diseño y desarrollo de sistemas con el propósito de hacer sistemas interactivos más usables enfocándose en el uso del sistema y aplicando factores humanos y técnicas de usabilidad </w:t>
        </w:r>
        <w:r w:rsidR="00A1507D" w:rsidRPr="00DE0AFC">
          <w:rPr>
            <w:lang w:val="es-ES"/>
          </w:rPr>
          <w:fldChar w:fldCharType="begin" w:fldLock="1"/>
        </w:r>
        <w:r w:rsidR="00DE0AFC" w:rsidRPr="00DE0AFC">
          <w:rPr>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"(13)", "plainTextFormattedCitation" : "(13)", "previouslyFormattedCitation" : "(13)" }, "properties" : { "noteIndex" : 0 }, "schema" : "https://github.com/citation-style-language/schema/raw/master/csl-citation.json" }</w:instrText>
        </w:r>
        <w:r w:rsidR="00A1507D" w:rsidRPr="00DE0AFC">
          <w:rPr>
            <w:lang w:val="es-ES"/>
          </w:rPr>
          <w:fldChar w:fldCharType="separate"/>
        </w:r>
        <w:r w:rsidR="008A5E66" w:rsidRPr="00DE0AFC">
          <w:rPr>
            <w:noProof/>
            <w:lang w:val="es-ES"/>
          </w:rPr>
          <w:t>(13)</w:t>
        </w:r>
        <w:r w:rsidR="00A1507D" w:rsidRPr="00DE0AFC">
          <w:rPr>
            <w:lang w:val="es-ES"/>
          </w:rPr>
          <w:fldChar w:fldCharType="end"/>
        </w:r>
        <w:r w:rsidR="008A5E66" w:rsidRPr="00DE0AFC">
          <w:rPr>
            <w:lang w:val="es-ES"/>
          </w:rPr>
          <w:t xml:space="preserve">. Puede ser aplicado a diversos contextos </w:t>
        </w:r>
        <w:r w:rsidR="00EB7332">
          <w:rPr>
            <w:lang w:val="es-ES"/>
          </w:rPr>
          <w:t>como para</w:t>
        </w:r>
        <w:r w:rsidR="00DE0AFC" w:rsidRPr="00DE0AFC">
          <w:rPr>
            <w:lang w:val="es-ES"/>
          </w:rPr>
          <w:t xml:space="preserve"> </w:t>
        </w:r>
        <w:r w:rsidR="00A1507D" w:rsidRPr="00DE0AFC">
          <w:rPr>
            <w:lang w:val="es-ES"/>
          </w:rPr>
          <w:fldChar w:fldCharType="begin" w:fldLock="1"/>
        </w:r>
        <w:r w:rsidR="00054688">
          <w:rPr>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"(14)", "plainTextFormattedCitation" : "(14)", "previouslyFormattedCitation" : "(14)" }, "properties" : { "noteIndex" : 0 }, "schema" : "https://github.com/citation-style-language/schema/raw/master/csl-citation.json" }</w:instrText>
        </w:r>
        <w:r w:rsidR="00A1507D" w:rsidRPr="00DE0AFC">
          <w:rPr>
            <w:lang w:val="es-ES"/>
          </w:rPr>
          <w:fldChar w:fldCharType="separate"/>
        </w:r>
        <w:r w:rsidR="00DE0AFC" w:rsidRPr="00DE0AFC">
          <w:rPr>
            <w:noProof/>
            <w:lang w:val="es-ES"/>
          </w:rPr>
          <w:t>(14)</w:t>
        </w:r>
        <w:r w:rsidR="00A1507D" w:rsidRPr="00DE0AFC">
          <w:rPr>
            <w:lang w:val="es-ES"/>
          </w:rPr>
          <w:fldChar w:fldCharType="end"/>
        </w:r>
        <w:r w:rsidR="00DE0AFC" w:rsidRPr="00DE0AFC">
          <w:rPr>
            <w:lang w:val="es-ES"/>
          </w:rPr>
          <w:t>:</w:t>
        </w:r>
      </w:ins>
    </w:p>
    <w:p w14:paraId="704F2FB2" w14:textId="77777777" w:rsidR="00DE0AFC" w:rsidRPr="00DE0AFC" w:rsidRDefault="00DE0AFC" w:rsidP="00377A7C">
      <w:pPr>
        <w:jc w:val="both"/>
        <w:rPr>
          <w:ins w:id="143" w:author="Regina Casanova" w:date="2017-06-26T16:02:00Z"/>
          <w:lang w:val="es-ES"/>
        </w:rPr>
      </w:pPr>
    </w:p>
    <w:p w14:paraId="28E5B4B4" w14:textId="77777777" w:rsidR="0064637A" w:rsidRPr="00DE0AFC" w:rsidRDefault="00DE0AFC" w:rsidP="00377A7C">
      <w:pPr>
        <w:pStyle w:val="Prrafodelista"/>
        <w:numPr>
          <w:ilvl w:val="0"/>
          <w:numId w:val="26"/>
        </w:numPr>
        <w:jc w:val="both"/>
        <w:rPr>
          <w:ins w:id="144" w:author="Regina Casanova" w:date="2017-06-26T16:02:00Z"/>
          <w:lang w:val="es-ES"/>
        </w:rPr>
      </w:pPr>
      <w:ins w:id="145" w:author="Regina Casanova" w:date="2017-06-26T16:02:00Z">
        <w:r w:rsidRPr="00DE0AFC">
          <w:rPr>
            <w:lang w:val="es-ES"/>
          </w:rPr>
          <w:t>Mejorar el rendimiento de un sistema.</w:t>
        </w:r>
      </w:ins>
    </w:p>
    <w:p w14:paraId="0F522CBE" w14:textId="77777777" w:rsidR="00DE0AFC" w:rsidRPr="00DE0AFC" w:rsidRDefault="00AA6560" w:rsidP="00377A7C">
      <w:pPr>
        <w:pStyle w:val="Prrafodelista"/>
        <w:numPr>
          <w:ilvl w:val="0"/>
          <w:numId w:val="26"/>
        </w:numPr>
        <w:jc w:val="both"/>
        <w:rPr>
          <w:ins w:id="146" w:author="Regina Casanova" w:date="2017-06-26T16:02:00Z"/>
          <w:lang w:val="es-ES"/>
        </w:rPr>
      </w:pPr>
      <w:ins w:id="147" w:author="Regina Casanova" w:date="2017-06-26T16:02:00Z">
        <w:r>
          <w:rPr>
            <w:lang w:val="es-ES"/>
          </w:rPr>
          <w:t>Crear d</w:t>
        </w:r>
        <w:r w:rsidR="00DE0AFC" w:rsidRPr="00DE0AFC">
          <w:rPr>
            <w:lang w:val="es-ES"/>
          </w:rPr>
          <w:t>iseñ</w:t>
        </w:r>
        <w:r>
          <w:rPr>
            <w:lang w:val="es-ES"/>
          </w:rPr>
          <w:t>os</w:t>
        </w:r>
        <w:r w:rsidR="00DE0AFC" w:rsidRPr="00DE0AFC">
          <w:rPr>
            <w:lang w:val="es-ES"/>
          </w:rPr>
          <w:t xml:space="preserve"> para ciertos usuarios en particular.</w:t>
        </w:r>
      </w:ins>
    </w:p>
    <w:p w14:paraId="5E8B3636" w14:textId="77777777" w:rsidR="00DE0AFC" w:rsidRPr="00DE0AFC" w:rsidRDefault="00DE0AFC" w:rsidP="00377A7C">
      <w:pPr>
        <w:pStyle w:val="Prrafodelista"/>
        <w:numPr>
          <w:ilvl w:val="0"/>
          <w:numId w:val="26"/>
        </w:numPr>
        <w:jc w:val="both"/>
        <w:rPr>
          <w:ins w:id="148" w:author="Regina Casanova" w:date="2017-06-26T16:02:00Z"/>
          <w:lang w:val="es-ES"/>
        </w:rPr>
      </w:pPr>
      <w:ins w:id="149" w:author="Regina Casanova" w:date="2017-06-26T16:02:00Z">
        <w:r w:rsidRPr="00DE0AFC">
          <w:rPr>
            <w:lang w:val="es-ES"/>
          </w:rPr>
          <w:t>Entender al usuario y sus necesidades to</w:t>
        </w:r>
        <w:r w:rsidR="00415C95">
          <w:rPr>
            <w:lang w:val="es-ES"/>
          </w:rPr>
          <w:t>mando como referencia su comportamiento</w:t>
        </w:r>
        <w:r w:rsidRPr="00DE0AFC">
          <w:rPr>
            <w:lang w:val="es-ES"/>
          </w:rPr>
          <w:t>, capacidades y la tarea que deben realizar en el sistema.</w:t>
        </w:r>
      </w:ins>
    </w:p>
    <w:p w14:paraId="1DAB9082" w14:textId="77777777" w:rsidR="0064637A" w:rsidRDefault="0064637A" w:rsidP="00377A7C">
      <w:pPr>
        <w:jc w:val="both"/>
        <w:rPr>
          <w:ins w:id="150" w:author="Regina Casanova" w:date="2017-06-26T16:02:00Z"/>
          <w:highlight w:val="green"/>
          <w:lang w:val="es-ES"/>
        </w:rPr>
      </w:pPr>
    </w:p>
    <w:p w14:paraId="59D38B5D" w14:textId="77777777" w:rsidR="004815DC" w:rsidRPr="004C49F5" w:rsidRDefault="00415C95" w:rsidP="00377A7C">
      <w:pPr>
        <w:jc w:val="both"/>
        <w:rPr>
          <w:ins w:id="151" w:author="Regina Casanova" w:date="2017-06-26T16:02:00Z"/>
          <w:lang w:val="es-ES"/>
        </w:rPr>
      </w:pPr>
      <w:ins w:id="152" w:author="Regina Casanova" w:date="2017-06-26T16:02:00Z">
        <w:r w:rsidRPr="004C49F5">
          <w:rPr>
            <w:lang w:val="es-ES"/>
          </w:rPr>
          <w:t xml:space="preserve">Lo característico de un diseño centrado en el usuario o humano es que se enfoca tempranamente en </w:t>
        </w:r>
        <w:r w:rsidR="009D63E6" w:rsidRPr="004C49F5">
          <w:rPr>
            <w:lang w:val="es-ES"/>
          </w:rPr>
          <w:t xml:space="preserve">los </w:t>
        </w:r>
        <w:r w:rsidR="004C49F5" w:rsidRPr="004C49F5">
          <w:rPr>
            <w:lang w:val="es-ES"/>
          </w:rPr>
          <w:t>requerimiento</w:t>
        </w:r>
        <w:r w:rsidR="00437094">
          <w:rPr>
            <w:lang w:val="es-ES"/>
          </w:rPr>
          <w:t>s,</w:t>
        </w:r>
        <w:r w:rsidR="004D255E">
          <w:rPr>
            <w:lang w:val="es-ES"/>
          </w:rPr>
          <w:t xml:space="preserve"> objetivos</w:t>
        </w:r>
        <w:r w:rsidR="00437094">
          <w:rPr>
            <w:lang w:val="es-ES"/>
          </w:rPr>
          <w:t xml:space="preserve"> y ambiente</w:t>
        </w:r>
        <w:r w:rsidR="009D63E6" w:rsidRPr="004C49F5">
          <w:rPr>
            <w:lang w:val="es-ES"/>
          </w:rPr>
          <w:t xml:space="preserve"> de los</w:t>
        </w:r>
        <w:r w:rsidR="00054688" w:rsidRPr="004C49F5">
          <w:rPr>
            <w:lang w:val="es-ES"/>
          </w:rPr>
          <w:t xml:space="preserve"> </w:t>
        </w:r>
        <w:r w:rsidR="004C49F5" w:rsidRPr="004C49F5">
          <w:rPr>
            <w:lang w:val="es-ES"/>
          </w:rPr>
          <w:t xml:space="preserve">diversos </w:t>
        </w:r>
        <w:r w:rsidR="00054688" w:rsidRPr="004C49F5">
          <w:rPr>
            <w:lang w:val="es-ES"/>
          </w:rPr>
          <w:t>usuario</w:t>
        </w:r>
        <w:r w:rsidR="009D63E6" w:rsidRPr="004C49F5">
          <w:rPr>
            <w:lang w:val="es-ES"/>
          </w:rPr>
          <w:t>s</w:t>
        </w:r>
        <w:r w:rsidR="00054688" w:rsidRPr="004C49F5">
          <w:rPr>
            <w:lang w:val="es-ES"/>
          </w:rPr>
          <w:t xml:space="preserve"> </w:t>
        </w:r>
        <w:r w:rsidR="009D63E6" w:rsidRPr="004C49F5">
          <w:rPr>
            <w:lang w:val="es-ES"/>
          </w:rPr>
          <w:t>a</w:t>
        </w:r>
        <w:r w:rsidRPr="004C49F5">
          <w:rPr>
            <w:lang w:val="es-ES"/>
          </w:rPr>
          <w:t xml:space="preserve"> través </w:t>
        </w:r>
        <w:r w:rsidR="00054688" w:rsidRPr="004C49F5">
          <w:rPr>
            <w:lang w:val="es-ES"/>
          </w:rPr>
          <w:t>de contacto directo y su</w:t>
        </w:r>
        <w:r w:rsidR="00BD69AB" w:rsidRPr="004C49F5">
          <w:rPr>
            <w:lang w:val="es-ES"/>
          </w:rPr>
          <w:t xml:space="preserve"> uso de</w:t>
        </w:r>
        <w:r w:rsidRPr="004C49F5">
          <w:rPr>
            <w:lang w:val="es-ES"/>
          </w:rPr>
          <w:t xml:space="preserve"> metodología iterativa </w:t>
        </w:r>
        <w:r w:rsidR="00406D5F" w:rsidRPr="004C49F5">
          <w:rPr>
            <w:lang w:val="es-ES"/>
          </w:rPr>
          <w:t>en donde los</w:t>
        </w:r>
        <w:r w:rsidRPr="004C49F5">
          <w:rPr>
            <w:lang w:val="es-ES"/>
          </w:rPr>
          <w:t xml:space="preserve"> prototipos </w:t>
        </w:r>
        <w:r w:rsidR="00406D5F" w:rsidRPr="004C49F5">
          <w:rPr>
            <w:lang w:val="es-ES"/>
          </w:rPr>
          <w:t>son probados y refinados</w:t>
        </w:r>
        <w:r w:rsidR="00BD69AB" w:rsidRPr="004C49F5">
          <w:rPr>
            <w:lang w:val="es-ES"/>
          </w:rPr>
          <w:t xml:space="preserve"> por los mismos usuarios</w:t>
        </w:r>
        <w:r w:rsidR="00054688" w:rsidRPr="004C49F5">
          <w:rPr>
            <w:lang w:val="es-ES"/>
          </w:rPr>
          <w:t xml:space="preserve"> </w:t>
        </w:r>
        <w:r w:rsidR="00A1507D" w:rsidRPr="004C49F5">
          <w:rPr>
            <w:lang w:val="es-ES"/>
          </w:rPr>
          <w:fldChar w:fldCharType="begin" w:fldLock="1"/>
        </w:r>
        <w:r w:rsidR="001C5F04">
          <w:rPr>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"(15)", "plainTextFormattedCitation" : "(15)", "previouslyFormattedCitation" : "(15)" }, "properties" : { "noteIndex" : 0 }, "schema" : "https://github.com/citation-style-language/schema/raw/master/csl-citation.json" }</w:instrText>
        </w:r>
        <w:r w:rsidR="00A1507D" w:rsidRPr="004C49F5">
          <w:rPr>
            <w:lang w:val="es-ES"/>
          </w:rPr>
          <w:fldChar w:fldCharType="separate"/>
        </w:r>
        <w:r w:rsidR="00054688" w:rsidRPr="004C49F5">
          <w:rPr>
            <w:noProof/>
            <w:lang w:val="es-ES"/>
          </w:rPr>
          <w:t>(15)</w:t>
        </w:r>
        <w:r w:rsidR="00A1507D" w:rsidRPr="004C49F5">
          <w:rPr>
            <w:lang w:val="es-ES"/>
          </w:rPr>
          <w:fldChar w:fldCharType="end"/>
        </w:r>
        <w:r w:rsidR="00054688" w:rsidRPr="004C49F5">
          <w:rPr>
            <w:lang w:val="es-ES"/>
          </w:rPr>
          <w:t>.</w:t>
        </w:r>
        <w:r w:rsidR="00785C43">
          <w:rPr>
            <w:lang w:val="es-ES"/>
          </w:rPr>
          <w:t xml:space="preserve"> Se suele decir que en el diseño centrado en el usuario, el usuario se encuentra en el centro de 2 </w:t>
        </w:r>
        <w:r w:rsidR="006A1B38">
          <w:rPr>
            <w:lang w:val="es-ES"/>
          </w:rPr>
          <w:t>círculos</w:t>
        </w:r>
        <w:r w:rsidR="00785C43">
          <w:rPr>
            <w:lang w:val="es-ES"/>
          </w:rPr>
          <w:t>, donde el circulo interno contiene el contexto</w:t>
        </w:r>
        <w:r w:rsidR="004D255E">
          <w:rPr>
            <w:lang w:val="es-ES"/>
          </w:rPr>
          <w:t>, objetivos y entorno</w:t>
        </w:r>
        <w:r w:rsidR="00785C43">
          <w:rPr>
            <w:lang w:val="es-ES"/>
          </w:rPr>
          <w:t xml:space="preserve">; mientras que el circulo externo </w:t>
        </w:r>
        <w:r w:rsidR="006A1B38">
          <w:rPr>
            <w:lang w:val="es-ES"/>
          </w:rPr>
          <w:t xml:space="preserve">contiene </w:t>
        </w:r>
        <w:r w:rsidR="00785C43">
          <w:rPr>
            <w:lang w:val="es-ES"/>
          </w:rPr>
          <w:t>detalle</w:t>
        </w:r>
        <w:r w:rsidR="006A1B38">
          <w:rPr>
            <w:lang w:val="es-ES"/>
          </w:rPr>
          <w:t>s, contenido, organización y flujo de la tarea</w:t>
        </w:r>
        <w:r w:rsidR="00A1507D">
          <w:rPr>
            <w:lang w:val="es-ES"/>
          </w:rPr>
          <w:fldChar w:fldCharType="begin" w:fldLock="1"/>
        </w:r>
        <w:r w:rsidR="0022213C">
          <w:rPr>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"(16)" }, "properties" : { "noteIndex" : 0 }, "schema" : "https://github.com/citation-style-language/schema/raw/master/csl-citation.json" }</w:instrText>
        </w:r>
        <w:r w:rsidR="00A1507D">
          <w:rPr>
            <w:lang w:val="es-ES"/>
          </w:rPr>
          <w:fldChar w:fldCharType="separate"/>
        </w:r>
        <w:r w:rsidR="006A1B38" w:rsidRPr="006A1B38">
          <w:rPr>
            <w:noProof/>
            <w:lang w:val="es-ES"/>
          </w:rPr>
          <w:t>(16)</w:t>
        </w:r>
        <w:r w:rsidR="00A1507D">
          <w:rPr>
            <w:lang w:val="es-ES"/>
          </w:rPr>
          <w:fldChar w:fldCharType="end"/>
        </w:r>
        <w:r w:rsidR="006A1B38">
          <w:rPr>
            <w:lang w:val="es-ES"/>
          </w:rPr>
          <w:t xml:space="preserve">. </w:t>
        </w:r>
        <w:r w:rsidR="00785C43">
          <w:rPr>
            <w:lang w:val="es-ES"/>
          </w:rPr>
          <w:t xml:space="preserve"> </w:t>
        </w:r>
      </w:ins>
    </w:p>
    <w:p w14:paraId="23965B35" w14:textId="77777777" w:rsidR="00BD69AB" w:rsidRPr="004C49F5" w:rsidRDefault="00BD69AB" w:rsidP="00377A7C">
      <w:pPr>
        <w:jc w:val="both"/>
        <w:rPr>
          <w:ins w:id="153" w:author="Regina Casanova" w:date="2017-06-26T16:02:00Z"/>
          <w:lang w:val="es-ES"/>
        </w:rPr>
      </w:pPr>
    </w:p>
    <w:p w14:paraId="5A35D3B9" w14:textId="77777777" w:rsidR="00377A7C" w:rsidRDefault="00377A7C" w:rsidP="00377A7C">
      <w:pPr>
        <w:jc w:val="both"/>
        <w:rPr>
          <w:ins w:id="154" w:author="Regina Casanova" w:date="2017-06-26T16:02:00Z"/>
          <w:lang w:val="es-ES"/>
        </w:rPr>
      </w:pPr>
    </w:p>
    <w:p w14:paraId="5E084762" w14:textId="77777777" w:rsidR="00377A7C" w:rsidRDefault="00377A7C" w:rsidP="00377A7C">
      <w:pPr>
        <w:jc w:val="both"/>
        <w:rPr>
          <w:ins w:id="155" w:author="Regina Casanova" w:date="2017-06-26T16:02:00Z"/>
          <w:lang w:val="es-ES"/>
        </w:rPr>
      </w:pPr>
    </w:p>
    <w:p w14:paraId="7EA75902" w14:textId="77777777" w:rsidR="00377A7C" w:rsidRDefault="00377A7C" w:rsidP="00377A7C">
      <w:pPr>
        <w:jc w:val="both"/>
        <w:rPr>
          <w:ins w:id="156" w:author="Regina Casanova" w:date="2017-06-26T16:02:00Z"/>
          <w:lang w:val="es-ES"/>
        </w:rPr>
      </w:pPr>
    </w:p>
    <w:p w14:paraId="750E9CD5" w14:textId="77777777" w:rsidR="00BD69AB" w:rsidRDefault="00BD69AB" w:rsidP="00377A7C">
      <w:pPr>
        <w:jc w:val="both"/>
        <w:rPr>
          <w:ins w:id="157" w:author="Regina Casanova" w:date="2017-06-26T16:02:00Z"/>
          <w:lang w:val="es-ES"/>
        </w:rPr>
      </w:pPr>
      <w:ins w:id="158" w:author="Regina Casanova" w:date="2017-06-26T16:02:00Z">
        <w:r w:rsidRPr="004C49F5">
          <w:rPr>
            <w:lang w:val="es-ES"/>
          </w:rPr>
          <w:t xml:space="preserve">Los resultados de un diseño centrado </w:t>
        </w:r>
        <w:r w:rsidR="004C49F5" w:rsidRPr="004C49F5">
          <w:rPr>
            <w:lang w:val="es-ES"/>
          </w:rPr>
          <w:t>en el usuario se perciben en un sistema altamente usable con las siguientes capacidades:</w:t>
        </w:r>
      </w:ins>
    </w:p>
    <w:p w14:paraId="6079FF58" w14:textId="64181141" w:rsidR="000C2495" w:rsidRPr="000C2495" w:rsidRDefault="000C2495" w:rsidP="00B3288F">
      <w:pPr>
        <w:jc w:val="both"/>
        <w:rPr>
          <w:del w:id="159" w:author="Regina Casanova" w:date="2017-06-26T16:02:00Z"/>
          <w:lang w:val="es-ES"/>
        </w:rPr>
      </w:pPr>
      <w:del w:id="160" w:author="Regina Casanova" w:date="2017-06-26T16:02:00Z">
        <w:r>
          <w:rPr>
            <w:lang w:val="es-ES"/>
          </w:rPr>
          <w:delText>que ha sido presentada la solicitud del usuario, se debe validar</w:delText>
        </w:r>
        <w:r w:rsidR="00E80048">
          <w:rPr>
            <w:lang w:val="es-ES"/>
          </w:rPr>
          <w:delText xml:space="preserve"> la información contenida en la solicitud;</w:delText>
        </w:r>
        <w:r>
          <w:rPr>
            <w:lang w:val="es-ES"/>
          </w:rPr>
          <w:delText xml:space="preserve"> esta tarea la tienen </w:delText>
        </w:r>
        <w:r w:rsidR="00932D15">
          <w:rPr>
            <w:lang w:val="es-ES"/>
          </w:rPr>
          <w:delText>los delegados defensoriales a cargo de los casos</w:delText>
        </w:r>
        <w:r w:rsidR="00E80048">
          <w:rPr>
            <w:lang w:val="es-ES"/>
          </w:rPr>
          <w:delText>,</w:delText>
        </w:r>
        <w:r w:rsidR="00932D15">
          <w:rPr>
            <w:lang w:val="es-ES"/>
          </w:rPr>
          <w:delText xml:space="preserve"> utilizando información que brinden las áreas a cargo de los sistemas de acreditación y/o el sistema de gestión hospitalaria de EsSalud. Esto permite al delegado evaluar la clasificación del tipo de solicitud de intervención, clasificación del hecho vulneratorio, la temática calificada y la admisión o rechazo del pedido de intervención formulado.</w:delText>
        </w:r>
        <w:r w:rsidR="002F7452">
          <w:rPr>
            <w:lang w:val="es-ES"/>
          </w:rPr>
          <w:delText xml:space="preserve"> Cabe resaltar que todo este proceso, se </w:delText>
        </w:r>
        <w:r w:rsidR="00B3288F">
          <w:rPr>
            <w:lang w:val="es-ES"/>
          </w:rPr>
          <w:delText>hace en el sistema web del RIAA</w:delText>
        </w:r>
        <w:r w:rsidR="00E80048">
          <w:rPr>
            <w:lang w:val="es-ES"/>
          </w:rPr>
          <w:delText>.</w:delText>
        </w:r>
        <w:r w:rsidR="00CD2E3F">
          <w:rPr>
            <w:lang w:val="es-ES"/>
          </w:rPr>
          <w:delText xml:space="preserve"> Este flujo se ve presentado en el Gráfico 1 del Anexo 2 de este documento.</w:delText>
        </w:r>
      </w:del>
    </w:p>
    <w:p w14:paraId="651710AD" w14:textId="77777777" w:rsidR="00FD2A87" w:rsidRPr="00FD2A87" w:rsidRDefault="00FD2A87" w:rsidP="00FD2A87">
      <w:pPr>
        <w:rPr>
          <w:del w:id="161" w:author="Regina Casanova" w:date="2017-06-26T16:02:00Z"/>
          <w:lang w:val="es-ES"/>
        </w:rPr>
      </w:pPr>
    </w:p>
    <w:p w14:paraId="206A7533" w14:textId="60262858" w:rsidR="001735CE" w:rsidRDefault="001735CE" w:rsidP="00074561">
      <w:pPr>
        <w:pStyle w:val="Prrafodelista"/>
        <w:numPr>
          <w:ilvl w:val="1"/>
          <w:numId w:val="1"/>
        </w:numPr>
        <w:rPr>
          <w:del w:id="162" w:author="Regina Casanova" w:date="2017-06-26T16:02:00Z"/>
          <w:lang w:val="es-ES"/>
        </w:rPr>
      </w:pPr>
      <w:del w:id="163" w:author="Regina Casanova" w:date="2017-06-26T16:02:00Z">
        <w:r>
          <w:rPr>
            <w:lang w:val="es-ES"/>
          </w:rPr>
          <w:delText xml:space="preserve">Limitaciones del sistema de </w:delText>
        </w:r>
        <w:r w:rsidR="00CA0E89">
          <w:rPr>
            <w:lang w:val="es-ES"/>
          </w:rPr>
          <w:delText>solicitudes</w:delText>
        </w:r>
        <w:r>
          <w:rPr>
            <w:lang w:val="es-ES"/>
          </w:rPr>
          <w:delText xml:space="preserve"> de Essalud</w:delText>
        </w:r>
      </w:del>
    </w:p>
    <w:p w14:paraId="05873C6D" w14:textId="77777777" w:rsidR="007212E8" w:rsidRDefault="007212E8" w:rsidP="007212E8">
      <w:pPr>
        <w:rPr>
          <w:del w:id="164" w:author="Regina Casanova" w:date="2017-06-26T16:02:00Z"/>
          <w:lang w:val="es-ES"/>
        </w:rPr>
      </w:pPr>
    </w:p>
    <w:p w14:paraId="3B5866D0" w14:textId="77777777" w:rsidR="00123EE4" w:rsidRDefault="007212E8" w:rsidP="00123EE4">
      <w:pPr>
        <w:jc w:val="both"/>
        <w:rPr>
          <w:del w:id="165" w:author="Regina Casanova" w:date="2017-06-26T16:02:00Z"/>
          <w:lang w:val="es-ES"/>
        </w:rPr>
      </w:pPr>
      <w:del w:id="166" w:author="Regina Casanova" w:date="2017-06-26T16:02:00Z">
        <w:r>
          <w:rPr>
            <w:lang w:val="es-ES"/>
          </w:rPr>
          <w:delText>En la Directiva de Defensoría del Asegurado Nº 02-DAE-PE-ESSALUD-2014, en el inciso 2.3.9 Acciones defensoriales de persuasión,</w:delText>
        </w:r>
        <w:r w:rsidR="00123EE4">
          <w:rPr>
            <w:lang w:val="es-ES"/>
          </w:rPr>
          <w:delText xml:space="preserve"> se</w:delText>
        </w:r>
        <w:r>
          <w:rPr>
            <w:lang w:val="es-ES"/>
          </w:rPr>
          <w:delText xml:space="preserve"> indica que la </w:delText>
        </w:r>
        <w:r w:rsidR="00514433">
          <w:rPr>
            <w:lang w:val="es-ES"/>
          </w:rPr>
          <w:delText>Defensoría</w:delText>
        </w:r>
        <w:r>
          <w:rPr>
            <w:lang w:val="es-ES"/>
          </w:rPr>
          <w:delText xml:space="preserve"> del Asegurado puede realizar acciones con la finalidad de que </w:delText>
        </w:r>
        <w:r w:rsidR="00123EE4">
          <w:rPr>
            <w:lang w:val="es-ES"/>
          </w:rPr>
          <w:delText>las áreas respectivas</w:delText>
        </w:r>
        <w:r>
          <w:rPr>
            <w:lang w:val="es-ES"/>
          </w:rPr>
          <w:delText xml:space="preserve"> adopten las medidas necesarias para la restitución de un derecho vulnerado o la prevención de un</w:delText>
        </w:r>
        <w:r w:rsidR="00123EE4">
          <w:rPr>
            <w:lang w:val="es-ES"/>
          </w:rPr>
          <w:delText>a posible vulneración del mismo.</w:delText>
        </w:r>
      </w:del>
    </w:p>
    <w:p w14:paraId="75918A7D" w14:textId="77777777" w:rsidR="00123EE4" w:rsidRDefault="00123EE4" w:rsidP="00123EE4">
      <w:pPr>
        <w:jc w:val="both"/>
        <w:rPr>
          <w:del w:id="167" w:author="Regina Casanova" w:date="2017-06-26T16:02:00Z"/>
          <w:lang w:val="es-ES"/>
        </w:rPr>
      </w:pPr>
    </w:p>
    <w:p w14:paraId="71F2B72D" w14:textId="6110BEC0" w:rsidR="007212E8" w:rsidRDefault="00123EE4" w:rsidP="00123EE4">
      <w:pPr>
        <w:jc w:val="both"/>
        <w:rPr>
          <w:del w:id="168" w:author="Regina Casanova" w:date="2017-06-26T16:02:00Z"/>
          <w:lang w:val="es-ES"/>
        </w:rPr>
      </w:pPr>
      <w:del w:id="169" w:author="Regina Casanova" w:date="2017-06-26T16:02:00Z">
        <w:r>
          <w:rPr>
            <w:lang w:val="es-ES"/>
          </w:rPr>
          <w:delText>L</w:delText>
        </w:r>
        <w:r w:rsidR="007212E8">
          <w:rPr>
            <w:lang w:val="es-ES"/>
          </w:rPr>
          <w:delText>os tipos de acciones que se pueden realizar son:</w:delText>
        </w:r>
      </w:del>
    </w:p>
    <w:p w14:paraId="2957FE26" w14:textId="77777777" w:rsidR="007212E8" w:rsidRDefault="007212E8" w:rsidP="00123EE4">
      <w:pPr>
        <w:jc w:val="both"/>
        <w:rPr>
          <w:del w:id="170" w:author="Regina Casanova" w:date="2017-06-26T16:02:00Z"/>
          <w:lang w:val="es-ES"/>
        </w:rPr>
      </w:pPr>
    </w:p>
    <w:p w14:paraId="1D0CDC0D" w14:textId="2244709D" w:rsidR="007212E8" w:rsidRDefault="007212E8" w:rsidP="00123EE4">
      <w:pPr>
        <w:pStyle w:val="Prrafodelista"/>
        <w:numPr>
          <w:ilvl w:val="0"/>
          <w:numId w:val="15"/>
        </w:numPr>
        <w:jc w:val="both"/>
        <w:rPr>
          <w:del w:id="171" w:author="Regina Casanova" w:date="2017-06-26T16:02:00Z"/>
          <w:lang w:val="es-ES"/>
        </w:rPr>
      </w:pPr>
      <w:del w:id="172" w:author="Regina Casanova" w:date="2017-06-26T16:02:00Z">
        <w:r>
          <w:rPr>
            <w:lang w:val="es-ES"/>
          </w:rPr>
          <w:delText xml:space="preserve">Recomendación: Aconsejar a una dependencia reclamada para que se dispongan medidas correctivas </w:delText>
        </w:r>
        <w:r w:rsidR="000856EA">
          <w:rPr>
            <w:lang w:val="es-ES"/>
          </w:rPr>
          <w:delText>a fin de</w:delText>
        </w:r>
        <w:r>
          <w:rPr>
            <w:lang w:val="es-ES"/>
          </w:rPr>
          <w:delText xml:space="preserve"> evitar que se vuelvan a presentar hechos similares a los que motivaron el reclamo.</w:delText>
        </w:r>
      </w:del>
    </w:p>
    <w:p w14:paraId="36A0F06E" w14:textId="77777777" w:rsidR="000856EA" w:rsidRDefault="000856EA" w:rsidP="000856EA">
      <w:pPr>
        <w:pStyle w:val="Prrafodelista"/>
        <w:jc w:val="both"/>
        <w:rPr>
          <w:del w:id="173" w:author="Regina Casanova" w:date="2017-06-26T16:02:00Z"/>
          <w:lang w:val="es-ES"/>
        </w:rPr>
      </w:pPr>
    </w:p>
    <w:p w14:paraId="57AF46C3" w14:textId="1C25E9E5" w:rsidR="007212E8" w:rsidRDefault="007212E8" w:rsidP="00123EE4">
      <w:pPr>
        <w:pStyle w:val="Prrafodelista"/>
        <w:numPr>
          <w:ilvl w:val="0"/>
          <w:numId w:val="15"/>
        </w:numPr>
        <w:jc w:val="both"/>
        <w:rPr>
          <w:del w:id="174" w:author="Regina Casanova" w:date="2017-06-26T16:02:00Z"/>
          <w:lang w:val="es-ES"/>
        </w:rPr>
      </w:pPr>
      <w:del w:id="175" w:author="Regina Casanova" w:date="2017-06-26T16:02:00Z">
        <w:r>
          <w:rPr>
            <w:lang w:val="es-ES"/>
          </w:rPr>
          <w:delText xml:space="preserve">Sugerencia: </w:delText>
        </w:r>
        <w:r w:rsidR="000856EA">
          <w:rPr>
            <w:lang w:val="es-ES"/>
          </w:rPr>
          <w:delText>Propuesta de manera especí</w:delText>
        </w:r>
        <w:r w:rsidR="004363C5">
          <w:rPr>
            <w:lang w:val="es-ES"/>
          </w:rPr>
          <w:delText>fica a la dependencia reclamada sobre los criterios que debe tener en cuenta en las acciones que ya tenían previsto realizar para poder cumplir sus obligaciones.</w:delText>
        </w:r>
      </w:del>
    </w:p>
    <w:p w14:paraId="7852B2E9" w14:textId="77777777" w:rsidR="000856EA" w:rsidRPr="000856EA" w:rsidRDefault="000856EA" w:rsidP="000856EA">
      <w:pPr>
        <w:jc w:val="both"/>
        <w:rPr>
          <w:del w:id="176" w:author="Regina Casanova" w:date="2017-06-26T16:02:00Z"/>
          <w:lang w:val="es-ES"/>
        </w:rPr>
      </w:pPr>
    </w:p>
    <w:p w14:paraId="3CF0D21C" w14:textId="0F3B9084" w:rsidR="004363C5" w:rsidRDefault="004363C5" w:rsidP="00123EE4">
      <w:pPr>
        <w:pStyle w:val="Prrafodelista"/>
        <w:numPr>
          <w:ilvl w:val="0"/>
          <w:numId w:val="15"/>
        </w:numPr>
        <w:jc w:val="both"/>
        <w:rPr>
          <w:del w:id="177" w:author="Regina Casanova" w:date="2017-06-26T16:02:00Z"/>
          <w:lang w:val="es-ES"/>
        </w:rPr>
      </w:pPr>
      <w:del w:id="178" w:author="Regina Casanova" w:date="2017-06-26T16:02:00Z">
        <w:r>
          <w:rPr>
            <w:lang w:val="es-ES"/>
          </w:rPr>
          <w:delText>Recordatorio: Se hace presente a la dependencia reclamada de las obligaciones contenidas en los instrumentos normativos de EsSalud, normas nacionales o normas internacionales sobre protección de derechos al asegurado.</w:delText>
        </w:r>
      </w:del>
    </w:p>
    <w:p w14:paraId="256B9F61" w14:textId="77777777" w:rsidR="00C203DF" w:rsidRDefault="00C203DF" w:rsidP="00123EE4">
      <w:pPr>
        <w:jc w:val="both"/>
        <w:rPr>
          <w:del w:id="179" w:author="Regina Casanova" w:date="2017-06-26T16:02:00Z"/>
          <w:lang w:val="es-ES"/>
        </w:rPr>
      </w:pPr>
    </w:p>
    <w:p w14:paraId="1A54C95D" w14:textId="5858B0F0" w:rsidR="00C203DF" w:rsidRPr="00C203DF" w:rsidRDefault="00C203DF" w:rsidP="00123EE4">
      <w:pPr>
        <w:jc w:val="both"/>
        <w:rPr>
          <w:del w:id="180" w:author="Regina Casanova" w:date="2017-06-26T16:02:00Z"/>
          <w:lang w:val="es-ES"/>
        </w:rPr>
      </w:pPr>
      <w:del w:id="181" w:author="Regina Casanova" w:date="2017-06-26T16:02:00Z">
        <w:r>
          <w:rPr>
            <w:lang w:val="es-ES"/>
          </w:rPr>
          <w:delText xml:space="preserve">Sin embargo, </w:delText>
        </w:r>
        <w:r w:rsidR="00031521">
          <w:rPr>
            <w:lang w:val="es-ES"/>
          </w:rPr>
          <w:delText xml:space="preserve">esto no se cumple en la </w:delText>
        </w:r>
        <w:r w:rsidR="00E40632">
          <w:rPr>
            <w:lang w:val="es-ES"/>
          </w:rPr>
          <w:delText>prá</w:delText>
        </w:r>
        <w:r w:rsidR="0078296E">
          <w:rPr>
            <w:lang w:val="es-ES"/>
          </w:rPr>
          <w:delText>ctica</w:delText>
        </w:r>
        <w:r w:rsidR="00031521">
          <w:rPr>
            <w:lang w:val="es-ES"/>
          </w:rPr>
          <w:delText>. Los usuarios presentan sus</w:delText>
        </w:r>
        <w:r w:rsidR="00906E32">
          <w:rPr>
            <w:lang w:val="es-ES"/>
          </w:rPr>
          <w:delText xml:space="preserve"> solicitudes de intervención y é</w:delText>
        </w:r>
        <w:r w:rsidR="00031521">
          <w:rPr>
            <w:lang w:val="es-ES"/>
          </w:rPr>
          <w:delText>stas son procesada</w:delText>
        </w:r>
        <w:r w:rsidR="00906E32">
          <w:rPr>
            <w:lang w:val="es-ES"/>
          </w:rPr>
          <w:delText>s</w:delText>
        </w:r>
        <w:r w:rsidR="00031521">
          <w:rPr>
            <w:lang w:val="es-ES"/>
          </w:rPr>
          <w:delText xml:space="preserve"> por los funcionarios respectivos</w:delText>
        </w:r>
        <w:r w:rsidR="0021244E">
          <w:rPr>
            <w:lang w:val="es-ES"/>
          </w:rPr>
          <w:delText xml:space="preserve"> de la oficina de </w:delText>
        </w:r>
        <w:r w:rsidR="00514433">
          <w:rPr>
            <w:lang w:val="es-ES"/>
          </w:rPr>
          <w:delText>Defensoría</w:delText>
        </w:r>
        <w:r w:rsidR="0021244E">
          <w:rPr>
            <w:lang w:val="es-ES"/>
          </w:rPr>
          <w:delText xml:space="preserve"> del Asegurado</w:delText>
        </w:r>
        <w:r w:rsidR="00031521">
          <w:rPr>
            <w:lang w:val="es-ES"/>
          </w:rPr>
          <w:delText>, pero no se brinda la información recolectad</w:delText>
        </w:r>
        <w:r w:rsidR="00FE3A31">
          <w:rPr>
            <w:lang w:val="es-ES"/>
          </w:rPr>
          <w:delText xml:space="preserve">a </w:delText>
        </w:r>
        <w:r w:rsidR="0021244E">
          <w:rPr>
            <w:lang w:val="es-ES"/>
          </w:rPr>
          <w:delText>a las diversas áreas o dependencias por las que</w:delText>
        </w:r>
        <w:r w:rsidR="00906E32">
          <w:rPr>
            <w:lang w:val="es-ES"/>
          </w:rPr>
          <w:delText xml:space="preserve"> se</w:delText>
        </w:r>
        <w:r w:rsidR="0021244E">
          <w:rPr>
            <w:lang w:val="es-ES"/>
          </w:rPr>
          <w:delText xml:space="preserve"> han dejado solicitudes </w:delText>
        </w:r>
        <w:r w:rsidR="00FE3A31">
          <w:rPr>
            <w:lang w:val="es-ES"/>
          </w:rPr>
          <w:delText xml:space="preserve">para </w:delText>
        </w:r>
        <w:r w:rsidR="0021244E">
          <w:rPr>
            <w:lang w:val="es-ES"/>
          </w:rPr>
          <w:delText xml:space="preserve">las respectivas </w:delText>
        </w:r>
        <w:r w:rsidR="00FE3A31">
          <w:rPr>
            <w:lang w:val="es-ES"/>
          </w:rPr>
          <w:delText xml:space="preserve">acciones defensoriales, es decir, las </w:delText>
        </w:r>
        <w:r w:rsidR="00514433">
          <w:rPr>
            <w:lang w:val="es-ES"/>
          </w:rPr>
          <w:delText>dependencias</w:delText>
        </w:r>
        <w:r w:rsidR="00FE3A31">
          <w:rPr>
            <w:lang w:val="es-ES"/>
          </w:rPr>
          <w:delText xml:space="preserve"> no tienen una retroalimentació</w:delText>
        </w:r>
        <w:r w:rsidR="0021244E">
          <w:rPr>
            <w:lang w:val="es-ES"/>
          </w:rPr>
          <w:delText xml:space="preserve">n sobre sus servicios prestados, esto genera que se sigan repitiendo errores y falencias que ya </w:delText>
        </w:r>
        <w:r w:rsidR="00514433">
          <w:rPr>
            <w:lang w:val="es-ES"/>
          </w:rPr>
          <w:delText>podrían</w:delText>
        </w:r>
        <w:r w:rsidR="0021244E">
          <w:rPr>
            <w:lang w:val="es-ES"/>
          </w:rPr>
          <w:delText xml:space="preserve"> haber sido identificados y solucionados.</w:delText>
        </w:r>
      </w:del>
    </w:p>
    <w:p w14:paraId="076A2E64" w14:textId="77777777" w:rsidR="007212E8" w:rsidRPr="007212E8" w:rsidRDefault="007212E8" w:rsidP="007212E8">
      <w:pPr>
        <w:rPr>
          <w:del w:id="182" w:author="Regina Casanova" w:date="2017-06-26T16:02:00Z"/>
          <w:lang w:val="es-ES"/>
        </w:rPr>
      </w:pPr>
    </w:p>
    <w:p w14:paraId="4CA38200" w14:textId="77777777" w:rsidR="007260F3" w:rsidRDefault="007260F3" w:rsidP="00377A7C">
      <w:pPr>
        <w:jc w:val="both"/>
        <w:rPr>
          <w:lang w:val="es-ES"/>
        </w:rPr>
        <w:pPrChange w:id="183" w:author="Regina Casanova" w:date="2017-06-26T16:02:00Z">
          <w:pPr/>
        </w:pPrChange>
      </w:pPr>
      <w:moveToRangeStart w:id="184" w:author="Regina Casanova" w:date="2017-06-26T16:02:00Z" w:name="move486256293"/>
    </w:p>
    <w:p w14:paraId="3B265139" w14:textId="77777777" w:rsidR="00BD69AB" w:rsidRPr="004C49F5" w:rsidRDefault="000E647E" w:rsidP="00377A7C">
      <w:pPr>
        <w:pStyle w:val="Prrafodelista"/>
        <w:numPr>
          <w:ilvl w:val="0"/>
          <w:numId w:val="27"/>
        </w:numPr>
        <w:jc w:val="both"/>
        <w:rPr>
          <w:ins w:id="185" w:author="Regina Casanova" w:date="2017-06-26T16:02:00Z"/>
          <w:lang w:val="es-ES"/>
        </w:rPr>
      </w:pPr>
      <w:moveTo w:id="186" w:author="Regina Casanova" w:date="2017-06-26T16:02:00Z">
        <w:r>
          <w:rPr>
            <w:lang w:val="es-ES"/>
          </w:rPr>
          <w:t xml:space="preserve">De </w:t>
        </w:r>
      </w:moveTo>
      <w:moveToRangeEnd w:id="184"/>
      <w:ins w:id="187" w:author="Regina Casanova" w:date="2017-06-26T16:02:00Z">
        <w:r w:rsidR="00BD69AB" w:rsidRPr="004C49F5">
          <w:rPr>
            <w:lang w:val="es-ES"/>
          </w:rPr>
          <w:t xml:space="preserve">Aprendizaje: La medida en que un sistema informático </w:t>
        </w:r>
        <w:r w:rsidR="00033DA0">
          <w:rPr>
            <w:lang w:val="es-ES"/>
          </w:rPr>
          <w:t>puede ser</w:t>
        </w:r>
        <w:r w:rsidR="00BD69AB" w:rsidRPr="004C49F5">
          <w:rPr>
            <w:lang w:val="es-ES"/>
          </w:rPr>
          <w:t xml:space="preserve"> fácilmente aprendi</w:t>
        </w:r>
        <w:r w:rsidR="00033DA0">
          <w:rPr>
            <w:lang w:val="es-ES"/>
          </w:rPr>
          <w:t>do</w:t>
        </w:r>
        <w:r w:rsidR="00BD69AB" w:rsidRPr="004C49F5">
          <w:rPr>
            <w:lang w:val="es-ES"/>
          </w:rPr>
          <w:t xml:space="preserve"> por el usuario.</w:t>
        </w:r>
      </w:ins>
    </w:p>
    <w:p w14:paraId="4806C901" w14:textId="77777777" w:rsidR="00BD69AB" w:rsidRPr="004C49F5" w:rsidRDefault="00BD69AB" w:rsidP="00377A7C">
      <w:pPr>
        <w:pStyle w:val="Prrafodelista"/>
        <w:numPr>
          <w:ilvl w:val="0"/>
          <w:numId w:val="27"/>
        </w:numPr>
        <w:jc w:val="both"/>
        <w:rPr>
          <w:ins w:id="188" w:author="Regina Casanova" w:date="2017-06-26T16:02:00Z"/>
          <w:lang w:val="es-ES"/>
        </w:rPr>
      </w:pPr>
      <w:ins w:id="189" w:author="Regina Casanova" w:date="2017-06-26T16:02:00Z">
        <w:r w:rsidRPr="004C49F5">
          <w:rPr>
            <w:lang w:val="es-ES"/>
          </w:rPr>
          <w:t xml:space="preserve">Eficiencia: </w:t>
        </w:r>
        <w:r w:rsidR="009C4A41">
          <w:rPr>
            <w:lang w:val="es-ES"/>
          </w:rPr>
          <w:t>es la capacidad de</w:t>
        </w:r>
        <w:r w:rsidRPr="004C49F5">
          <w:rPr>
            <w:lang w:val="es-ES"/>
          </w:rPr>
          <w:t xml:space="preserve"> uso eficiente, permitiendo alta productividad.</w:t>
        </w:r>
      </w:ins>
    </w:p>
    <w:p w14:paraId="475A0846" w14:textId="77777777" w:rsidR="00BD69AB" w:rsidRPr="004C49F5" w:rsidRDefault="006A1B38" w:rsidP="00377A7C">
      <w:pPr>
        <w:pStyle w:val="Prrafodelista"/>
        <w:numPr>
          <w:ilvl w:val="0"/>
          <w:numId w:val="27"/>
        </w:numPr>
        <w:jc w:val="both"/>
        <w:rPr>
          <w:ins w:id="190" w:author="Regina Casanova" w:date="2017-06-26T16:02:00Z"/>
          <w:lang w:val="es-ES"/>
        </w:rPr>
      </w:pPr>
      <w:ins w:id="191" w:author="Regina Casanova" w:date="2017-06-26T16:02:00Z">
        <w:r>
          <w:rPr>
            <w:lang w:val="es-ES"/>
          </w:rPr>
          <w:t>D</w:t>
        </w:r>
        <w:r w:rsidR="00BD69AB" w:rsidRPr="004C49F5">
          <w:rPr>
            <w:lang w:val="es-ES"/>
          </w:rPr>
          <w:t xml:space="preserve">e Memoria: </w:t>
        </w:r>
        <w:r w:rsidR="00B83FAE">
          <w:rPr>
            <w:lang w:val="es-ES"/>
          </w:rPr>
          <w:t xml:space="preserve">que se refiera a la facilidad con la que el usuario recuerda el sistema, sin tener que </w:t>
        </w:r>
        <w:r>
          <w:rPr>
            <w:lang w:val="es-ES"/>
          </w:rPr>
          <w:t xml:space="preserve">re-aprender </w:t>
        </w:r>
        <w:r w:rsidR="00BD69AB" w:rsidRPr="004C49F5">
          <w:rPr>
            <w:lang w:val="es-ES"/>
          </w:rPr>
          <w:t>cada</w:t>
        </w:r>
        <w:r>
          <w:rPr>
            <w:lang w:val="es-ES"/>
          </w:rPr>
          <w:t xml:space="preserve"> vez que lo utiliza</w:t>
        </w:r>
        <w:r w:rsidR="00BD69AB" w:rsidRPr="004C49F5">
          <w:rPr>
            <w:lang w:val="es-ES"/>
          </w:rPr>
          <w:t>.</w:t>
        </w:r>
      </w:ins>
    </w:p>
    <w:p w14:paraId="606CFC38" w14:textId="77777777" w:rsidR="002D30D6" w:rsidRPr="00ED56F0" w:rsidRDefault="00954D37" w:rsidP="00377A7C">
      <w:pPr>
        <w:pStyle w:val="Prrafodelista"/>
        <w:numPr>
          <w:ilvl w:val="0"/>
          <w:numId w:val="27"/>
        </w:numPr>
        <w:jc w:val="both"/>
        <w:rPr>
          <w:lang w:val="es-ES"/>
        </w:rPr>
        <w:pPrChange w:id="192" w:author="Regina Casanova" w:date="2017-06-26T16:02:00Z">
          <w:pPr>
            <w:pStyle w:val="Prrafodelista"/>
            <w:ind w:left="1440"/>
          </w:pPr>
        </w:pPrChange>
      </w:pPr>
      <w:ins w:id="193" w:author="Regina Casanova" w:date="2017-06-26T16:02:00Z">
        <w:r>
          <w:rPr>
            <w:lang w:val="es-ES"/>
          </w:rPr>
          <w:t>Manejo de e</w:t>
        </w:r>
        <w:r w:rsidR="00BD69AB" w:rsidRPr="004C49F5">
          <w:rPr>
            <w:lang w:val="es-ES"/>
          </w:rPr>
          <w:t xml:space="preserve">rrores: </w:t>
        </w:r>
        <w:r w:rsidR="00762CC7">
          <w:rPr>
            <w:lang w:val="es-ES"/>
          </w:rPr>
          <w:t xml:space="preserve">consistente en una baja </w:t>
        </w:r>
        <w:r w:rsidR="00BD69AB" w:rsidRPr="004C49F5">
          <w:rPr>
            <w:lang w:val="es-ES"/>
          </w:rPr>
          <w:t>tasa de errores y</w:t>
        </w:r>
        <w:r w:rsidR="006A1B38">
          <w:rPr>
            <w:lang w:val="es-ES"/>
          </w:rPr>
          <w:t xml:space="preserve"> una fácil recuperación ante</w:t>
        </w:r>
        <w:r w:rsidR="00BD69AB" w:rsidRPr="004C49F5">
          <w:rPr>
            <w:lang w:val="es-ES"/>
          </w:rPr>
          <w:t xml:space="preserve"> errores producidos por el usuario.</w:t>
        </w:r>
      </w:ins>
      <w:moveToRangeStart w:id="194" w:author="Regina Casanova" w:date="2017-06-26T16:02:00Z" w:name="move486256294"/>
    </w:p>
    <w:p w14:paraId="492CF848" w14:textId="77777777" w:rsidR="00BD69AB" w:rsidRDefault="00935393" w:rsidP="00377A7C">
      <w:pPr>
        <w:pStyle w:val="Prrafodelista"/>
        <w:numPr>
          <w:ilvl w:val="0"/>
          <w:numId w:val="27"/>
        </w:numPr>
        <w:jc w:val="both"/>
        <w:rPr>
          <w:ins w:id="195" w:author="Regina Casanova" w:date="2017-06-26T16:02:00Z"/>
          <w:lang w:val="es-ES"/>
        </w:rPr>
      </w:pPr>
      <w:moveTo w:id="196" w:author="Regina Casanova" w:date="2017-06-26T16:02:00Z">
        <w:r w:rsidRPr="004C49F5">
          <w:rPr>
            <w:lang w:val="es-ES"/>
            <w:rPrChange w:id="197" w:author="Regina Casanova" w:date="2017-06-26T16:02:00Z">
              <w:rPr>
                <w:b/>
                <w:lang w:val="es-ES"/>
              </w:rPr>
            </w:rPrChange>
          </w:rPr>
          <w:t>Satisfacción</w:t>
        </w:r>
      </w:moveTo>
      <w:moveToRangeEnd w:id="194"/>
      <w:ins w:id="198" w:author="Regina Casanova" w:date="2017-06-26T16:02:00Z">
        <w:r w:rsidR="00BD69AB" w:rsidRPr="004C49F5">
          <w:rPr>
            <w:lang w:val="es-ES"/>
          </w:rPr>
          <w:t xml:space="preserve">: </w:t>
        </w:r>
        <w:r w:rsidR="004A2915">
          <w:rPr>
            <w:lang w:val="es-ES"/>
          </w:rPr>
          <w:t xml:space="preserve">que mide que tan </w:t>
        </w:r>
        <w:r w:rsidR="00BD69AB" w:rsidRPr="004C49F5">
          <w:rPr>
            <w:lang w:val="es-ES"/>
          </w:rPr>
          <w:t xml:space="preserve">placentero </w:t>
        </w:r>
        <w:r w:rsidR="004A2915">
          <w:rPr>
            <w:lang w:val="es-ES"/>
          </w:rPr>
          <w:t>es el uso d</w:t>
        </w:r>
        <w:r w:rsidR="00623B8E">
          <w:rPr>
            <w:lang w:val="es-ES"/>
          </w:rPr>
          <w:t>el sistema</w:t>
        </w:r>
        <w:r w:rsidR="00BD69AB" w:rsidRPr="004C49F5">
          <w:rPr>
            <w:lang w:val="es-ES"/>
          </w:rPr>
          <w:t>.</w:t>
        </w:r>
      </w:ins>
    </w:p>
    <w:p w14:paraId="5D3DAD4F" w14:textId="77777777" w:rsidR="00B402DF" w:rsidRDefault="00B402DF" w:rsidP="00377A7C">
      <w:pPr>
        <w:jc w:val="both"/>
        <w:rPr>
          <w:ins w:id="199" w:author="Regina Casanova" w:date="2017-06-26T16:02:00Z"/>
          <w:lang w:val="es-ES"/>
        </w:rPr>
      </w:pPr>
    </w:p>
    <w:p w14:paraId="222E90A9" w14:textId="77777777" w:rsidR="00B402DF" w:rsidRPr="004C49F5" w:rsidRDefault="00B402DF" w:rsidP="00377A7C">
      <w:pPr>
        <w:jc w:val="both"/>
        <w:rPr>
          <w:ins w:id="200" w:author="Regina Casanova" w:date="2017-06-26T16:02:00Z"/>
          <w:lang w:val="es-ES"/>
        </w:rPr>
      </w:pPr>
      <w:ins w:id="201" w:author="Regina Casanova" w:date="2017-06-26T16:02:00Z">
        <w:r w:rsidRPr="004C49F5">
          <w:rPr>
            <w:lang w:val="es-ES"/>
          </w:rPr>
          <w:t xml:space="preserve">La importancia del diseño centrado en el usuario radica en que la misión de comunicar la </w:t>
        </w:r>
        <w:r w:rsidR="00623B8E">
          <w:rPr>
            <w:lang w:val="es-ES"/>
          </w:rPr>
          <w:t>relev</w:t>
        </w:r>
        <w:r w:rsidR="00623B8E" w:rsidRPr="004C49F5">
          <w:rPr>
            <w:lang w:val="es-ES"/>
          </w:rPr>
          <w:t xml:space="preserve">ancia </w:t>
        </w:r>
        <w:r w:rsidRPr="004C49F5">
          <w:rPr>
            <w:lang w:val="es-ES"/>
          </w:rPr>
          <w:t>del sistema planteado ingresa al usuario a través de su interfaz, ya que desde el punto de vista del usuario, la interfaz es el sistema como un todo. Una buena interfaz dirige la atención del usuario a la información importante, hace obvia la tarea del usuario y provee ayuda e información durante el proceso. Una mala interfaz</w:t>
        </w:r>
        <w:r w:rsidRPr="004C49F5">
          <w:rPr>
            <w:lang w:val="es-ES"/>
          </w:rPr>
          <w:tab/>
          <w:t xml:space="preserve"> falla en cumplir con estos objetivos y desde el punto de vista del usuario, el sistema falla, sin importar que tan buena sea su funcionalidad</w:t>
        </w:r>
        <w:r w:rsidR="003A4F17">
          <w:rPr>
            <w:lang w:val="es-ES"/>
          </w:rPr>
          <w:t xml:space="preserve"> interna</w:t>
        </w:r>
        <w:r w:rsidRPr="004C49F5">
          <w:rPr>
            <w:lang w:val="es-ES"/>
          </w:rPr>
          <w:t>.</w:t>
        </w:r>
      </w:ins>
    </w:p>
    <w:p w14:paraId="6F705884" w14:textId="77777777" w:rsidR="00075903" w:rsidRDefault="00075903" w:rsidP="00075903">
      <w:pPr>
        <w:jc w:val="both"/>
        <w:rPr>
          <w:lang w:val="es-ES"/>
        </w:rPr>
      </w:pPr>
      <w:moveToRangeStart w:id="202" w:author="Regina Casanova" w:date="2017-06-26T16:02:00Z" w:name="move486256295"/>
    </w:p>
    <w:p w14:paraId="6A997E8E" w14:textId="77777777" w:rsidR="00BD69AB" w:rsidRPr="004C49F5" w:rsidRDefault="00075903" w:rsidP="00377A7C">
      <w:pPr>
        <w:jc w:val="both"/>
        <w:rPr>
          <w:ins w:id="203" w:author="Regina Casanova" w:date="2017-06-26T16:02:00Z"/>
          <w:lang w:val="es-ES"/>
        </w:rPr>
      </w:pPr>
      <w:moveTo w:id="204" w:author="Regina Casanova" w:date="2017-06-26T16:02:00Z">
        <w:r>
          <w:rPr>
            <w:lang w:val="es-ES"/>
          </w:rPr>
          <w:t xml:space="preserve">Cuando </w:t>
        </w:r>
      </w:moveTo>
      <w:moveToRangeEnd w:id="202"/>
      <w:ins w:id="205" w:author="Regina Casanova" w:date="2017-06-26T16:02:00Z">
        <w:r w:rsidR="00AA56FF">
          <w:rPr>
            <w:lang w:val="es-ES"/>
          </w:rPr>
          <w:t>se deja atrás a los usuarios, es decir cuando se diseña</w:t>
        </w:r>
        <w:r w:rsidR="005311BC" w:rsidRPr="004C49F5">
          <w:rPr>
            <w:lang w:val="es-ES"/>
          </w:rPr>
          <w:t xml:space="preserve"> un sistema pensando principalmente en las nec</w:t>
        </w:r>
        <w:r w:rsidR="004D255E">
          <w:rPr>
            <w:lang w:val="es-ES"/>
          </w:rPr>
          <w:t>esidades y objetivos</w:t>
        </w:r>
        <w:r w:rsidR="00AA56FF">
          <w:rPr>
            <w:lang w:val="es-ES"/>
          </w:rPr>
          <w:t xml:space="preserve"> de la empresa</w:t>
        </w:r>
        <w:r w:rsidR="005311BC" w:rsidRPr="004C49F5">
          <w:rPr>
            <w:lang w:val="es-ES"/>
          </w:rPr>
          <w:t>, puede resultar en sistemas informáticos confusos, no-intuitivos y de poca ayuda para sus usuarios finales.</w:t>
        </w:r>
      </w:ins>
    </w:p>
    <w:p w14:paraId="1D990A6B" w14:textId="77777777" w:rsidR="00415C95" w:rsidRPr="00F13E49" w:rsidRDefault="00415C95" w:rsidP="00377A7C">
      <w:pPr>
        <w:jc w:val="both"/>
        <w:rPr>
          <w:ins w:id="206" w:author="Regina Casanova" w:date="2017-06-26T16:02:00Z"/>
          <w:highlight w:val="green"/>
          <w:lang w:val="es-ES"/>
        </w:rPr>
      </w:pPr>
    </w:p>
    <w:p w14:paraId="133175E1" w14:textId="77777777" w:rsidR="004E5147" w:rsidRPr="002F46B8" w:rsidRDefault="008D4DEB" w:rsidP="00377A7C">
      <w:pPr>
        <w:pStyle w:val="Prrafodelista"/>
        <w:numPr>
          <w:ilvl w:val="2"/>
          <w:numId w:val="1"/>
        </w:numPr>
        <w:jc w:val="both"/>
        <w:rPr>
          <w:ins w:id="207" w:author="Regina Casanova" w:date="2017-06-26T16:02:00Z"/>
          <w:lang w:val="es-ES"/>
        </w:rPr>
      </w:pPr>
      <w:ins w:id="208" w:author="Regina Casanova" w:date="2017-06-26T16:02:00Z">
        <w:r w:rsidRPr="002F46B8">
          <w:rPr>
            <w:lang w:val="es-ES"/>
          </w:rPr>
          <w:t>Metodología</w:t>
        </w:r>
        <w:r w:rsidR="00A1507D" w:rsidRPr="002F46B8">
          <w:rPr>
            <w:lang w:val="es-ES"/>
          </w:rPr>
          <w:fldChar w:fldCharType="begin" w:fldLock="1"/>
        </w:r>
        <w:r w:rsidR="0022213C" w:rsidRPr="002F46B8">
          <w:rPr>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"(17)", "plainTextFormattedCitation" : "(17)", "previouslyFormattedCitation" : "(17)" }, "properties" : { "noteIndex" : 0 }, "schema" : "https://github.com/citation-style-language/schema/raw/master/csl-citation.json" }</w:instrText>
        </w:r>
        <w:r w:rsidR="00A1507D" w:rsidRPr="002F46B8">
          <w:rPr>
            <w:lang w:val="es-ES"/>
          </w:rPr>
          <w:fldChar w:fldCharType="separate"/>
        </w:r>
        <w:r w:rsidR="006A1B38" w:rsidRPr="002F46B8">
          <w:rPr>
            <w:noProof/>
            <w:lang w:val="es-ES"/>
          </w:rPr>
          <w:t>(17)</w:t>
        </w:r>
        <w:r w:rsidR="00A1507D" w:rsidRPr="002F46B8">
          <w:rPr>
            <w:lang w:val="es-ES"/>
          </w:rPr>
          <w:fldChar w:fldCharType="end"/>
        </w:r>
        <w:r w:rsidR="00A1507D" w:rsidRPr="002F46B8">
          <w:rPr>
            <w:lang w:val="es-ES"/>
          </w:rPr>
          <w:fldChar w:fldCharType="begin" w:fldLock="1"/>
        </w:r>
        <w:r w:rsidR="0022213C" w:rsidRPr="002F46B8">
          <w:rPr>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"(16)" }, "properties" : { "noteIndex" : 0 }, "schema" : "https://github.com/citation-style-language/schema/raw/master/csl-citation.json" }</w:instrText>
        </w:r>
        <w:r w:rsidR="00A1507D" w:rsidRPr="002F46B8">
          <w:rPr>
            <w:lang w:val="es-ES"/>
          </w:rPr>
          <w:fldChar w:fldCharType="separate"/>
        </w:r>
        <w:r w:rsidR="006A1B38" w:rsidRPr="002F46B8">
          <w:rPr>
            <w:noProof/>
            <w:lang w:val="es-ES"/>
          </w:rPr>
          <w:t>(16)</w:t>
        </w:r>
        <w:r w:rsidR="00A1507D" w:rsidRPr="002F46B8">
          <w:rPr>
            <w:lang w:val="es-ES"/>
          </w:rPr>
          <w:fldChar w:fldCharType="end"/>
        </w:r>
        <w:r w:rsidR="00A1507D" w:rsidRPr="002F46B8">
          <w:rPr>
            <w:lang w:val="es-ES"/>
          </w:rPr>
          <w:fldChar w:fldCharType="begin" w:fldLock="1"/>
        </w:r>
        <w:r w:rsidR="004E4E18" w:rsidRPr="002F46B8">
          <w:rPr>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"noteIndex" : 0 }, "schema" : "https://github.com/citation-style-language/schema/raw/master/csl-citation.json" }</w:instrText>
        </w:r>
        <w:r w:rsidR="00A1507D" w:rsidRPr="002F46B8">
          <w:rPr>
            <w:lang w:val="es-ES"/>
          </w:rPr>
          <w:fldChar w:fldCharType="separate"/>
        </w:r>
        <w:r w:rsidR="004B6EE8" w:rsidRPr="002F46B8">
          <w:rPr>
            <w:noProof/>
            <w:lang w:val="es-ES"/>
          </w:rPr>
          <w:t>(18)</w:t>
        </w:r>
        <w:r w:rsidR="00A1507D" w:rsidRPr="002F46B8">
          <w:rPr>
            <w:lang w:val="es-ES"/>
          </w:rPr>
          <w:fldChar w:fldCharType="end"/>
        </w:r>
        <w:r w:rsidR="004B6EE8" w:rsidRPr="002F46B8">
          <w:rPr>
            <w:lang w:val="es-ES"/>
          </w:rPr>
          <w:t xml:space="preserve"> </w:t>
        </w:r>
      </w:ins>
    </w:p>
    <w:p w14:paraId="6B83E565" w14:textId="77777777" w:rsidR="007545F2" w:rsidRPr="00B63D88" w:rsidRDefault="007545F2" w:rsidP="00377A7C">
      <w:pPr>
        <w:jc w:val="both"/>
        <w:rPr>
          <w:ins w:id="209" w:author="Regina Casanova" w:date="2017-06-26T16:02:00Z"/>
          <w:lang w:val="es-ES"/>
        </w:rPr>
      </w:pPr>
    </w:p>
    <w:p w14:paraId="3E04376C" w14:textId="77777777" w:rsidR="007545F2" w:rsidRPr="00B63D88" w:rsidRDefault="00E12F88" w:rsidP="00377A7C">
      <w:pPr>
        <w:jc w:val="both"/>
        <w:rPr>
          <w:ins w:id="210" w:author="Regina Casanova" w:date="2017-06-26T16:02:00Z"/>
          <w:lang w:val="es-ES"/>
        </w:rPr>
      </w:pPr>
      <w:ins w:id="211" w:author="Regina Casanova" w:date="2017-06-26T16:02:00Z">
        <w:r w:rsidRPr="00B63D88">
          <w:rPr>
            <w:lang w:val="es-ES"/>
          </w:rPr>
          <w:t>La metodología utilizada en el</w:t>
        </w:r>
        <w:r w:rsidR="008D4DEB" w:rsidRPr="00B63D88">
          <w:rPr>
            <w:lang w:val="es-ES"/>
          </w:rPr>
          <w:t xml:space="preserve"> diseño centrado en el usuario, tiene 3 componentes principales:</w:t>
        </w:r>
      </w:ins>
    </w:p>
    <w:p w14:paraId="42CEFB15" w14:textId="77777777" w:rsidR="008D4DEB" w:rsidRPr="00B63D88" w:rsidRDefault="008D4DEB" w:rsidP="00377A7C">
      <w:pPr>
        <w:jc w:val="both"/>
        <w:rPr>
          <w:ins w:id="212" w:author="Regina Casanova" w:date="2017-06-26T16:02:00Z"/>
          <w:lang w:val="es-ES"/>
        </w:rPr>
      </w:pPr>
    </w:p>
    <w:p w14:paraId="19832E19" w14:textId="77777777" w:rsidR="008D4DEB" w:rsidRPr="00B63D88" w:rsidRDefault="008D4DEB" w:rsidP="00377A7C">
      <w:pPr>
        <w:pStyle w:val="Prrafodelista"/>
        <w:numPr>
          <w:ilvl w:val="0"/>
          <w:numId w:val="29"/>
        </w:numPr>
        <w:jc w:val="both"/>
        <w:rPr>
          <w:ins w:id="213" w:author="Regina Casanova" w:date="2017-06-26T16:02:00Z"/>
          <w:lang w:val="es-ES"/>
        </w:rPr>
      </w:pPr>
      <w:ins w:id="214" w:author="Regina Casanova" w:date="2017-06-26T16:02:00Z">
        <w:r w:rsidRPr="002F46B8">
          <w:rPr>
            <w:i/>
            <w:lang w:val="es-ES"/>
          </w:rPr>
          <w:t>Análisis:</w:t>
        </w:r>
        <w:r w:rsidRPr="00B63D88">
          <w:rPr>
            <w:lang w:val="es-ES"/>
          </w:rPr>
          <w:t xml:space="preserve"> Se recopila información </w:t>
        </w:r>
        <w:r w:rsidR="00C91918" w:rsidRPr="00B63D88">
          <w:rPr>
            <w:lang w:val="es-ES"/>
          </w:rPr>
          <w:t xml:space="preserve">sobre el contexto de uso </w:t>
        </w:r>
        <w:r w:rsidRPr="00B63D88">
          <w:rPr>
            <w:lang w:val="es-ES"/>
          </w:rPr>
          <w:t xml:space="preserve">y </w:t>
        </w:r>
        <w:r w:rsidR="00C91918" w:rsidRPr="00B63D88">
          <w:rPr>
            <w:lang w:val="es-ES"/>
          </w:rPr>
          <w:t xml:space="preserve">los </w:t>
        </w:r>
        <w:r w:rsidRPr="00B63D88">
          <w:rPr>
            <w:lang w:val="es-ES"/>
          </w:rPr>
          <w:t>requerimientos específicos para el sistema</w:t>
        </w:r>
        <w:r w:rsidR="007839B8">
          <w:rPr>
            <w:lang w:val="es-ES"/>
          </w:rPr>
          <w:t>.</w:t>
        </w:r>
        <w:r w:rsidRPr="00B63D88">
          <w:rPr>
            <w:lang w:val="es-ES"/>
          </w:rPr>
          <w:t xml:space="preserve"> </w:t>
        </w:r>
        <w:r w:rsidR="007839B8">
          <w:rPr>
            <w:lang w:val="es-ES"/>
          </w:rPr>
          <w:t>T</w:t>
        </w:r>
        <w:r w:rsidRPr="00B63D88">
          <w:rPr>
            <w:lang w:val="es-ES"/>
          </w:rPr>
          <w:t>iene a su vez 3 componentes:</w:t>
        </w:r>
      </w:ins>
    </w:p>
    <w:p w14:paraId="588C23E9" w14:textId="77777777" w:rsidR="008D4DEB" w:rsidRPr="00B63D88" w:rsidRDefault="00C91918" w:rsidP="00377A7C">
      <w:pPr>
        <w:pStyle w:val="Prrafodelista"/>
        <w:numPr>
          <w:ilvl w:val="1"/>
          <w:numId w:val="29"/>
        </w:numPr>
        <w:jc w:val="both"/>
        <w:rPr>
          <w:ins w:id="215" w:author="Regina Casanova" w:date="2017-06-26T16:02:00Z"/>
          <w:lang w:val="es-ES"/>
        </w:rPr>
      </w:pPr>
      <w:ins w:id="216" w:author="Regina Casanova" w:date="2017-06-26T16:02:00Z">
        <w:r w:rsidRPr="00B63D88">
          <w:rPr>
            <w:lang w:val="es-ES"/>
          </w:rPr>
          <w:t>Análisis</w:t>
        </w:r>
        <w:r w:rsidR="008D4DEB" w:rsidRPr="00B63D88">
          <w:rPr>
            <w:lang w:val="es-ES"/>
          </w:rPr>
          <w:t xml:space="preserve"> corporativo</w:t>
        </w:r>
        <w:r w:rsidR="00756846">
          <w:rPr>
            <w:lang w:val="es-ES"/>
          </w:rPr>
          <w:t>, que permite identificar:</w:t>
        </w:r>
      </w:ins>
    </w:p>
    <w:p w14:paraId="134A8FA4" w14:textId="77777777" w:rsidR="008D4DEB" w:rsidRPr="00B63D88" w:rsidRDefault="001369FD" w:rsidP="00377A7C">
      <w:pPr>
        <w:pStyle w:val="Prrafodelista"/>
        <w:numPr>
          <w:ilvl w:val="2"/>
          <w:numId w:val="29"/>
        </w:numPr>
        <w:jc w:val="both"/>
        <w:rPr>
          <w:ins w:id="217" w:author="Regina Casanova" w:date="2017-06-26T16:02:00Z"/>
          <w:lang w:val="es-ES"/>
        </w:rPr>
      </w:pPr>
      <w:ins w:id="218" w:author="Regina Casanova" w:date="2017-06-26T16:02:00Z">
        <w:r>
          <w:rPr>
            <w:lang w:val="es-ES"/>
          </w:rPr>
          <w:t>O</w:t>
        </w:r>
        <w:r w:rsidR="00E12F88" w:rsidRPr="00B63D88">
          <w:rPr>
            <w:lang w:val="es-ES"/>
          </w:rPr>
          <w:t>bjetivos corporativos</w:t>
        </w:r>
        <w:r w:rsidR="008D4DEB" w:rsidRPr="00B63D88">
          <w:rPr>
            <w:lang w:val="es-ES"/>
          </w:rPr>
          <w:t>.</w:t>
        </w:r>
      </w:ins>
    </w:p>
    <w:p w14:paraId="2E7552EE" w14:textId="77777777" w:rsidR="008D4DEB" w:rsidRPr="00B63D88" w:rsidRDefault="001369FD" w:rsidP="00377A7C">
      <w:pPr>
        <w:pStyle w:val="Prrafodelista"/>
        <w:numPr>
          <w:ilvl w:val="2"/>
          <w:numId w:val="29"/>
        </w:numPr>
        <w:jc w:val="both"/>
        <w:rPr>
          <w:ins w:id="219" w:author="Regina Casanova" w:date="2017-06-26T16:02:00Z"/>
          <w:lang w:val="es-ES"/>
        </w:rPr>
      </w:pPr>
      <w:ins w:id="220" w:author="Regina Casanova" w:date="2017-06-26T16:02:00Z">
        <w:r>
          <w:rPr>
            <w:lang w:val="es-ES"/>
          </w:rPr>
          <w:t>R</w:t>
        </w:r>
        <w:r w:rsidR="008D4DEB" w:rsidRPr="00B63D88">
          <w:rPr>
            <w:lang w:val="es-ES"/>
          </w:rPr>
          <w:t>equerimientos corporativos.</w:t>
        </w:r>
      </w:ins>
    </w:p>
    <w:p w14:paraId="65FB51D2" w14:textId="77777777" w:rsidR="008D4DEB" w:rsidRPr="00B63D88" w:rsidRDefault="001369FD" w:rsidP="00377A7C">
      <w:pPr>
        <w:pStyle w:val="Prrafodelista"/>
        <w:numPr>
          <w:ilvl w:val="2"/>
          <w:numId w:val="29"/>
        </w:numPr>
        <w:jc w:val="both"/>
        <w:rPr>
          <w:ins w:id="221" w:author="Regina Casanova" w:date="2017-06-26T16:02:00Z"/>
          <w:lang w:val="es-ES"/>
        </w:rPr>
      </w:pPr>
      <w:ins w:id="222" w:author="Regina Casanova" w:date="2017-06-26T16:02:00Z">
        <w:r>
          <w:rPr>
            <w:lang w:val="es-ES"/>
          </w:rPr>
          <w:t>I</w:t>
        </w:r>
        <w:r w:rsidR="008D4DEB" w:rsidRPr="00B63D88">
          <w:rPr>
            <w:lang w:val="es-ES"/>
          </w:rPr>
          <w:t>magen que la empresa desea proyectar a través del sistema.</w:t>
        </w:r>
      </w:ins>
    </w:p>
    <w:p w14:paraId="757ECB90" w14:textId="77777777" w:rsidR="008D4DEB" w:rsidRPr="00B63D88" w:rsidRDefault="001369FD" w:rsidP="00377A7C">
      <w:pPr>
        <w:pStyle w:val="Prrafodelista"/>
        <w:numPr>
          <w:ilvl w:val="2"/>
          <w:numId w:val="29"/>
        </w:numPr>
        <w:jc w:val="both"/>
        <w:rPr>
          <w:ins w:id="223" w:author="Regina Casanova" w:date="2017-06-26T16:02:00Z"/>
          <w:lang w:val="es-ES"/>
        </w:rPr>
      </w:pPr>
      <w:ins w:id="224" w:author="Regina Casanova" w:date="2017-06-26T16:02:00Z">
        <w:r>
          <w:rPr>
            <w:lang w:val="es-ES"/>
          </w:rPr>
          <w:t>D</w:t>
        </w:r>
        <w:r w:rsidR="008D4DEB" w:rsidRPr="00B63D88">
          <w:rPr>
            <w:lang w:val="es-ES"/>
          </w:rPr>
          <w:t>esafíos y Limitaciones</w:t>
        </w:r>
        <w:r w:rsidR="00E12F88" w:rsidRPr="00B63D88">
          <w:rPr>
            <w:lang w:val="es-ES"/>
          </w:rPr>
          <w:t xml:space="preserve"> que enfrentará el sistema</w:t>
        </w:r>
        <w:r w:rsidR="008D4DEB" w:rsidRPr="00B63D88">
          <w:rPr>
            <w:lang w:val="es-ES"/>
          </w:rPr>
          <w:t>.</w:t>
        </w:r>
      </w:ins>
    </w:p>
    <w:p w14:paraId="1C545132" w14:textId="77777777" w:rsidR="008D4DEB" w:rsidRPr="00B63D88" w:rsidRDefault="00C91918" w:rsidP="00377A7C">
      <w:pPr>
        <w:pStyle w:val="Prrafodelista"/>
        <w:numPr>
          <w:ilvl w:val="1"/>
          <w:numId w:val="29"/>
        </w:numPr>
        <w:jc w:val="both"/>
        <w:rPr>
          <w:ins w:id="225" w:author="Regina Casanova" w:date="2017-06-26T16:02:00Z"/>
          <w:lang w:val="es-ES"/>
        </w:rPr>
      </w:pPr>
      <w:ins w:id="226" w:author="Regina Casanova" w:date="2017-06-26T16:02:00Z">
        <w:r w:rsidRPr="00B63D88">
          <w:rPr>
            <w:lang w:val="es-ES"/>
          </w:rPr>
          <w:t>Análisis</w:t>
        </w:r>
        <w:r w:rsidR="008D4DEB" w:rsidRPr="00B63D88">
          <w:rPr>
            <w:lang w:val="es-ES"/>
          </w:rPr>
          <w:t xml:space="preserve"> del usuario</w:t>
        </w:r>
        <w:r w:rsidR="001369FD">
          <w:rPr>
            <w:lang w:val="es-ES"/>
          </w:rPr>
          <w:t>, para identificar</w:t>
        </w:r>
        <w:r w:rsidR="008D4DEB" w:rsidRPr="00B63D88">
          <w:rPr>
            <w:lang w:val="es-ES"/>
          </w:rPr>
          <w:t>:</w:t>
        </w:r>
      </w:ins>
    </w:p>
    <w:p w14:paraId="69BBA4A2" w14:textId="77777777" w:rsidR="008D4DEB" w:rsidRPr="00B63D88" w:rsidRDefault="001369FD" w:rsidP="00377A7C">
      <w:pPr>
        <w:pStyle w:val="Prrafodelista"/>
        <w:numPr>
          <w:ilvl w:val="2"/>
          <w:numId w:val="29"/>
        </w:numPr>
        <w:jc w:val="both"/>
        <w:rPr>
          <w:ins w:id="227" w:author="Regina Casanova" w:date="2017-06-26T16:02:00Z"/>
          <w:lang w:val="es-ES"/>
        </w:rPr>
      </w:pPr>
      <w:ins w:id="228" w:author="Regina Casanova" w:date="2017-06-26T16:02:00Z">
        <w:r>
          <w:rPr>
            <w:lang w:val="es-ES"/>
          </w:rPr>
          <w:t>U</w:t>
        </w:r>
        <w:r w:rsidR="008D4DEB" w:rsidRPr="00B63D88">
          <w:rPr>
            <w:lang w:val="es-ES"/>
          </w:rPr>
          <w:t>suarios finales.</w:t>
        </w:r>
      </w:ins>
    </w:p>
    <w:p w14:paraId="5EA7C0E7" w14:textId="77777777" w:rsidR="008D4DEB" w:rsidRPr="00B63D88" w:rsidRDefault="001369FD" w:rsidP="00377A7C">
      <w:pPr>
        <w:pStyle w:val="Prrafodelista"/>
        <w:numPr>
          <w:ilvl w:val="2"/>
          <w:numId w:val="29"/>
        </w:numPr>
        <w:jc w:val="both"/>
        <w:rPr>
          <w:ins w:id="229" w:author="Regina Casanova" w:date="2017-06-26T16:02:00Z"/>
          <w:lang w:val="es-ES"/>
        </w:rPr>
      </w:pPr>
      <w:ins w:id="230" w:author="Regina Casanova" w:date="2017-06-26T16:02:00Z">
        <w:r>
          <w:rPr>
            <w:lang w:val="es-ES"/>
          </w:rPr>
          <w:t>O</w:t>
        </w:r>
        <w:r w:rsidR="00E12F88" w:rsidRPr="00B63D88">
          <w:rPr>
            <w:lang w:val="es-ES"/>
          </w:rPr>
          <w:t>bjetivos</w:t>
        </w:r>
        <w:r w:rsidR="008D4DEB" w:rsidRPr="00B63D88">
          <w:rPr>
            <w:lang w:val="es-ES"/>
          </w:rPr>
          <w:t xml:space="preserve"> de los usuarios finales en el sistema.</w:t>
        </w:r>
      </w:ins>
    </w:p>
    <w:p w14:paraId="64A046E4" w14:textId="77777777" w:rsidR="008D4DEB" w:rsidRPr="00B63D88" w:rsidRDefault="001369FD" w:rsidP="00377A7C">
      <w:pPr>
        <w:pStyle w:val="Prrafodelista"/>
        <w:numPr>
          <w:ilvl w:val="2"/>
          <w:numId w:val="29"/>
        </w:numPr>
        <w:jc w:val="both"/>
        <w:rPr>
          <w:ins w:id="231" w:author="Regina Casanova" w:date="2017-06-26T16:02:00Z"/>
          <w:lang w:val="es-ES"/>
        </w:rPr>
      </w:pPr>
      <w:ins w:id="232" w:author="Regina Casanova" w:date="2017-06-26T16:02:00Z">
        <w:r>
          <w:rPr>
            <w:lang w:val="es-ES"/>
          </w:rPr>
          <w:t>C</w:t>
        </w:r>
        <w:r w:rsidR="008D4DEB" w:rsidRPr="00B63D88">
          <w:rPr>
            <w:lang w:val="es-ES"/>
          </w:rPr>
          <w:t>onocimientos previos, experiencia y entorno de los usuarios</w:t>
        </w:r>
      </w:ins>
    </w:p>
    <w:p w14:paraId="73CC8506" w14:textId="77777777" w:rsidR="008D4DEB" w:rsidRPr="00B63D88" w:rsidRDefault="00C91918" w:rsidP="00377A7C">
      <w:pPr>
        <w:pStyle w:val="Prrafodelista"/>
        <w:numPr>
          <w:ilvl w:val="1"/>
          <w:numId w:val="29"/>
        </w:numPr>
        <w:ind w:left="1434" w:hanging="357"/>
        <w:jc w:val="both"/>
        <w:rPr>
          <w:ins w:id="233" w:author="Regina Casanova" w:date="2017-06-26T16:02:00Z"/>
          <w:lang w:val="es-ES"/>
        </w:rPr>
      </w:pPr>
      <w:ins w:id="234" w:author="Regina Casanova" w:date="2017-06-26T16:02:00Z">
        <w:r w:rsidRPr="00B63D88">
          <w:rPr>
            <w:lang w:val="es-ES"/>
          </w:rPr>
          <w:t>Análisis del sistema:</w:t>
        </w:r>
      </w:ins>
    </w:p>
    <w:p w14:paraId="08181C1D" w14:textId="77777777" w:rsidR="00C91918" w:rsidRPr="00B63D88" w:rsidRDefault="00C91918" w:rsidP="00377A7C">
      <w:pPr>
        <w:pStyle w:val="Prrafodelista"/>
        <w:numPr>
          <w:ilvl w:val="2"/>
          <w:numId w:val="29"/>
        </w:numPr>
        <w:jc w:val="both"/>
        <w:rPr>
          <w:ins w:id="235" w:author="Regina Casanova" w:date="2017-06-26T16:02:00Z"/>
          <w:lang w:val="es-ES"/>
        </w:rPr>
      </w:pPr>
      <w:ins w:id="236" w:author="Regina Casanova" w:date="2017-06-26T16:02:00Z">
        <w:r w:rsidRPr="00B63D88">
          <w:rPr>
            <w:lang w:val="es-ES"/>
          </w:rPr>
          <w:t>Arquitectura de la Información: Identificar el contenido</w:t>
        </w:r>
        <w:r w:rsidR="00E12F88" w:rsidRPr="00B63D88">
          <w:rPr>
            <w:lang w:val="es-ES"/>
          </w:rPr>
          <w:t xml:space="preserve"> del sistema, su agrupación y</w:t>
        </w:r>
        <w:r w:rsidRPr="00B63D88">
          <w:rPr>
            <w:lang w:val="es-ES"/>
          </w:rPr>
          <w:t xml:space="preserve"> jerarquía</w:t>
        </w:r>
        <w:r w:rsidR="001C5F04" w:rsidRPr="00B63D88">
          <w:rPr>
            <w:lang w:val="es-ES"/>
          </w:rPr>
          <w:t>.</w:t>
        </w:r>
      </w:ins>
    </w:p>
    <w:p w14:paraId="1FFB2B6D" w14:textId="77777777" w:rsidR="001C5F04" w:rsidRPr="00B63D88" w:rsidRDefault="001C5F04" w:rsidP="00377A7C">
      <w:pPr>
        <w:pStyle w:val="Prrafodelista"/>
        <w:numPr>
          <w:ilvl w:val="2"/>
          <w:numId w:val="29"/>
        </w:numPr>
        <w:jc w:val="both"/>
        <w:rPr>
          <w:ins w:id="237" w:author="Regina Casanova" w:date="2017-06-26T16:02:00Z"/>
          <w:lang w:val="es-ES"/>
        </w:rPr>
      </w:pPr>
      <w:ins w:id="238" w:author="Regina Casanova" w:date="2017-06-26T16:02:00Z">
        <w:r w:rsidRPr="00B63D88">
          <w:rPr>
            <w:lang w:val="es-ES"/>
          </w:rPr>
          <w:t xml:space="preserve">Flujo: Identificar el flujo que tendrá </w:t>
        </w:r>
        <w:r w:rsidR="004B6EE8" w:rsidRPr="00B63D88">
          <w:rPr>
            <w:lang w:val="es-ES"/>
          </w:rPr>
          <w:t xml:space="preserve">el sistema. Es decir, cual será el orden de las pantallas que verá el usuario final cuando </w:t>
        </w:r>
        <w:r w:rsidR="00E12F88" w:rsidRPr="00B63D88">
          <w:rPr>
            <w:lang w:val="es-ES"/>
          </w:rPr>
          <w:t>utilice</w:t>
        </w:r>
        <w:r w:rsidR="004B6EE8" w:rsidRPr="00B63D88">
          <w:rPr>
            <w:lang w:val="es-ES"/>
          </w:rPr>
          <w:t xml:space="preserve"> el sistema.</w:t>
        </w:r>
      </w:ins>
    </w:p>
    <w:p w14:paraId="01BDB27E" w14:textId="77777777" w:rsidR="00C91918" w:rsidRPr="00B63D88" w:rsidRDefault="00C91918" w:rsidP="00377A7C">
      <w:pPr>
        <w:pStyle w:val="Prrafodelista"/>
        <w:numPr>
          <w:ilvl w:val="2"/>
          <w:numId w:val="29"/>
        </w:numPr>
        <w:jc w:val="both"/>
        <w:rPr>
          <w:ins w:id="239" w:author="Regina Casanova" w:date="2017-06-26T16:02:00Z"/>
          <w:lang w:val="es-ES"/>
        </w:rPr>
      </w:pPr>
      <w:ins w:id="240" w:author="Regina Casanova" w:date="2017-06-26T16:02:00Z">
        <w:r w:rsidRPr="00B63D88">
          <w:rPr>
            <w:lang w:val="es-ES"/>
          </w:rPr>
          <w:t xml:space="preserve">Benchmarking: Realizar búsqueda de sistemas similares donde </w:t>
        </w:r>
        <w:r w:rsidR="00E12F88" w:rsidRPr="00B63D88">
          <w:rPr>
            <w:lang w:val="es-ES"/>
          </w:rPr>
          <w:t>se busco</w:t>
        </w:r>
        <w:r w:rsidRPr="00B63D88">
          <w:rPr>
            <w:lang w:val="es-ES"/>
          </w:rPr>
          <w:t xml:space="preserve"> dar solución a un problema similar.</w:t>
        </w:r>
      </w:ins>
    </w:p>
    <w:p w14:paraId="65754099" w14:textId="77777777" w:rsidR="00C91918" w:rsidRPr="00B63D88" w:rsidRDefault="00C91918" w:rsidP="00377A7C">
      <w:pPr>
        <w:pStyle w:val="Prrafodelista"/>
        <w:numPr>
          <w:ilvl w:val="2"/>
          <w:numId w:val="29"/>
        </w:numPr>
        <w:jc w:val="both"/>
        <w:rPr>
          <w:ins w:id="241" w:author="Regina Casanova" w:date="2017-06-26T16:02:00Z"/>
          <w:lang w:val="es-ES"/>
        </w:rPr>
      </w:pPr>
      <w:ins w:id="242" w:author="Regina Casanova" w:date="2017-06-26T16:02:00Z">
        <w:r w:rsidRPr="00B63D88">
          <w:rPr>
            <w:lang w:val="es-ES"/>
          </w:rPr>
          <w:t>Realizar un Storyboard</w:t>
        </w:r>
        <w:r w:rsidR="00E12F88" w:rsidRPr="00B63D88">
          <w:rPr>
            <w:lang w:val="es-ES"/>
          </w:rPr>
          <w:t>: Consiste en la invención de una</w:t>
        </w:r>
        <w:r w:rsidRPr="00B63D88">
          <w:rPr>
            <w:lang w:val="es-ES"/>
          </w:rPr>
          <w:t xml:space="preserve"> historia de un usuario final (persona) que tenga ciertas necesidades especif</w:t>
        </w:r>
        <w:r w:rsidR="00E12F88" w:rsidRPr="00B63D88">
          <w:rPr>
            <w:lang w:val="es-ES"/>
          </w:rPr>
          <w:t>icas (escenario) y que necesite</w:t>
        </w:r>
        <w:r w:rsidRPr="00B63D88">
          <w:rPr>
            <w:lang w:val="es-ES"/>
          </w:rPr>
          <w:t xml:space="preserve"> hacer uso de nuestro sistema para un fin especifico (caso</w:t>
        </w:r>
        <w:r w:rsidR="00E12F88" w:rsidRPr="00B63D88">
          <w:rPr>
            <w:lang w:val="es-ES"/>
          </w:rPr>
          <w:t xml:space="preserve">). Haciendo varios storyboards </w:t>
        </w:r>
        <w:r w:rsidRPr="00B63D88">
          <w:rPr>
            <w:lang w:val="es-ES"/>
          </w:rPr>
          <w:t xml:space="preserve">con diferentes usuarios </w:t>
        </w:r>
        <w:r w:rsidR="00E12F88" w:rsidRPr="00B63D88">
          <w:rPr>
            <w:lang w:val="es-ES"/>
          </w:rPr>
          <w:t>se logra</w:t>
        </w:r>
        <w:r w:rsidRPr="00B63D88">
          <w:rPr>
            <w:lang w:val="es-ES"/>
          </w:rPr>
          <w:t xml:space="preserve"> que no se pase por alto ninguna de sus necesidades y requerimientos.</w:t>
        </w:r>
      </w:ins>
    </w:p>
    <w:p w14:paraId="5E3C0998" w14:textId="77777777" w:rsidR="00C91918" w:rsidRPr="00B63D88" w:rsidRDefault="008D4DEB" w:rsidP="00377A7C">
      <w:pPr>
        <w:pStyle w:val="Prrafodelista"/>
        <w:numPr>
          <w:ilvl w:val="0"/>
          <w:numId w:val="29"/>
        </w:numPr>
        <w:jc w:val="both"/>
        <w:rPr>
          <w:ins w:id="243" w:author="Regina Casanova" w:date="2017-06-26T16:02:00Z"/>
          <w:lang w:val="es-ES"/>
        </w:rPr>
      </w:pPr>
      <w:ins w:id="244" w:author="Regina Casanova" w:date="2017-06-26T16:02:00Z">
        <w:r w:rsidRPr="002F46B8">
          <w:rPr>
            <w:i/>
            <w:lang w:val="es-ES"/>
          </w:rPr>
          <w:t>Diseño</w:t>
        </w:r>
        <w:r w:rsidR="00C91918" w:rsidRPr="002F46B8">
          <w:rPr>
            <w:i/>
            <w:lang w:val="es-ES"/>
          </w:rPr>
          <w:t>:</w:t>
        </w:r>
        <w:r w:rsidR="00C91918" w:rsidRPr="00B63D88">
          <w:rPr>
            <w:lang w:val="es-ES"/>
          </w:rPr>
          <w:t xml:space="preserve"> </w:t>
        </w:r>
        <w:r w:rsidR="00E12F88" w:rsidRPr="00B63D88">
          <w:rPr>
            <w:lang w:val="es-ES"/>
          </w:rPr>
          <w:t>Con toda la información recolectada se procede a la fase de diseño que consiste en realizar lo siguiente</w:t>
        </w:r>
        <w:r w:rsidR="00C91918" w:rsidRPr="00B63D88">
          <w:rPr>
            <w:lang w:val="es-ES"/>
          </w:rPr>
          <w:t>:</w:t>
        </w:r>
      </w:ins>
    </w:p>
    <w:p w14:paraId="4048FF29" w14:textId="77777777" w:rsidR="00C91918" w:rsidRPr="00B63D88" w:rsidRDefault="001C5F04" w:rsidP="00377A7C">
      <w:pPr>
        <w:pStyle w:val="Prrafodelista"/>
        <w:numPr>
          <w:ilvl w:val="1"/>
          <w:numId w:val="29"/>
        </w:numPr>
        <w:jc w:val="both"/>
        <w:rPr>
          <w:ins w:id="245" w:author="Regina Casanova" w:date="2017-06-26T16:02:00Z"/>
          <w:lang w:val="es-ES"/>
        </w:rPr>
      </w:pPr>
      <w:ins w:id="246" w:author="Regina Casanova" w:date="2017-06-26T16:02:00Z">
        <w:r w:rsidRPr="00B63D88">
          <w:rPr>
            <w:lang w:val="es-ES"/>
          </w:rPr>
          <w:t>Wireframes: Se utiliza para la diagramación del sistema, con est</w:t>
        </w:r>
        <w:r w:rsidR="00E12F88" w:rsidRPr="00B63D88">
          <w:rPr>
            <w:lang w:val="es-ES"/>
          </w:rPr>
          <w:t>o se puede uno enfocar en cu</w:t>
        </w:r>
        <w:r w:rsidR="00D72C27">
          <w:rPr>
            <w:lang w:val="es-ES"/>
          </w:rPr>
          <w:t>á</w:t>
        </w:r>
        <w:r w:rsidR="00E12F88" w:rsidRPr="00B63D88">
          <w:rPr>
            <w:lang w:val="es-ES"/>
          </w:rPr>
          <w:t>les serán los</w:t>
        </w:r>
        <w:r w:rsidRPr="00B63D88">
          <w:rPr>
            <w:lang w:val="es-ES"/>
          </w:rPr>
          <w:t xml:space="preserve"> bloques de información y c</w:t>
        </w:r>
        <w:r w:rsidR="00D72C27">
          <w:rPr>
            <w:lang w:val="es-ES"/>
          </w:rPr>
          <w:t>ó</w:t>
        </w:r>
        <w:r w:rsidRPr="00B63D88">
          <w:rPr>
            <w:lang w:val="es-ES"/>
          </w:rPr>
          <w:t>mo funciona la interacción del usuario para llegar a cumplir su meta. Pueden hacerse tanto wireframes en lápiz y papel (de baja calidad) y/o wireframes en programas especializados (de alta calidad).</w:t>
        </w:r>
      </w:ins>
    </w:p>
    <w:p w14:paraId="4B7193CC" w14:textId="77777777" w:rsidR="001C5F04" w:rsidRPr="00B63D88" w:rsidRDefault="001C5F04" w:rsidP="00377A7C">
      <w:pPr>
        <w:pStyle w:val="Prrafodelista"/>
        <w:numPr>
          <w:ilvl w:val="1"/>
          <w:numId w:val="29"/>
        </w:numPr>
        <w:jc w:val="both"/>
        <w:rPr>
          <w:ins w:id="247" w:author="Regina Casanova" w:date="2017-06-26T16:02:00Z"/>
          <w:lang w:val="es-ES"/>
        </w:rPr>
      </w:pPr>
      <w:ins w:id="248" w:author="Regina Casanova" w:date="2017-06-26T16:02:00Z">
        <w:r w:rsidRPr="00B63D88">
          <w:rPr>
            <w:lang w:val="es-ES"/>
          </w:rPr>
          <w:t>Mockup: Es una maqueta realizada para demostración y evaluación del diseño. Esta se realiza en programas como Photoshop CC en donde se presta bastante atención a los detalles como colores y textos. Este proceso debe hacerse para cada una de</w:t>
        </w:r>
        <w:r w:rsidR="00E12F88" w:rsidRPr="00B63D88">
          <w:rPr>
            <w:lang w:val="es-ES"/>
          </w:rPr>
          <w:t xml:space="preserve"> las pantallas que tenga el</w:t>
        </w:r>
        <w:r w:rsidRPr="00B63D88">
          <w:rPr>
            <w:lang w:val="es-ES"/>
          </w:rPr>
          <w:t xml:space="preserve"> sistema.</w:t>
        </w:r>
      </w:ins>
    </w:p>
    <w:p w14:paraId="5F3FD306" w14:textId="77777777" w:rsidR="001C5F04" w:rsidRPr="00B63D88" w:rsidRDefault="001C5F04" w:rsidP="00377A7C">
      <w:pPr>
        <w:pStyle w:val="Prrafodelista"/>
        <w:numPr>
          <w:ilvl w:val="1"/>
          <w:numId w:val="29"/>
        </w:numPr>
        <w:jc w:val="both"/>
        <w:rPr>
          <w:ins w:id="249" w:author="Regina Casanova" w:date="2017-06-26T16:02:00Z"/>
          <w:lang w:val="es-ES"/>
        </w:rPr>
      </w:pPr>
      <w:ins w:id="250" w:author="Regina Casanova" w:date="2017-06-26T16:02:00Z">
        <w:r w:rsidRPr="00B63D88">
          <w:rPr>
            <w:lang w:val="es-ES"/>
          </w:rPr>
          <w:t>Prototyping: Es la forma de darle interacción a los mockups de las diversas pantallas para tener un resultado final unificado en el que se aprecie tanto la distribución, detalles y flujo del sistema.</w:t>
        </w:r>
      </w:ins>
    </w:p>
    <w:p w14:paraId="2E8F65D2" w14:textId="77777777" w:rsidR="008D4DEB" w:rsidRPr="00B63D88" w:rsidRDefault="004B6EE8" w:rsidP="00377A7C">
      <w:pPr>
        <w:ind w:left="1080"/>
        <w:jc w:val="both"/>
        <w:rPr>
          <w:ins w:id="251" w:author="Regina Casanova" w:date="2017-06-26T16:02:00Z"/>
          <w:lang w:val="es-ES"/>
        </w:rPr>
      </w:pPr>
      <w:ins w:id="252" w:author="Regina Casanova" w:date="2017-06-26T16:02:00Z">
        <w:r w:rsidRPr="00B63D88">
          <w:rPr>
            <w:lang w:val="es-ES"/>
          </w:rPr>
          <w:t>Cabe resaltar que la</w:t>
        </w:r>
        <w:r w:rsidR="00C91918" w:rsidRPr="00B63D88">
          <w:rPr>
            <w:lang w:val="es-ES"/>
          </w:rPr>
          <w:t xml:space="preserve"> fase de diseño</w:t>
        </w:r>
        <w:r w:rsidR="00E12F88" w:rsidRPr="00B63D88">
          <w:rPr>
            <w:lang w:val="es-ES"/>
          </w:rPr>
          <w:t xml:space="preserve"> y</w:t>
        </w:r>
        <w:r w:rsidRPr="00B63D88">
          <w:rPr>
            <w:lang w:val="es-ES"/>
          </w:rPr>
          <w:t xml:space="preserve"> la fase de evaluación, son iterativas</w:t>
        </w:r>
        <w:r w:rsidR="00E12F88" w:rsidRPr="00B63D88">
          <w:rPr>
            <w:lang w:val="es-ES"/>
          </w:rPr>
          <w:t>, es decir que se repite el proceso la cantidad de veces que sea necesario para tener un diseño consistente</w:t>
        </w:r>
        <w:r w:rsidR="00C91918" w:rsidRPr="00B63D88">
          <w:rPr>
            <w:lang w:val="es-ES"/>
          </w:rPr>
          <w:t>.</w:t>
        </w:r>
      </w:ins>
    </w:p>
    <w:p w14:paraId="4E41FE8F" w14:textId="77777777" w:rsidR="008D4DEB" w:rsidRPr="00B63D88" w:rsidRDefault="008D4DEB" w:rsidP="00377A7C">
      <w:pPr>
        <w:pStyle w:val="Prrafodelista"/>
        <w:numPr>
          <w:ilvl w:val="0"/>
          <w:numId w:val="29"/>
        </w:numPr>
        <w:jc w:val="both"/>
        <w:rPr>
          <w:ins w:id="253" w:author="Regina Casanova" w:date="2017-06-26T16:02:00Z"/>
          <w:lang w:val="es-ES"/>
        </w:rPr>
      </w:pPr>
      <w:ins w:id="254" w:author="Regina Casanova" w:date="2017-06-26T16:02:00Z">
        <w:r w:rsidRPr="002F46B8">
          <w:rPr>
            <w:i/>
            <w:lang w:val="es-ES"/>
          </w:rPr>
          <w:t>Evaluación</w:t>
        </w:r>
        <w:r w:rsidR="004B6EE8" w:rsidRPr="002F46B8">
          <w:rPr>
            <w:i/>
            <w:lang w:val="es-ES"/>
          </w:rPr>
          <w:t>:</w:t>
        </w:r>
        <w:r w:rsidR="004B6EE8" w:rsidRPr="00B63D88">
          <w:rPr>
            <w:lang w:val="es-ES"/>
          </w:rPr>
          <w:t xml:space="preserve"> Consiste en </w:t>
        </w:r>
        <w:r w:rsidR="00E12F88" w:rsidRPr="00B63D88">
          <w:rPr>
            <w:lang w:val="es-ES"/>
          </w:rPr>
          <w:t xml:space="preserve">la evaluación de un </w:t>
        </w:r>
        <w:r w:rsidR="004B6EE8" w:rsidRPr="00B63D88">
          <w:rPr>
            <w:lang w:val="es-ES"/>
          </w:rPr>
          <w:t>prototipo funcional co</w:t>
        </w:r>
        <w:r w:rsidR="00E12F88" w:rsidRPr="00B63D88">
          <w:rPr>
            <w:lang w:val="es-ES"/>
          </w:rPr>
          <w:t>n diversos tipos de pruebas</w:t>
        </w:r>
        <w:r w:rsidR="004B6EE8" w:rsidRPr="00B63D88">
          <w:rPr>
            <w:lang w:val="es-ES"/>
          </w:rPr>
          <w:t>, siendo las más comunes:</w:t>
        </w:r>
      </w:ins>
    </w:p>
    <w:p w14:paraId="54CF828C" w14:textId="77777777" w:rsidR="004B6EE8" w:rsidRPr="00B63D88" w:rsidRDefault="00E12F88" w:rsidP="00377A7C">
      <w:pPr>
        <w:pStyle w:val="Prrafodelista"/>
        <w:numPr>
          <w:ilvl w:val="1"/>
          <w:numId w:val="29"/>
        </w:numPr>
        <w:jc w:val="both"/>
        <w:rPr>
          <w:ins w:id="255" w:author="Regina Casanova" w:date="2017-06-26T16:02:00Z"/>
          <w:lang w:val="es-ES"/>
        </w:rPr>
      </w:pPr>
      <w:ins w:id="256" w:author="Regina Casanova" w:date="2017-06-26T16:02:00Z">
        <w:r w:rsidRPr="00B63D88">
          <w:rPr>
            <w:lang w:val="es-ES"/>
          </w:rPr>
          <w:t>Evaluación Heuristica: T</w:t>
        </w:r>
        <w:r w:rsidR="004E4E18" w:rsidRPr="00B63D88">
          <w:rPr>
            <w:lang w:val="es-ES"/>
          </w:rPr>
          <w:t>est realizado por el mismo diseñador para encontrar posibles errores de usabilidad, es una prueba rápida y efectiva donde se revisa que se cumplan los 10 principios de heurística de Molich y Nielsen</w:t>
        </w:r>
        <w:r w:rsidR="00A1507D" w:rsidRPr="00B63D88">
          <w:rPr>
            <w:lang w:val="es-ES"/>
          </w:rPr>
          <w:fldChar w:fldCharType="begin" w:fldLock="1"/>
        </w:r>
        <w:r w:rsidR="006A1B38" w:rsidRPr="00B63D88">
          <w:rPr>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"noteIndex" : 0 }, "schema" : "https://github.com/citation-style-language/schema/raw/master/csl-citation.json" }</w:instrText>
        </w:r>
        <w:r w:rsidR="00A1507D" w:rsidRPr="00B63D88">
          <w:rPr>
            <w:lang w:val="es-ES"/>
          </w:rPr>
          <w:fldChar w:fldCharType="separate"/>
        </w:r>
        <w:r w:rsidR="004E4E18" w:rsidRPr="00B63D88">
          <w:rPr>
            <w:noProof/>
            <w:lang w:val="es-ES"/>
          </w:rPr>
          <w:t>(18)</w:t>
        </w:r>
        <w:r w:rsidR="00A1507D" w:rsidRPr="00B63D88">
          <w:rPr>
            <w:lang w:val="es-ES"/>
          </w:rPr>
          <w:fldChar w:fldCharType="end"/>
        </w:r>
        <w:r w:rsidR="004E4E18" w:rsidRPr="00B63D88">
          <w:rPr>
            <w:lang w:val="es-ES"/>
          </w:rPr>
          <w:t xml:space="preserve">. </w:t>
        </w:r>
      </w:ins>
    </w:p>
    <w:p w14:paraId="37D02374" w14:textId="77777777" w:rsidR="004B6EE8" w:rsidRDefault="004B6EE8" w:rsidP="00377A7C">
      <w:pPr>
        <w:pStyle w:val="Prrafodelista"/>
        <w:numPr>
          <w:ilvl w:val="1"/>
          <w:numId w:val="29"/>
        </w:numPr>
        <w:jc w:val="both"/>
        <w:rPr>
          <w:ins w:id="257" w:author="Regina Casanova" w:date="2017-06-26T16:02:00Z"/>
          <w:lang w:val="es-ES"/>
        </w:rPr>
      </w:pPr>
      <w:ins w:id="258" w:author="Regina Casanova" w:date="2017-06-26T16:02:00Z">
        <w:r w:rsidRPr="00B63D88">
          <w:rPr>
            <w:lang w:val="es-ES"/>
          </w:rPr>
          <w:t xml:space="preserve">Revisión de lineamientos: </w:t>
        </w:r>
        <w:r w:rsidR="004E4E18" w:rsidRPr="00B63D88">
          <w:rPr>
            <w:lang w:val="es-ES"/>
          </w:rPr>
          <w:t xml:space="preserve">Se </w:t>
        </w:r>
        <w:r w:rsidR="00B02B24">
          <w:rPr>
            <w:lang w:val="es-ES"/>
          </w:rPr>
          <w:t xml:space="preserve">verifica </w:t>
        </w:r>
        <w:r w:rsidR="004E4E18" w:rsidRPr="00B63D88">
          <w:rPr>
            <w:lang w:val="es-ES"/>
          </w:rPr>
          <w:t xml:space="preserve">que el sistema siga </w:t>
        </w:r>
        <w:r w:rsidR="00E12F88" w:rsidRPr="00B63D88">
          <w:rPr>
            <w:lang w:val="es-ES"/>
          </w:rPr>
          <w:t>div</w:t>
        </w:r>
        <w:r w:rsidR="00B02B24">
          <w:rPr>
            <w:lang w:val="es-ES"/>
          </w:rPr>
          <w:t>e</w:t>
        </w:r>
        <w:r w:rsidR="00E12F88" w:rsidRPr="00B63D88">
          <w:rPr>
            <w:lang w:val="es-ES"/>
          </w:rPr>
          <w:t>rsos</w:t>
        </w:r>
        <w:r w:rsidR="004E4E18" w:rsidRPr="00B63D88">
          <w:rPr>
            <w:lang w:val="es-ES"/>
          </w:rPr>
          <w:t xml:space="preserve"> lineamientos y estándares a la fecha de publicación del sistema.</w:t>
        </w:r>
      </w:ins>
    </w:p>
    <w:p w14:paraId="46ECF6E0" w14:textId="77777777" w:rsidR="002F46B8" w:rsidRPr="00B63D88" w:rsidRDefault="002F46B8" w:rsidP="00377A7C">
      <w:pPr>
        <w:pStyle w:val="Prrafodelista"/>
        <w:numPr>
          <w:ilvl w:val="1"/>
          <w:numId w:val="29"/>
        </w:numPr>
        <w:jc w:val="both"/>
        <w:rPr>
          <w:ins w:id="259" w:author="Regina Casanova" w:date="2017-06-26T16:02:00Z"/>
          <w:lang w:val="es-ES"/>
        </w:rPr>
      </w:pPr>
      <w:ins w:id="260" w:author="Regina Casanova" w:date="2017-06-26T16:02:00Z">
        <w:r w:rsidRPr="00B63D88">
          <w:rPr>
            <w:lang w:val="es-ES"/>
          </w:rPr>
          <w:t>Pluralistic walkthrough: Prueba realizada utilizando storyboards para comprobar que esas personas con esos escenarios y en ese caso, puedan cumplir el objetivo desead</w:t>
        </w:r>
        <w:r>
          <w:rPr>
            <w:lang w:val="es-ES"/>
          </w:rPr>
          <w:t>o</w:t>
        </w:r>
        <w:r w:rsidRPr="00B63D88">
          <w:rPr>
            <w:lang w:val="es-ES"/>
          </w:rPr>
          <w:t>. Normalmente no implica usuarios finales y es realizada por el equipo de diseño.</w:t>
        </w:r>
      </w:ins>
    </w:p>
    <w:p w14:paraId="0BC7D222" w14:textId="77777777" w:rsidR="004E4E18" w:rsidRDefault="004E4E18" w:rsidP="00377A7C">
      <w:pPr>
        <w:pStyle w:val="Prrafodelista"/>
        <w:numPr>
          <w:ilvl w:val="1"/>
          <w:numId w:val="29"/>
        </w:numPr>
        <w:jc w:val="both"/>
        <w:rPr>
          <w:ins w:id="261" w:author="Regina Casanova" w:date="2017-06-26T16:02:00Z"/>
          <w:lang w:val="es-ES"/>
        </w:rPr>
      </w:pPr>
      <w:ins w:id="262" w:author="Regina Casanova" w:date="2017-06-26T16:02:00Z">
        <w:r w:rsidRPr="00B63D88">
          <w:rPr>
            <w:lang w:val="es-ES"/>
          </w:rPr>
          <w:t>Test de Usuarios</w:t>
        </w:r>
        <w:r w:rsidR="00173360" w:rsidRPr="00B63D88">
          <w:rPr>
            <w:lang w:val="es-ES"/>
          </w:rPr>
          <w:t xml:space="preserve"> (Test Cognitivo)</w:t>
        </w:r>
        <w:r w:rsidRPr="00B63D88">
          <w:rPr>
            <w:lang w:val="es-ES"/>
          </w:rPr>
          <w:t xml:space="preserve">: </w:t>
        </w:r>
        <w:r w:rsidR="0038300E" w:rsidRPr="00B63D88">
          <w:rPr>
            <w:lang w:val="es-ES"/>
          </w:rPr>
          <w:t xml:space="preserve">Pruebas con usuarios para encontrar posibles problemas de usabilidad, se enfoca en darle al usuario una tarea a realizar dentro del sistema y documentar el como y si es que llega a </w:t>
        </w:r>
        <w:r w:rsidR="00E12F88" w:rsidRPr="00B63D88">
          <w:rPr>
            <w:lang w:val="es-ES"/>
          </w:rPr>
          <w:t>cumplir su objetivo</w:t>
        </w:r>
        <w:r w:rsidR="0038300E" w:rsidRPr="00B63D88">
          <w:rPr>
            <w:lang w:val="es-ES"/>
          </w:rPr>
          <w:t xml:space="preserve"> o no. Adicionalmente, con este test se ve la efectividad del sistema y se recogen percepciones y opi</w:t>
        </w:r>
        <w:r w:rsidR="00E12F88" w:rsidRPr="00B63D88">
          <w:rPr>
            <w:lang w:val="es-ES"/>
          </w:rPr>
          <w:t>ni</w:t>
        </w:r>
        <w:r w:rsidR="0038300E" w:rsidRPr="00B63D88">
          <w:rPr>
            <w:lang w:val="es-ES"/>
          </w:rPr>
          <w:t>ones del usuario.</w:t>
        </w:r>
      </w:ins>
    </w:p>
    <w:p w14:paraId="0BD52544" w14:textId="77777777" w:rsidR="00377A7C" w:rsidRDefault="00377A7C" w:rsidP="00377A7C">
      <w:pPr>
        <w:jc w:val="both"/>
        <w:rPr>
          <w:ins w:id="263" w:author="Regina Casanova" w:date="2017-06-26T16:02:00Z"/>
          <w:lang w:val="es-ES"/>
        </w:rPr>
      </w:pPr>
    </w:p>
    <w:p w14:paraId="0B035D0D" w14:textId="77777777" w:rsidR="00377A7C" w:rsidRPr="00377A7C" w:rsidRDefault="00377A7C" w:rsidP="00377A7C">
      <w:pPr>
        <w:jc w:val="both"/>
        <w:rPr>
          <w:ins w:id="264" w:author="Regina Casanova" w:date="2017-06-26T16:02:00Z"/>
          <w:lang w:val="es-ES"/>
        </w:rPr>
      </w:pPr>
    </w:p>
    <w:p w14:paraId="1B1569CE" w14:textId="77777777" w:rsidR="00DA13E1" w:rsidRPr="00F13E49" w:rsidRDefault="00DA13E1" w:rsidP="00377A7C">
      <w:pPr>
        <w:jc w:val="both"/>
        <w:rPr>
          <w:ins w:id="265" w:author="Regina Casanova" w:date="2017-06-26T16:02:00Z"/>
          <w:highlight w:val="green"/>
          <w:lang w:val="es-ES"/>
        </w:rPr>
      </w:pPr>
    </w:p>
    <w:p w14:paraId="1F88D283" w14:textId="77777777" w:rsidR="004E5147" w:rsidRPr="002F46B8" w:rsidRDefault="00C5428B" w:rsidP="00377A7C">
      <w:pPr>
        <w:pStyle w:val="Prrafodelista"/>
        <w:numPr>
          <w:ilvl w:val="2"/>
          <w:numId w:val="1"/>
        </w:numPr>
        <w:jc w:val="both"/>
        <w:rPr>
          <w:ins w:id="266" w:author="Regina Casanova" w:date="2017-06-26T16:02:00Z"/>
          <w:lang w:val="es-ES"/>
        </w:rPr>
      </w:pPr>
      <w:ins w:id="267" w:author="Regina Casanova" w:date="2017-06-26T16:02:00Z">
        <w:r w:rsidRPr="002F46B8">
          <w:rPr>
            <w:lang w:val="es-ES"/>
          </w:rPr>
          <w:t xml:space="preserve">Diseño centrado en el usuario en </w:t>
        </w:r>
        <w:r w:rsidR="00261199" w:rsidRPr="002F46B8">
          <w:rPr>
            <w:lang w:val="es-ES"/>
          </w:rPr>
          <w:t>el sector</w:t>
        </w:r>
        <w:r w:rsidRPr="002F46B8">
          <w:rPr>
            <w:lang w:val="es-ES"/>
          </w:rPr>
          <w:t xml:space="preserve"> Salud</w:t>
        </w:r>
      </w:ins>
    </w:p>
    <w:p w14:paraId="5F00BACA" w14:textId="77777777" w:rsidR="00F50C2A" w:rsidRDefault="00F50C2A" w:rsidP="00377A7C">
      <w:pPr>
        <w:jc w:val="both"/>
        <w:rPr>
          <w:ins w:id="268" w:author="Regina Casanova" w:date="2017-06-26T16:02:00Z"/>
          <w:highlight w:val="green"/>
          <w:lang w:val="es-ES"/>
        </w:rPr>
      </w:pPr>
    </w:p>
    <w:p w14:paraId="3A0AB0FF" w14:textId="77777777" w:rsidR="00F50C2A" w:rsidRDefault="00F50C2A" w:rsidP="00377A7C">
      <w:pPr>
        <w:jc w:val="both"/>
        <w:rPr>
          <w:ins w:id="269" w:author="Regina Casanova" w:date="2017-06-26T16:02:00Z"/>
          <w:lang w:val="es-ES"/>
        </w:rPr>
      </w:pPr>
      <w:ins w:id="270" w:author="Regina Casanova" w:date="2017-06-26T16:02:00Z">
        <w:r>
          <w:rPr>
            <w:lang w:val="es-ES"/>
          </w:rPr>
          <w:t xml:space="preserve">La experiencia de Usuario (User Experience, UX) y los principios del Diseño Centrado en el Usuario (User-centered design, UCD) en Tecnologías de Información en Salud (Health Information Technology, HIT) han sido identificados como fundamentales por </w:t>
        </w:r>
        <w:r w:rsidR="00995879">
          <w:rPr>
            <w:lang w:val="es-ES"/>
          </w:rPr>
          <w:t xml:space="preserve">la </w:t>
        </w:r>
        <w:r>
          <w:rPr>
            <w:lang w:val="es-ES"/>
          </w:rPr>
          <w:t>Asociación M</w:t>
        </w:r>
        <w:r w:rsidR="00995879">
          <w:rPr>
            <w:lang w:val="es-ES"/>
          </w:rPr>
          <w:t>é</w:t>
        </w:r>
        <w:r>
          <w:rPr>
            <w:lang w:val="es-ES"/>
          </w:rPr>
          <w:t xml:space="preserve">dica Americana en conjunto con el gobierno de Estados Unidos, ya que consideran a estos enfoques como requerimientos críticos al momento de crear un sistema clínico </w:t>
        </w:r>
        <w:r w:rsidR="00A1507D">
          <w:rPr>
            <w:lang w:val="es-ES"/>
          </w:rPr>
          <w:fldChar w:fldCharType="begin" w:fldLock="1"/>
        </w:r>
        <w:r>
          <w:rPr>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"(19)", "plainTextFormattedCitation" : "(19)", "previouslyFormattedCitation" : "(19)" }, "properties" : { "noteIndex" : 0 }, "schema" : "https://github.com/citation-style-language/schema/raw/master/csl-citation.json" }</w:instrText>
        </w:r>
        <w:r w:rsidR="00A1507D">
          <w:rPr>
            <w:lang w:val="es-ES"/>
          </w:rPr>
          <w:fldChar w:fldCharType="separate"/>
        </w:r>
        <w:r w:rsidRPr="0022213C">
          <w:rPr>
            <w:noProof/>
            <w:lang w:val="es-ES"/>
          </w:rPr>
          <w:t>(19)</w:t>
        </w:r>
        <w:r w:rsidR="00A1507D">
          <w:rPr>
            <w:lang w:val="es-ES"/>
          </w:rPr>
          <w:fldChar w:fldCharType="end"/>
        </w:r>
        <w:r>
          <w:rPr>
            <w:lang w:val="es-ES"/>
          </w:rPr>
          <w:t xml:space="preserve">. Sin ellos, no se puede garantizar que un sistema clínico sea usable y útil para lo que se deseaba. Existen estudios donde se demuestra que la creación de un diseño apropiado para la visualización de datos médicos es valioso para conseguir la participación y compromiso del paciente </w:t>
        </w:r>
        <w:r w:rsidR="00A1507D">
          <w:rPr>
            <w:lang w:val="es-ES"/>
          </w:rPr>
          <w:fldChar w:fldCharType="begin" w:fldLock="1"/>
        </w:r>
        <w:r>
          <w:rPr>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"(20)", "plainTextFormattedCitation" : "(20)", "previouslyFormattedCitation" : "(20)" }, "properties" : { "noteIndex" : 0 }, "schema" : "https://github.com/citation-style-language/schema/raw/master/csl-citation.json" }</w:instrText>
        </w:r>
        <w:r w:rsidR="00A1507D">
          <w:rPr>
            <w:lang w:val="es-ES"/>
          </w:rPr>
          <w:fldChar w:fldCharType="separate"/>
        </w:r>
        <w:r w:rsidRPr="009B1078">
          <w:rPr>
            <w:noProof/>
            <w:lang w:val="es-ES"/>
          </w:rPr>
          <w:t>(20)</w:t>
        </w:r>
        <w:r w:rsidR="00A1507D">
          <w:rPr>
            <w:lang w:val="es-ES"/>
          </w:rPr>
          <w:fldChar w:fldCharType="end"/>
        </w:r>
        <w:r>
          <w:rPr>
            <w:lang w:val="es-ES"/>
          </w:rPr>
          <w:t xml:space="preserve">, asegurando su funcionalidad y aumentando la probabilidad de conseguir los resultados esperados </w:t>
        </w:r>
        <w:r w:rsidR="00A1507D">
          <w:rPr>
            <w:lang w:val="es-ES"/>
          </w:rPr>
          <w:fldChar w:fldCharType="begin" w:fldLock="1"/>
        </w:r>
        <w:r w:rsidR="006C43BF">
          <w:rPr>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"(21)", "plainTextFormattedCitation" : "(21)", "previouslyFormattedCitation" : "(21)" }, "properties" : { "noteIndex" : 0 }, "schema" : "https://github.com/citation-style-language/schema/raw/master/csl-citation.json" }</w:instrText>
        </w:r>
        <w:r w:rsidR="00A1507D">
          <w:rPr>
            <w:lang w:val="es-ES"/>
          </w:rPr>
          <w:fldChar w:fldCharType="separate"/>
        </w:r>
        <w:r w:rsidRPr="00FA670B">
          <w:rPr>
            <w:noProof/>
            <w:lang w:val="es-ES"/>
          </w:rPr>
          <w:t>(21)</w:t>
        </w:r>
        <w:r w:rsidR="00A1507D">
          <w:rPr>
            <w:lang w:val="es-ES"/>
          </w:rPr>
          <w:fldChar w:fldCharType="end"/>
        </w:r>
        <w:r>
          <w:rPr>
            <w:lang w:val="es-ES"/>
          </w:rPr>
          <w:t xml:space="preserve">. </w:t>
        </w:r>
      </w:ins>
    </w:p>
    <w:p w14:paraId="473509C4" w14:textId="77777777" w:rsidR="00277EC5" w:rsidRDefault="00277EC5" w:rsidP="00377A7C">
      <w:pPr>
        <w:jc w:val="both"/>
        <w:rPr>
          <w:ins w:id="271" w:author="Regina Casanova" w:date="2017-06-26T16:02:00Z"/>
          <w:lang w:val="es-ES"/>
        </w:rPr>
      </w:pPr>
    </w:p>
    <w:p w14:paraId="58C489F4" w14:textId="77777777" w:rsidR="00277EC5" w:rsidRDefault="00277EC5" w:rsidP="00377A7C">
      <w:pPr>
        <w:jc w:val="both"/>
        <w:rPr>
          <w:ins w:id="272" w:author="Regina Casanova" w:date="2017-06-26T16:02:00Z"/>
          <w:lang w:val="es-ES"/>
        </w:rPr>
      </w:pPr>
      <w:ins w:id="273" w:author="Regina Casanova" w:date="2017-06-26T16:02:00Z">
        <w:r>
          <w:rPr>
            <w:lang w:val="es-ES"/>
          </w:rPr>
          <w:t>Estos enfoques se están empezando a utilizar de forma consistente en el sector, con la principal idea de evitar fracasos en desarrollo de sistemas informáticos</w:t>
        </w:r>
        <w:r w:rsidR="00AA56FA">
          <w:rPr>
            <w:lang w:val="es-ES"/>
          </w:rPr>
          <w:t>,</w:t>
        </w:r>
        <w:r>
          <w:rPr>
            <w:lang w:val="es-ES"/>
          </w:rPr>
          <w:t xml:space="preserve"> ya que implica una mejora de la eficiencia</w:t>
        </w:r>
        <w:r w:rsidR="00C5586B">
          <w:rPr>
            <w:lang w:val="es-ES"/>
          </w:rPr>
          <w:t>, optimización de</w:t>
        </w:r>
        <w:r>
          <w:rPr>
            <w:lang w:val="es-ES"/>
          </w:rPr>
          <w:t xml:space="preserve"> los procesos</w:t>
        </w:r>
        <w:r w:rsidR="00C5586B">
          <w:rPr>
            <w:lang w:val="es-ES"/>
          </w:rPr>
          <w:t xml:space="preserve"> y servicios, reducción de</w:t>
        </w:r>
        <w:r>
          <w:rPr>
            <w:lang w:val="es-ES"/>
          </w:rPr>
          <w:t xml:space="preserve"> costos y</w:t>
        </w:r>
        <w:r w:rsidR="00C5586B">
          <w:rPr>
            <w:lang w:val="es-ES"/>
          </w:rPr>
          <w:t>,</w:t>
        </w:r>
        <w:r>
          <w:rPr>
            <w:lang w:val="es-ES"/>
          </w:rPr>
          <w:t xml:space="preserve"> principalmente, </w:t>
        </w:r>
        <w:r w:rsidR="00AA56FA">
          <w:rPr>
            <w:lang w:val="es-ES"/>
          </w:rPr>
          <w:t>una</w:t>
        </w:r>
        <w:r>
          <w:rPr>
            <w:lang w:val="es-ES"/>
          </w:rPr>
          <w:t xml:space="preserve"> mejora</w:t>
        </w:r>
        <w:r w:rsidR="00AA56FA">
          <w:rPr>
            <w:lang w:val="es-ES"/>
          </w:rPr>
          <w:t xml:space="preserve"> de</w:t>
        </w:r>
        <w:r>
          <w:rPr>
            <w:lang w:val="es-ES"/>
          </w:rPr>
          <w:t xml:space="preserve"> la satisfacción y fidelización del paciente en el sistema de salud.</w:t>
        </w:r>
      </w:ins>
    </w:p>
    <w:p w14:paraId="06ED491C" w14:textId="77777777" w:rsidR="00F50C2A" w:rsidRPr="00F50C2A" w:rsidRDefault="00F50C2A" w:rsidP="00377A7C">
      <w:pPr>
        <w:jc w:val="both"/>
        <w:rPr>
          <w:ins w:id="274" w:author="Regina Casanova" w:date="2017-06-26T16:02:00Z"/>
          <w:highlight w:val="green"/>
          <w:lang w:val="es-ES"/>
        </w:rPr>
      </w:pPr>
    </w:p>
    <w:p w14:paraId="581A6720" w14:textId="77777777" w:rsidR="00F50C2A" w:rsidRPr="002F46B8" w:rsidRDefault="00F50C2A" w:rsidP="00377A7C">
      <w:pPr>
        <w:pStyle w:val="Prrafodelista"/>
        <w:numPr>
          <w:ilvl w:val="3"/>
          <w:numId w:val="1"/>
        </w:numPr>
        <w:jc w:val="both"/>
        <w:rPr>
          <w:ins w:id="275" w:author="Regina Casanova" w:date="2017-06-26T16:02:00Z"/>
          <w:lang w:val="es-ES"/>
        </w:rPr>
      </w:pPr>
      <w:ins w:id="276" w:author="Regina Casanova" w:date="2017-06-26T16:02:00Z">
        <w:r w:rsidRPr="002F46B8">
          <w:rPr>
            <w:lang w:val="es-ES"/>
          </w:rPr>
          <w:t>Diseño centrado en el usuario en el sector Salud en Perú</w:t>
        </w:r>
      </w:ins>
    </w:p>
    <w:p w14:paraId="07F31A0F" w14:textId="77777777" w:rsidR="00F47A2F" w:rsidRPr="00F50C2A" w:rsidRDefault="00F47A2F" w:rsidP="00B70BC7">
      <w:pPr>
        <w:jc w:val="both"/>
        <w:rPr>
          <w:highlight w:val="green"/>
          <w:lang w:val="es-ES"/>
          <w:rPrChange w:id="277" w:author="Regina Casanova" w:date="2017-06-26T16:02:00Z">
            <w:rPr>
              <w:lang w:val="es-ES"/>
            </w:rPr>
          </w:rPrChange>
        </w:rPr>
      </w:pPr>
      <w:moveToRangeStart w:id="278" w:author="Regina Casanova" w:date="2017-06-26T16:02:00Z" w:name="move486256289"/>
    </w:p>
    <w:p w14:paraId="45D24750" w14:textId="77777777" w:rsidR="00261199" w:rsidRDefault="00B70BC7" w:rsidP="00377A7C">
      <w:pPr>
        <w:jc w:val="both"/>
        <w:rPr>
          <w:ins w:id="279" w:author="Regina Casanova" w:date="2017-06-26T16:02:00Z"/>
          <w:lang w:val="es-ES"/>
        </w:rPr>
      </w:pPr>
      <w:moveTo w:id="280" w:author="Regina Casanova" w:date="2017-06-26T16:02:00Z">
        <w:r>
          <w:rPr>
            <w:lang w:val="es-ES"/>
          </w:rPr>
          <w:t xml:space="preserve">En </w:t>
        </w:r>
      </w:moveTo>
      <w:moveToRangeEnd w:id="278"/>
      <w:ins w:id="281" w:author="Regina Casanova" w:date="2017-06-26T16:02:00Z">
        <w:r w:rsidR="00BF47DC">
          <w:rPr>
            <w:lang w:val="es-ES"/>
          </w:rPr>
          <w:t xml:space="preserve">el caso del Perú, </w:t>
        </w:r>
        <w:r w:rsidR="00E52521">
          <w:rPr>
            <w:lang w:val="es-ES"/>
          </w:rPr>
          <w:t xml:space="preserve">todavía </w:t>
        </w:r>
        <w:r w:rsidR="00FA670B">
          <w:rPr>
            <w:lang w:val="es-ES"/>
          </w:rPr>
          <w:t>existe</w:t>
        </w:r>
        <w:r w:rsidR="00EF13A1">
          <w:rPr>
            <w:lang w:val="es-ES"/>
          </w:rPr>
          <w:t xml:space="preserve"> una alta</w:t>
        </w:r>
        <w:r w:rsidR="00E52521">
          <w:rPr>
            <w:lang w:val="es-ES"/>
          </w:rPr>
          <w:t xml:space="preserve"> resistencia al cambio</w:t>
        </w:r>
        <w:r w:rsidR="00EF13A1">
          <w:rPr>
            <w:lang w:val="es-ES"/>
          </w:rPr>
          <w:t xml:space="preserve"> en el aspecto tecnológico, </w:t>
        </w:r>
        <w:r w:rsidR="00FA670B">
          <w:rPr>
            <w:lang w:val="es-ES"/>
          </w:rPr>
          <w:t>por la idea equivocada</w:t>
        </w:r>
        <w:r w:rsidR="00EF13A1">
          <w:rPr>
            <w:lang w:val="es-ES"/>
          </w:rPr>
          <w:t xml:space="preserve"> de</w:t>
        </w:r>
        <w:r w:rsidR="00FA670B">
          <w:rPr>
            <w:lang w:val="es-ES"/>
          </w:rPr>
          <w:t xml:space="preserve"> que por la</w:t>
        </w:r>
        <w:r w:rsidR="00EF13A1">
          <w:rPr>
            <w:lang w:val="es-ES"/>
          </w:rPr>
          <w:t xml:space="preserve"> adopción de nuevas tecnologías, los trabajos podrían verse mermados y </w:t>
        </w:r>
        <w:r w:rsidR="00FA670B">
          <w:rPr>
            <w:lang w:val="es-ES"/>
          </w:rPr>
          <w:t xml:space="preserve">hasta </w:t>
        </w:r>
        <w:r w:rsidR="00EF13A1">
          <w:rPr>
            <w:lang w:val="es-ES"/>
          </w:rPr>
          <w:t>reemplaz</w:t>
        </w:r>
        <w:r w:rsidR="00E52521">
          <w:rPr>
            <w:lang w:val="es-ES"/>
          </w:rPr>
          <w:t>ados. Es por esto que</w:t>
        </w:r>
        <w:r w:rsidR="00EF13A1">
          <w:rPr>
            <w:lang w:val="es-ES"/>
          </w:rPr>
          <w:t xml:space="preserve"> la implementación de nuevos sistemas para la mejora de procesos es limitada ya que los pocos sistemas que llegan a implementarse, no </w:t>
        </w:r>
        <w:r w:rsidR="00E52521">
          <w:rPr>
            <w:lang w:val="es-ES"/>
          </w:rPr>
          <w:t>llegan a ser</w:t>
        </w:r>
        <w:r w:rsidR="00EF13A1">
          <w:rPr>
            <w:lang w:val="es-ES"/>
          </w:rPr>
          <w:t xml:space="preserve"> aprovechados </w:t>
        </w:r>
        <w:r w:rsidR="00FA670B">
          <w:rPr>
            <w:lang w:val="es-ES"/>
          </w:rPr>
          <w:t>en su totalidad. Seguir los enfoques de UX y UCD podría marcar una diferencia significativa en la adopción de sistemas informáticos</w:t>
        </w:r>
        <w:r w:rsidR="00E52521">
          <w:rPr>
            <w:lang w:val="es-ES"/>
          </w:rPr>
          <w:t xml:space="preserve"> en el sector salud</w:t>
        </w:r>
        <w:r w:rsidR="00FA670B">
          <w:rPr>
            <w:lang w:val="es-ES"/>
          </w:rPr>
          <w:t>, tanto</w:t>
        </w:r>
        <w:r w:rsidR="00E52521">
          <w:rPr>
            <w:lang w:val="es-ES"/>
          </w:rPr>
          <w:t xml:space="preserve"> en</w:t>
        </w:r>
        <w:r w:rsidR="00FA670B">
          <w:rPr>
            <w:lang w:val="es-ES"/>
          </w:rPr>
          <w:t xml:space="preserve"> sistemas clínicos como </w:t>
        </w:r>
        <w:r w:rsidR="00E52521">
          <w:rPr>
            <w:lang w:val="es-ES"/>
          </w:rPr>
          <w:t xml:space="preserve">en </w:t>
        </w:r>
        <w:r w:rsidR="00FA670B">
          <w:rPr>
            <w:lang w:val="es-ES"/>
          </w:rPr>
          <w:t>sistemas de gestión de diversos recursos.</w:t>
        </w:r>
        <w:r w:rsidR="006A1E94">
          <w:rPr>
            <w:lang w:val="es-ES"/>
          </w:rPr>
          <w:t xml:space="preserve"> El uso de estos enfoques se ve limitado debido a que no se le da la imp</w:t>
        </w:r>
        <w:r w:rsidR="00E52521">
          <w:rPr>
            <w:lang w:val="es-ES"/>
          </w:rPr>
          <w:t>ortancia necesaria a las pruebas</w:t>
        </w:r>
        <w:r w:rsidR="006A1E94">
          <w:rPr>
            <w:lang w:val="es-ES"/>
          </w:rPr>
          <w:t xml:space="preserve"> de aplicativos con usuarios, </w:t>
        </w:r>
        <w:r w:rsidR="00E52521">
          <w:rPr>
            <w:lang w:val="es-ES"/>
          </w:rPr>
          <w:t xml:space="preserve">a la </w:t>
        </w:r>
        <w:r w:rsidR="006A1E94">
          <w:rPr>
            <w:lang w:val="es-ES"/>
          </w:rPr>
          <w:t>falta de tiempo y recursos en la implementación de di</w:t>
        </w:r>
        <w:r w:rsidR="00E52521">
          <w:rPr>
            <w:lang w:val="es-ES"/>
          </w:rPr>
          <w:t>chos sistemas, falta de experti</w:t>
        </w:r>
        <w:r w:rsidR="00C601FD">
          <w:rPr>
            <w:lang w:val="es-ES"/>
          </w:rPr>
          <w:t>se</w:t>
        </w:r>
        <w:r w:rsidR="00E52521">
          <w:rPr>
            <w:lang w:val="es-ES"/>
          </w:rPr>
          <w:t xml:space="preserve"> en dichos enfoques</w:t>
        </w:r>
        <w:r w:rsidR="006A1E94">
          <w:rPr>
            <w:lang w:val="es-ES"/>
          </w:rPr>
          <w:t xml:space="preserve"> y principalmente, la idea de que un sistema solo debe desarrollarse para cumplir los objetivos de la empresa y no darle valor a las apreciaciones de los usuarios finales.</w:t>
        </w:r>
      </w:ins>
    </w:p>
    <w:p w14:paraId="2F069FE1" w14:textId="77777777" w:rsidR="00261199" w:rsidRPr="004777AE" w:rsidRDefault="00261199" w:rsidP="00377A7C">
      <w:pPr>
        <w:jc w:val="both"/>
        <w:rPr>
          <w:ins w:id="282" w:author="Regina Casanova" w:date="2017-06-26T16:02:00Z"/>
          <w:lang w:val="es-ES"/>
        </w:rPr>
      </w:pPr>
    </w:p>
    <w:p w14:paraId="2C305015" w14:textId="77777777" w:rsidR="004E5147" w:rsidRDefault="004E5147" w:rsidP="00377A7C">
      <w:pPr>
        <w:pStyle w:val="Prrafodelista"/>
        <w:numPr>
          <w:ilvl w:val="1"/>
          <w:numId w:val="1"/>
        </w:numPr>
        <w:jc w:val="both"/>
        <w:rPr>
          <w:ins w:id="283" w:author="Regina Casanova" w:date="2017-06-26T16:02:00Z"/>
          <w:lang w:val="es-ES"/>
        </w:rPr>
      </w:pPr>
      <w:ins w:id="284" w:author="Regina Casanova" w:date="2017-06-26T16:02:00Z">
        <w:r w:rsidRPr="007A694C">
          <w:rPr>
            <w:lang w:val="es-ES"/>
          </w:rPr>
          <w:t>Sistema de Atención a Solicitudes</w:t>
        </w:r>
        <w:r w:rsidRPr="00677804">
          <w:rPr>
            <w:lang w:val="es-ES"/>
          </w:rPr>
          <w:t xml:space="preserve"> en S</w:t>
        </w:r>
        <w:r>
          <w:rPr>
            <w:lang w:val="es-ES"/>
          </w:rPr>
          <w:t>USALUD</w:t>
        </w:r>
        <w:r w:rsidRPr="00677804">
          <w:rPr>
            <w:lang w:val="es-ES"/>
          </w:rPr>
          <w:t xml:space="preserve"> – Perú</w:t>
        </w:r>
        <w:r>
          <w:rPr>
            <w:lang w:val="es-ES"/>
          </w:rPr>
          <w:t xml:space="preserve"> </w:t>
        </w:r>
        <w:r w:rsidR="00A1507D">
          <w:rPr>
            <w:lang w:val="es-ES"/>
          </w:rPr>
          <w:fldChar w:fldCharType="begin" w:fldLock="1"/>
        </w:r>
        <w:r w:rsidR="006C43BF">
          <w:rPr>
            <w:lang w:val="es-ES"/>
          </w:rPr>
          <w:instrText>ADDIN CSL_CITATION { "citationItems" : [ { "id" : "ITEM-1", "itemData" : { "URL" : "http://portales.susalud.gob.pe/web/portal/nosotros", "accessed" : { "date-parts" : [ [ "2017", "3", "14" ] ] }, "id" : "ITEM-1", "issued" : { "date-parts" : [ [ "0" ] ] }, "note" : "NULL", "title" : "SUSALUD | Inicio", "type" : "webpage" }, "uris" : [ "http://www.mendeley.com/documents/?uuid=68da060f-d2f6-3751-81f4-3509af48c3a5" ] } ], "mendeley" : { "formattedCitation" : "(22)", "plainTextFormattedCitation" : "(22)", "previouslyFormattedCitation" : "(22)" }, "properties" : { "noteIndex" : 0 }, "schema" : "https://github.com/citation-style-language/schema/raw/master/csl-citation.json" }</w:instrText>
        </w:r>
        <w:r w:rsidR="00A1507D">
          <w:rPr>
            <w:lang w:val="es-ES"/>
          </w:rPr>
          <w:fldChar w:fldCharType="separate"/>
        </w:r>
        <w:r w:rsidR="00FA670B" w:rsidRPr="00FA670B">
          <w:rPr>
            <w:noProof/>
            <w:lang w:val="es-ES"/>
          </w:rPr>
          <w:t>(22)</w:t>
        </w:r>
        <w:r w:rsidR="00A1507D">
          <w:rPr>
            <w:lang w:val="es-ES"/>
          </w:rPr>
          <w:fldChar w:fldCharType="end"/>
        </w:r>
      </w:ins>
    </w:p>
    <w:p w14:paraId="547D0B32" w14:textId="77777777" w:rsidR="004E5147" w:rsidRDefault="004E5147" w:rsidP="00377A7C">
      <w:pPr>
        <w:pStyle w:val="Prrafodelista"/>
        <w:ind w:left="792"/>
        <w:jc w:val="both"/>
        <w:rPr>
          <w:ins w:id="285" w:author="Regina Casanova" w:date="2017-06-26T16:02:00Z"/>
          <w:lang w:val="es-ES"/>
        </w:rPr>
      </w:pPr>
    </w:p>
    <w:p w14:paraId="5C2367A3" w14:textId="77777777" w:rsidR="004E5147" w:rsidRDefault="004E5147" w:rsidP="00377A7C">
      <w:pPr>
        <w:pStyle w:val="Prrafodelista"/>
        <w:numPr>
          <w:ilvl w:val="2"/>
          <w:numId w:val="1"/>
        </w:numPr>
        <w:jc w:val="both"/>
        <w:rPr>
          <w:ins w:id="286" w:author="Regina Casanova" w:date="2017-06-26T16:02:00Z"/>
          <w:lang w:val="es-ES"/>
        </w:rPr>
      </w:pPr>
      <w:ins w:id="287" w:author="Regina Casanova" w:date="2017-06-26T16:02:00Z">
        <w:r>
          <w:rPr>
            <w:lang w:val="es-ES"/>
          </w:rPr>
          <w:t>Descripción</w:t>
        </w:r>
      </w:ins>
    </w:p>
    <w:p w14:paraId="554BB653" w14:textId="77777777" w:rsidR="004E5147" w:rsidRDefault="004E5147" w:rsidP="00377A7C">
      <w:pPr>
        <w:pStyle w:val="Prrafodelista"/>
        <w:ind w:left="1224"/>
        <w:jc w:val="both"/>
        <w:rPr>
          <w:ins w:id="288" w:author="Regina Casanova" w:date="2017-06-26T16:02:00Z"/>
          <w:lang w:val="es-ES"/>
        </w:rPr>
      </w:pPr>
    </w:p>
    <w:p w14:paraId="549E6D63" w14:textId="77777777" w:rsidR="00AA4963" w:rsidRDefault="004E5147" w:rsidP="00377A7C">
      <w:pPr>
        <w:jc w:val="both"/>
        <w:rPr>
          <w:ins w:id="289" w:author="Regina Casanova" w:date="2017-06-26T16:02:00Z"/>
          <w:lang w:val="es-ES"/>
        </w:rPr>
      </w:pPr>
      <w:ins w:id="290" w:author="Regina Casanova" w:date="2017-06-26T16:02:00Z">
        <w:r>
          <w:rPr>
            <w:lang w:val="es-ES"/>
          </w:rPr>
          <w:t>La S</w:t>
        </w:r>
        <w:r w:rsidRPr="00677804">
          <w:rPr>
            <w:lang w:val="es-ES"/>
          </w:rPr>
          <w:t>uper</w:t>
        </w:r>
        <w:r>
          <w:rPr>
            <w:lang w:val="es-ES"/>
          </w:rPr>
          <w:t>intendencia Nacional de Salud (SUSALUD) es la encargada de proteger los derechos en salud del ciudadano peruano, orientando sus acciones hacia el empoderamiento para colocar al ciudadano en el centro del sistema de salud, sin importar las condiciones de su seguro medico ni el lugar donde se atiende. SUSALUD tiene autoridad tanto en instituciones públic</w:t>
        </w:r>
        <w:r w:rsidR="009B40AE">
          <w:rPr>
            <w:lang w:val="es-ES"/>
          </w:rPr>
          <w:t>a</w:t>
        </w:r>
        <w:r>
          <w:rPr>
            <w:lang w:val="es-ES"/>
          </w:rPr>
          <w:t xml:space="preserve">s, privadas y mixtas, en Instituciones Prestadoras de Salud (IPRESS) y en Instituciones Administradoras de Fondos de Aseguramiento en Salud (IAFAS). </w:t>
        </w:r>
      </w:ins>
    </w:p>
    <w:p w14:paraId="5CD743A2" w14:textId="77777777" w:rsidR="00AA4963" w:rsidRDefault="00AA4963" w:rsidP="00377A7C">
      <w:pPr>
        <w:jc w:val="both"/>
        <w:rPr>
          <w:ins w:id="291" w:author="Regina Casanova" w:date="2017-06-26T16:02:00Z"/>
          <w:lang w:val="es-ES"/>
        </w:rPr>
      </w:pPr>
    </w:p>
    <w:p w14:paraId="494A816E" w14:textId="77777777" w:rsidR="004E5147" w:rsidRDefault="004E5147" w:rsidP="00377A7C">
      <w:pPr>
        <w:jc w:val="both"/>
        <w:rPr>
          <w:ins w:id="292" w:author="Regina Casanova" w:date="2017-06-26T16:02:00Z"/>
          <w:lang w:val="es-ES"/>
        </w:rPr>
      </w:pPr>
      <w:ins w:id="293" w:author="Regina Casanova" w:date="2017-06-26T16:02:00Z">
        <w:r>
          <w:rPr>
            <w:lang w:val="es-ES"/>
          </w:rPr>
          <w:t xml:space="preserve">Cuenta con 4 </w:t>
        </w:r>
        <w:r w:rsidR="007B7B83">
          <w:rPr>
            <w:lang w:val="es-ES"/>
          </w:rPr>
          <w:t>líneas</w:t>
        </w:r>
        <w:r>
          <w:rPr>
            <w:lang w:val="es-ES"/>
          </w:rPr>
          <w:t xml:space="preserve"> de acción:</w:t>
        </w:r>
      </w:ins>
    </w:p>
    <w:p w14:paraId="4A544229" w14:textId="77777777" w:rsidR="004E5147" w:rsidRDefault="004E5147" w:rsidP="00377A7C">
      <w:pPr>
        <w:jc w:val="both"/>
        <w:rPr>
          <w:ins w:id="294" w:author="Regina Casanova" w:date="2017-06-26T16:02:00Z"/>
          <w:lang w:val="es-ES"/>
        </w:rPr>
      </w:pPr>
    </w:p>
    <w:p w14:paraId="1D7AF9A3" w14:textId="77777777" w:rsidR="004E5147" w:rsidRDefault="004E5147" w:rsidP="00377A7C">
      <w:pPr>
        <w:pStyle w:val="Prrafodelista"/>
        <w:numPr>
          <w:ilvl w:val="0"/>
          <w:numId w:val="18"/>
        </w:numPr>
        <w:spacing w:line="276" w:lineRule="auto"/>
        <w:jc w:val="both"/>
        <w:rPr>
          <w:ins w:id="295" w:author="Regina Casanova" w:date="2017-06-26T16:02:00Z"/>
          <w:lang w:val="es-ES"/>
        </w:rPr>
      </w:pPr>
      <w:ins w:id="296" w:author="Regina Casanova" w:date="2017-06-26T16:02:00Z">
        <w:r>
          <w:rPr>
            <w:lang w:val="es-ES"/>
          </w:rPr>
          <w:t>Promoción y protección de los derechos en salud.</w:t>
        </w:r>
      </w:ins>
    </w:p>
    <w:p w14:paraId="11C7946C" w14:textId="77777777" w:rsidR="004E5147" w:rsidRDefault="004E5147" w:rsidP="00377A7C">
      <w:pPr>
        <w:pStyle w:val="Prrafodelista"/>
        <w:numPr>
          <w:ilvl w:val="0"/>
          <w:numId w:val="18"/>
        </w:numPr>
        <w:spacing w:line="276" w:lineRule="auto"/>
        <w:jc w:val="both"/>
        <w:rPr>
          <w:ins w:id="297" w:author="Regina Casanova" w:date="2017-06-26T16:02:00Z"/>
          <w:lang w:val="es-ES"/>
        </w:rPr>
      </w:pPr>
      <w:ins w:id="298" w:author="Regina Casanova" w:date="2017-06-26T16:02:00Z">
        <w:r>
          <w:rPr>
            <w:lang w:val="es-ES"/>
          </w:rPr>
          <w:t>Prevención, mediante supervisión a los establecimientos de salud.</w:t>
        </w:r>
      </w:ins>
    </w:p>
    <w:p w14:paraId="30959B2C" w14:textId="77777777" w:rsidR="004E5147" w:rsidRDefault="004E5147" w:rsidP="00377A7C">
      <w:pPr>
        <w:pStyle w:val="Prrafodelista"/>
        <w:numPr>
          <w:ilvl w:val="0"/>
          <w:numId w:val="18"/>
        </w:numPr>
        <w:spacing w:line="276" w:lineRule="auto"/>
        <w:jc w:val="both"/>
        <w:rPr>
          <w:ins w:id="299" w:author="Regina Casanova" w:date="2017-06-26T16:02:00Z"/>
          <w:lang w:val="es-ES"/>
        </w:rPr>
      </w:pPr>
      <w:ins w:id="300" w:author="Regina Casanova" w:date="2017-06-26T16:02:00Z">
        <w:r>
          <w:rPr>
            <w:lang w:val="es-ES"/>
          </w:rPr>
          <w:t>Restitución al derecho, por medio de fiscalización, medidas correctivas y sanciones cuando se ameriten.</w:t>
        </w:r>
      </w:ins>
    </w:p>
    <w:p w14:paraId="766EB9B4" w14:textId="77777777" w:rsidR="004E5147" w:rsidRDefault="004E5147" w:rsidP="00377A7C">
      <w:pPr>
        <w:pStyle w:val="Prrafodelista"/>
        <w:numPr>
          <w:ilvl w:val="0"/>
          <w:numId w:val="18"/>
        </w:numPr>
        <w:spacing w:line="276" w:lineRule="auto"/>
        <w:jc w:val="both"/>
        <w:rPr>
          <w:ins w:id="301" w:author="Regina Casanova" w:date="2017-06-26T16:02:00Z"/>
          <w:lang w:val="es-ES"/>
        </w:rPr>
      </w:pPr>
      <w:ins w:id="302" w:author="Regina Casanova" w:date="2017-06-26T16:02:00Z">
        <w:r>
          <w:rPr>
            <w:lang w:val="es-ES"/>
          </w:rPr>
          <w:t>Investigación y Desarrollo, por medio de sistemas de información.</w:t>
        </w:r>
      </w:ins>
    </w:p>
    <w:p w14:paraId="10D71C9D" w14:textId="77777777" w:rsidR="00FD2A87" w:rsidRDefault="00FD2A87" w:rsidP="00377A7C">
      <w:pPr>
        <w:spacing w:line="276" w:lineRule="auto"/>
        <w:jc w:val="both"/>
        <w:rPr>
          <w:lang w:val="es-ES"/>
        </w:rPr>
        <w:pPrChange w:id="303" w:author="Regina Casanova" w:date="2017-06-26T16:02:00Z">
          <w:pPr/>
        </w:pPrChange>
      </w:pPr>
      <w:moveToRangeStart w:id="304" w:author="Regina Casanova" w:date="2017-06-26T16:02:00Z" w:name="move486256290"/>
    </w:p>
    <w:p w14:paraId="4595F454" w14:textId="77777777" w:rsidR="00690691" w:rsidRPr="007B7B83" w:rsidRDefault="00EE6A0B" w:rsidP="00377A7C">
      <w:pPr>
        <w:spacing w:line="276" w:lineRule="auto"/>
        <w:jc w:val="both"/>
        <w:rPr>
          <w:ins w:id="305" w:author="Regina Casanova" w:date="2017-06-26T16:02:00Z"/>
          <w:sz w:val="20"/>
          <w:lang w:val="es-ES"/>
        </w:rPr>
      </w:pPr>
      <w:moveTo w:id="306" w:author="Regina Casanova" w:date="2017-06-26T16:02:00Z">
        <w:r>
          <w:rPr>
            <w:lang w:val="es-ES"/>
          </w:rPr>
          <w:t xml:space="preserve">En </w:t>
        </w:r>
      </w:moveTo>
      <w:moveToRangeEnd w:id="304"/>
      <w:ins w:id="307" w:author="Regina Casanova" w:date="2017-06-26T16:02:00Z">
        <w:r w:rsidR="00690691">
          <w:rPr>
            <w:lang w:val="es-ES"/>
          </w:rPr>
          <w:t>la ac</w:t>
        </w:r>
        <w:r w:rsidR="00EB78DC">
          <w:rPr>
            <w:lang w:val="es-ES"/>
          </w:rPr>
          <w:t>tualidad, existen en total 20488</w:t>
        </w:r>
        <w:r w:rsidR="00690691">
          <w:rPr>
            <w:lang w:val="es-ES"/>
          </w:rPr>
          <w:t xml:space="preserve"> IPRESS a nivel nacional, las cuales se dividen </w:t>
        </w:r>
        <w:r w:rsidR="002F0CC8">
          <w:rPr>
            <w:lang w:val="es-ES"/>
          </w:rPr>
          <w:t>en</w:t>
        </w:r>
        <w:r w:rsidR="00EB78DC">
          <w:rPr>
            <w:lang w:val="es-ES"/>
          </w:rPr>
          <w:t xml:space="preserve"> privada</w:t>
        </w:r>
        <w:r w:rsidR="002F0CC8">
          <w:rPr>
            <w:lang w:val="es-ES"/>
          </w:rPr>
          <w:t>s (56.89%</w:t>
        </w:r>
        <w:r w:rsidR="00D473EB">
          <w:rPr>
            <w:lang w:val="es-ES"/>
          </w:rPr>
          <w:t xml:space="preserve"> de las instituciones</w:t>
        </w:r>
        <w:r w:rsidR="002F0CC8">
          <w:rPr>
            <w:lang w:val="es-ES"/>
          </w:rPr>
          <w:t>)</w:t>
        </w:r>
        <w:r w:rsidR="00EB78DC">
          <w:rPr>
            <w:lang w:val="es-ES"/>
          </w:rPr>
          <w:t xml:space="preserve"> y </w:t>
        </w:r>
        <w:r w:rsidR="00D473EB">
          <w:rPr>
            <w:lang w:val="es-ES"/>
          </w:rPr>
          <w:t xml:space="preserve">públicas </w:t>
        </w:r>
        <w:r w:rsidR="00455164">
          <w:rPr>
            <w:lang w:val="es-ES"/>
          </w:rPr>
          <w:t>(</w:t>
        </w:r>
        <w:r w:rsidR="00EB78DC">
          <w:rPr>
            <w:lang w:val="es-ES"/>
          </w:rPr>
          <w:t>43.10</w:t>
        </w:r>
        <w:r w:rsidR="00690691">
          <w:rPr>
            <w:lang w:val="es-ES"/>
          </w:rPr>
          <w:t>%</w:t>
        </w:r>
        <w:r w:rsidR="00455164">
          <w:rPr>
            <w:lang w:val="es-ES"/>
          </w:rPr>
          <w:t>)</w:t>
        </w:r>
        <w:r w:rsidR="00690691">
          <w:rPr>
            <w:lang w:val="es-ES"/>
          </w:rPr>
          <w:t xml:space="preserve"> </w:t>
        </w:r>
        <w:r w:rsidR="00A1507D">
          <w:rPr>
            <w:sz w:val="20"/>
            <w:lang w:val="es-ES"/>
          </w:rPr>
          <w:fldChar w:fldCharType="begin" w:fldLock="1"/>
        </w:r>
        <w:r w:rsidR="006C43B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"noteIndex" : 0 }, "schema" : "https://github.com/citation-style-language/schema/raw/master/csl-citation.json" }</w:instrText>
        </w:r>
        <w:r w:rsidR="00A1507D">
          <w:rPr>
            <w:sz w:val="20"/>
            <w:lang w:val="es-ES"/>
          </w:rPr>
          <w:fldChar w:fldCharType="separate"/>
        </w:r>
        <w:r w:rsidR="00FA670B" w:rsidRPr="00FA670B">
          <w:rPr>
            <w:noProof/>
            <w:sz w:val="20"/>
            <w:lang w:val="es-ES"/>
          </w:rPr>
          <w:t>(23)</w:t>
        </w:r>
        <w:r w:rsidR="00A1507D">
          <w:rPr>
            <w:sz w:val="20"/>
            <w:lang w:val="es-ES"/>
          </w:rPr>
          <w:fldChar w:fldCharType="end"/>
        </w:r>
        <w:r w:rsidR="00455164">
          <w:rPr>
            <w:sz w:val="20"/>
            <w:lang w:val="es-ES"/>
          </w:rPr>
          <w:t>.</w:t>
        </w:r>
      </w:ins>
    </w:p>
    <w:p w14:paraId="24CB1DCC" w14:textId="77777777" w:rsidR="00690691" w:rsidRDefault="00690691" w:rsidP="00377A7C">
      <w:pPr>
        <w:spacing w:line="276" w:lineRule="auto"/>
        <w:jc w:val="both"/>
        <w:rPr>
          <w:ins w:id="308" w:author="Regina Casanova" w:date="2017-06-26T16:02:00Z"/>
          <w:lang w:val="es-ES"/>
        </w:rPr>
      </w:pPr>
    </w:p>
    <w:p w14:paraId="1F42E870" w14:textId="77777777" w:rsidR="002F0883" w:rsidRDefault="002F46B8" w:rsidP="00377A7C">
      <w:pPr>
        <w:spacing w:line="276" w:lineRule="auto"/>
        <w:jc w:val="both"/>
        <w:rPr>
          <w:ins w:id="309" w:author="Regina Casanova" w:date="2017-06-26T16:02:00Z"/>
          <w:lang w:val="es-ES"/>
        </w:rPr>
      </w:pPr>
      <w:ins w:id="310" w:author="Regina Casanova" w:date="2017-06-26T16:02:00Z">
        <w:r>
          <w:rPr>
            <w:lang w:val="es-ES"/>
          </w:rPr>
          <w:t>La diferenciación entre reclamos y queja para SUSALUD se li</w:t>
        </w:r>
        <w:r w:rsidR="005C5018">
          <w:rPr>
            <w:lang w:val="es-ES"/>
          </w:rPr>
          <w:t>mita solo a diferenciar ante que</w:t>
        </w:r>
        <w:r>
          <w:rPr>
            <w:lang w:val="es-ES"/>
          </w:rPr>
          <w:t xml:space="preserve"> institución se ha presentado, cuando se presenta ante una IPRESS se considera reclamo; cuando se presenta ante SUSALUD, es considerado una queja. </w:t>
        </w:r>
        <w:r w:rsidR="005C5018">
          <w:rPr>
            <w:lang w:val="es-ES"/>
          </w:rPr>
          <w:t>SUSALUD tiene el deber de fiscalizar y asegurar de proteger los derechos de los ciudadanos en cada IPRESS, cosa que se ve dificultada por trabas del personal de la</w:t>
        </w:r>
        <w:r w:rsidR="002F0883">
          <w:rPr>
            <w:lang w:val="es-ES"/>
          </w:rPr>
          <w:t>s</w:t>
        </w:r>
        <w:r w:rsidR="005C5018">
          <w:rPr>
            <w:lang w:val="es-ES"/>
          </w:rPr>
          <w:t xml:space="preserve"> ultima</w:t>
        </w:r>
        <w:r w:rsidR="002F0883">
          <w:rPr>
            <w:lang w:val="es-ES"/>
          </w:rPr>
          <w:t>s</w:t>
        </w:r>
        <w:r w:rsidR="005C5018">
          <w:rPr>
            <w:lang w:val="es-ES"/>
          </w:rPr>
          <w:t xml:space="preserve"> ya que no presenta</w:t>
        </w:r>
        <w:r w:rsidR="002F0883">
          <w:rPr>
            <w:lang w:val="es-ES"/>
          </w:rPr>
          <w:t>n</w:t>
        </w:r>
        <w:r w:rsidR="005C5018">
          <w:rPr>
            <w:lang w:val="es-ES"/>
          </w:rPr>
          <w:t xml:space="preserve"> adecuadamente ante SUSALUD todos los reclamos. </w:t>
        </w:r>
        <w:r w:rsidR="00690691">
          <w:rPr>
            <w:lang w:val="es-ES"/>
          </w:rPr>
          <w:t>Esto se ve reflejado en que muchas veces la única manera en que SUSALUD se enter</w:t>
        </w:r>
        <w:r w:rsidR="0025636A">
          <w:rPr>
            <w:lang w:val="es-ES"/>
          </w:rPr>
          <w:t>a</w:t>
        </w:r>
        <w:r w:rsidR="00690691">
          <w:rPr>
            <w:lang w:val="es-ES"/>
          </w:rPr>
          <w:t xml:space="preserve"> es cuando el paciente o derechohabiente </w:t>
        </w:r>
        <w:r w:rsidR="005C5018">
          <w:rPr>
            <w:lang w:val="es-ES"/>
          </w:rPr>
          <w:t xml:space="preserve">lo </w:t>
        </w:r>
        <w:r w:rsidR="00690691">
          <w:rPr>
            <w:lang w:val="es-ES"/>
          </w:rPr>
          <w:t xml:space="preserve">presenta </w:t>
        </w:r>
        <w:r w:rsidR="005C5018">
          <w:rPr>
            <w:lang w:val="es-ES"/>
          </w:rPr>
          <w:t>como</w:t>
        </w:r>
        <w:r>
          <w:rPr>
            <w:lang w:val="es-ES"/>
          </w:rPr>
          <w:t xml:space="preserve"> queja</w:t>
        </w:r>
        <w:r w:rsidR="00690691">
          <w:rPr>
            <w:lang w:val="es-ES"/>
          </w:rPr>
          <w:t xml:space="preserve">. </w:t>
        </w:r>
        <w:r w:rsidR="002F0883">
          <w:rPr>
            <w:lang w:val="es-ES"/>
          </w:rPr>
          <w:t>Pero también ocurre que muchas IPRESS no cuentan con un sistema de gestión de reclamos lo cual hace imposible realizarlo, todo esto hace que se incremente el número de quejas ante SUSALUD ya que el ciudadano no tiene donde más acudir.</w:t>
        </w:r>
      </w:ins>
    </w:p>
    <w:p w14:paraId="64DBD58B" w14:textId="77777777" w:rsidR="00A62066" w:rsidRDefault="00A62066" w:rsidP="00377A7C">
      <w:pPr>
        <w:spacing w:line="276" w:lineRule="auto"/>
        <w:jc w:val="both"/>
        <w:rPr>
          <w:lang w:val="es-ES"/>
        </w:rPr>
        <w:pPrChange w:id="311" w:author="Regina Casanova" w:date="2017-06-26T16:02:00Z">
          <w:pPr>
            <w:jc w:val="both"/>
          </w:pPr>
        </w:pPrChange>
      </w:pPr>
      <w:moveToRangeStart w:id="312" w:author="Regina Casanova" w:date="2017-06-26T16:02:00Z" w:name="move486256291"/>
    </w:p>
    <w:p w14:paraId="635A8A7B" w14:textId="77777777" w:rsidR="004E5147" w:rsidRDefault="007F699C" w:rsidP="00377A7C">
      <w:pPr>
        <w:spacing w:line="276" w:lineRule="auto"/>
        <w:jc w:val="both"/>
        <w:rPr>
          <w:ins w:id="313" w:author="Regina Casanova" w:date="2017-06-26T16:02:00Z"/>
          <w:lang w:val="es-ES"/>
        </w:rPr>
      </w:pPr>
      <w:moveTo w:id="314" w:author="Regina Casanova" w:date="2017-06-26T16:02:00Z">
        <w:r>
          <w:rPr>
            <w:lang w:val="es-ES"/>
          </w:rPr>
          <w:t xml:space="preserve">En </w:t>
        </w:r>
      </w:moveTo>
      <w:moveToRangeEnd w:id="312"/>
      <w:ins w:id="315" w:author="Regina Casanova" w:date="2017-06-26T16:02:00Z">
        <w:r w:rsidR="008776E8">
          <w:rPr>
            <w:lang w:val="es-ES"/>
          </w:rPr>
          <w:t>el Perú, existen diversas Instituciones Administradoras de Fondos de Aseguramiento en Salud (IAFAS) que cuentan con un total de 28’525,968 asegurados a nivel nacional y se dividen como se muestra en el Cuadro Nº2, donde se aprecia que la mayor cantidad de asegurados est</w:t>
        </w:r>
        <w:r w:rsidR="00111317">
          <w:rPr>
            <w:lang w:val="es-ES"/>
          </w:rPr>
          <w:t>á</w:t>
        </w:r>
        <w:r w:rsidR="008776E8">
          <w:rPr>
            <w:lang w:val="es-ES"/>
          </w:rPr>
          <w:t xml:space="preserve"> entre ESSALUD y el SIS. </w:t>
        </w:r>
      </w:ins>
    </w:p>
    <w:p w14:paraId="237F8F77" w14:textId="77777777" w:rsidR="008776E8" w:rsidRDefault="008776E8" w:rsidP="00377A7C">
      <w:pPr>
        <w:spacing w:line="276" w:lineRule="auto"/>
        <w:jc w:val="both"/>
        <w:rPr>
          <w:ins w:id="316" w:author="Regina Casanova" w:date="2017-06-26T16:02:00Z"/>
          <w:lang w:val="es-ES"/>
        </w:rPr>
      </w:pPr>
    </w:p>
    <w:p w14:paraId="6FAF8897" w14:textId="77777777" w:rsidR="008776E8" w:rsidRDefault="008776E8" w:rsidP="00377A7C">
      <w:pPr>
        <w:spacing w:line="276" w:lineRule="auto"/>
        <w:jc w:val="center"/>
        <w:rPr>
          <w:ins w:id="317" w:author="Regina Casanova" w:date="2017-06-26T16:02:00Z"/>
          <w:lang w:val="es-ES"/>
        </w:rPr>
      </w:pPr>
      <w:ins w:id="318" w:author="Regina Casanova" w:date="2017-06-26T16:02:00Z">
        <w:r>
          <w:rPr>
            <w:noProof/>
            <w:lang w:eastAsia="es-ES_tradnl"/>
          </w:rPr>
          <w:drawing>
            <wp:inline distT="0" distB="0" distL="0" distR="0" wp14:anchorId="031BA7B9" wp14:editId="56FE0759">
              <wp:extent cx="2931800" cy="4038523"/>
              <wp:effectExtent l="0" t="0" r="0" b="635"/>
              <wp:docPr id="7" name="Imagen 7"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4%20a%20la(s)%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2693" cy="4053528"/>
                      </a:xfrm>
                      <a:prstGeom prst="rect">
                        <a:avLst/>
                      </a:prstGeom>
                      <a:noFill/>
                      <a:ln>
                        <a:noFill/>
                      </a:ln>
                    </pic:spPr>
                  </pic:pic>
                </a:graphicData>
              </a:graphic>
            </wp:inline>
          </w:drawing>
        </w:r>
      </w:ins>
    </w:p>
    <w:p w14:paraId="3C180A2F" w14:textId="77777777" w:rsidR="008776E8" w:rsidRPr="008776E8" w:rsidRDefault="008776E8" w:rsidP="00377A7C">
      <w:pPr>
        <w:spacing w:line="276" w:lineRule="auto"/>
        <w:jc w:val="center"/>
        <w:rPr>
          <w:ins w:id="319" w:author="Regina Casanova" w:date="2017-06-26T16:02:00Z"/>
          <w:sz w:val="20"/>
          <w:lang w:val="es-ES"/>
        </w:rPr>
      </w:pPr>
      <w:ins w:id="320" w:author="Regina Casanova" w:date="2017-06-26T16:02:00Z">
        <w:r w:rsidRPr="008776E8">
          <w:rPr>
            <w:sz w:val="20"/>
            <w:lang w:val="es-ES"/>
          </w:rPr>
          <w:t xml:space="preserve">Cuadro Nº2. Afiliados por Tipo de IAFAS. Fuente: Tablero de Control – SUSALUD </w:t>
        </w:r>
        <w:r w:rsidR="00A1507D" w:rsidRPr="008776E8">
          <w:rPr>
            <w:sz w:val="20"/>
            <w:lang w:val="es-ES"/>
          </w:rPr>
          <w:fldChar w:fldCharType="begin" w:fldLock="1"/>
        </w:r>
        <w:r w:rsidR="006C43B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"noteIndex" : 0 }, "schema" : "https://github.com/citation-style-language/schema/raw/master/csl-citation.json" }</w:instrText>
        </w:r>
        <w:r w:rsidR="00A1507D" w:rsidRPr="008776E8">
          <w:rPr>
            <w:sz w:val="20"/>
            <w:lang w:val="es-ES"/>
          </w:rPr>
          <w:fldChar w:fldCharType="separate"/>
        </w:r>
        <w:r w:rsidR="00FA670B" w:rsidRPr="00FA670B">
          <w:rPr>
            <w:noProof/>
            <w:sz w:val="20"/>
            <w:lang w:val="es-ES"/>
          </w:rPr>
          <w:t>(23)</w:t>
        </w:r>
        <w:r w:rsidR="00A1507D" w:rsidRPr="008776E8">
          <w:rPr>
            <w:sz w:val="20"/>
            <w:lang w:val="es-ES"/>
          </w:rPr>
          <w:fldChar w:fldCharType="end"/>
        </w:r>
      </w:ins>
    </w:p>
    <w:p w14:paraId="014B7456" w14:textId="77777777" w:rsidR="008776E8" w:rsidRDefault="008776E8" w:rsidP="00377A7C">
      <w:pPr>
        <w:spacing w:line="276" w:lineRule="auto"/>
        <w:jc w:val="both"/>
        <w:rPr>
          <w:ins w:id="321" w:author="Regina Casanova" w:date="2017-06-26T16:02:00Z"/>
          <w:lang w:val="es-ES"/>
        </w:rPr>
      </w:pPr>
    </w:p>
    <w:p w14:paraId="46BAB0C1" w14:textId="77777777" w:rsidR="004E5147" w:rsidRDefault="004E5147" w:rsidP="00377A7C">
      <w:pPr>
        <w:spacing w:line="276" w:lineRule="auto"/>
        <w:jc w:val="both"/>
        <w:rPr>
          <w:ins w:id="322" w:author="Regina Casanova" w:date="2017-06-26T16:02:00Z"/>
          <w:lang w:val="es-ES"/>
        </w:rPr>
      </w:pPr>
      <w:ins w:id="323" w:author="Regina Casanova" w:date="2017-06-26T16:02:00Z">
        <w:r>
          <w:rPr>
            <w:lang w:val="es-ES"/>
          </w:rPr>
          <w:t xml:space="preserve">SUSALUD cuenta con varios canales de comunicación con el ciudadano, los cuales son vía telefónica con una línea gratuita, un sistema web </w:t>
        </w:r>
        <w:r w:rsidR="00A1507D">
          <w:rPr>
            <w:lang w:val="es-ES"/>
          </w:rPr>
          <w:fldChar w:fldCharType="begin" w:fldLock="1"/>
        </w:r>
        <w:r w:rsidR="006C43BF">
          <w:rPr>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"(24)", "plainTextFormattedCitation" : "(24)", "previouslyFormattedCitation" : "(24)" }, "properties" : { "noteIndex" : 0 }, "schema" : "https://github.com/citation-style-language/schema/raw/master/csl-citation.json" }</w:instrText>
        </w:r>
        <w:r w:rsidR="00A1507D">
          <w:rPr>
            <w:lang w:val="es-ES"/>
          </w:rPr>
          <w:fldChar w:fldCharType="separate"/>
        </w:r>
        <w:r w:rsidR="00FA670B" w:rsidRPr="00FA670B">
          <w:rPr>
            <w:noProof/>
            <w:lang w:val="es-ES"/>
          </w:rPr>
          <w:t>(24)</w:t>
        </w:r>
        <w:r w:rsidR="00A1507D">
          <w:rPr>
            <w:lang w:val="es-ES"/>
          </w:rPr>
          <w:fldChar w:fldCharType="end"/>
        </w:r>
        <w:r>
          <w:rPr>
            <w:lang w:val="es-ES"/>
          </w:rPr>
          <w:t xml:space="preserve"> , correo electrónico, redes sociales y un a</w:t>
        </w:r>
        <w:r w:rsidR="007B7B83">
          <w:rPr>
            <w:lang w:val="es-ES"/>
          </w:rPr>
          <w:t>plicativo móvil que introdujo</w:t>
        </w:r>
        <w:r>
          <w:rPr>
            <w:lang w:val="es-ES"/>
          </w:rPr>
          <w:t xml:space="preserve"> en el 2015 para el sistema operativo Android llamado SUSALUD CONTIGO </w:t>
        </w:r>
        <w:r w:rsidR="00A1507D">
          <w:rPr>
            <w:lang w:val="es-ES"/>
          </w:rPr>
          <w:fldChar w:fldCharType="begin" w:fldLock="1"/>
        </w:r>
        <w:r w:rsidR="006C43BF">
          <w:rPr>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"(25)", "plainTextFormattedCitation" : "(25)", "previouslyFormattedCitation" : "(25)" }, "properties" : { "noteIndex" : 0 }, "schema" : "https://github.com/citation-style-language/schema/raw/master/csl-citation.json" }</w:instrText>
        </w:r>
        <w:r w:rsidR="00A1507D">
          <w:rPr>
            <w:lang w:val="es-ES"/>
          </w:rPr>
          <w:fldChar w:fldCharType="separate"/>
        </w:r>
        <w:r w:rsidR="00FA670B" w:rsidRPr="00FA670B">
          <w:rPr>
            <w:noProof/>
            <w:lang w:val="es-ES"/>
          </w:rPr>
          <w:t>(25)</w:t>
        </w:r>
        <w:r w:rsidR="00A1507D">
          <w:rPr>
            <w:lang w:val="es-ES"/>
          </w:rPr>
          <w:fldChar w:fldCharType="end"/>
        </w:r>
        <w:r>
          <w:rPr>
            <w:lang w:val="es-ES"/>
          </w:rPr>
          <w:t xml:space="preserve">, donde se ha podido ver que el reclamo más común es la insatisfacción del paciente al no haber recibido una atención inmediata </w:t>
        </w:r>
        <w:r w:rsidR="00A1507D">
          <w:rPr>
            <w:lang w:val="es-ES"/>
          </w:rPr>
          <w:fldChar w:fldCharType="begin" w:fldLock="1"/>
        </w:r>
        <w:r w:rsidR="006C43BF">
          <w:rPr>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"(26)", "plainTextFormattedCitation" : "(26)", "previouslyFormattedCitation" : "(26)" }, "properties" : { "noteIndex" : 0 }, "schema" : "https://github.com/citation-style-language/schema/raw/master/csl-citation.json" }</w:instrText>
        </w:r>
        <w:r w:rsidR="00A1507D">
          <w:rPr>
            <w:lang w:val="es-ES"/>
          </w:rPr>
          <w:fldChar w:fldCharType="separate"/>
        </w:r>
        <w:r w:rsidR="00FA670B" w:rsidRPr="00FA670B">
          <w:rPr>
            <w:noProof/>
            <w:lang w:val="es-ES"/>
          </w:rPr>
          <w:t>(26)</w:t>
        </w:r>
        <w:r w:rsidR="00A1507D">
          <w:rPr>
            <w:lang w:val="es-ES"/>
          </w:rPr>
          <w:fldChar w:fldCharType="end"/>
        </w:r>
        <w:r>
          <w:rPr>
            <w:lang w:val="es-ES"/>
          </w:rPr>
          <w:t>.</w:t>
        </w:r>
      </w:ins>
    </w:p>
    <w:p w14:paraId="6A6CC270" w14:textId="77777777" w:rsidR="000C2495" w:rsidRDefault="000C2495" w:rsidP="00377A7C">
      <w:pPr>
        <w:spacing w:line="276" w:lineRule="auto"/>
        <w:jc w:val="both"/>
        <w:rPr>
          <w:lang w:val="es-ES"/>
        </w:rPr>
        <w:pPrChange w:id="324" w:author="Regina Casanova" w:date="2017-06-26T16:02:00Z">
          <w:pPr/>
        </w:pPrChange>
      </w:pPr>
      <w:moveToRangeStart w:id="325" w:author="Regina Casanova" w:date="2017-06-26T16:02:00Z" w:name="move486256292"/>
    </w:p>
    <w:p w14:paraId="7957961C" w14:textId="77777777" w:rsidR="004E5147" w:rsidRDefault="00E80048" w:rsidP="00377A7C">
      <w:pPr>
        <w:spacing w:line="276" w:lineRule="auto"/>
        <w:jc w:val="both"/>
        <w:rPr>
          <w:ins w:id="326" w:author="Regina Casanova" w:date="2017-06-26T16:02:00Z"/>
          <w:lang w:val="es-ES"/>
        </w:rPr>
      </w:pPr>
      <w:moveTo w:id="327" w:author="Regina Casanova" w:date="2017-06-26T16:02:00Z">
        <w:r>
          <w:rPr>
            <w:lang w:val="es-ES"/>
          </w:rPr>
          <w:t xml:space="preserve">Luego </w:t>
        </w:r>
      </w:moveTo>
      <w:moveToRangeEnd w:id="325"/>
      <w:ins w:id="328" w:author="Regina Casanova" w:date="2017-06-26T16:02:00Z">
        <w:r w:rsidR="004E5147">
          <w:rPr>
            <w:lang w:val="es-ES"/>
          </w:rPr>
          <w:t>de que se introdujera el aplicativo móvil, se duplicaron el n</w:t>
        </w:r>
        <w:r w:rsidR="00F266B6">
          <w:rPr>
            <w:lang w:val="es-ES"/>
          </w:rPr>
          <w:t>ú</w:t>
        </w:r>
        <w:r w:rsidR="004E5147">
          <w:rPr>
            <w:lang w:val="es-ES"/>
          </w:rPr>
          <w:t>mero de solicitudes de parte de la ciudadanía sobre los servicios y prestaciones dadas por las IPRESS, en el año 2014 hub</w:t>
        </w:r>
        <w:r w:rsidR="00F266B6">
          <w:rPr>
            <w:lang w:val="es-ES"/>
          </w:rPr>
          <w:t>o</w:t>
        </w:r>
        <w:r w:rsidR="004E5147">
          <w:rPr>
            <w:lang w:val="es-ES"/>
          </w:rPr>
          <w:t xml:space="preserve"> 27,039 solicitud</w:t>
        </w:r>
        <w:r w:rsidR="00FE2C28">
          <w:rPr>
            <w:lang w:val="es-ES"/>
          </w:rPr>
          <w:t>es entre quejas, consultas y Petitorios de Intervención (PIN)</w:t>
        </w:r>
        <w:r w:rsidR="004E5147">
          <w:rPr>
            <w:lang w:val="es-ES"/>
          </w:rPr>
          <w:t>, mientras que en el año 2015 hub</w:t>
        </w:r>
        <w:r w:rsidR="00BE49CE">
          <w:rPr>
            <w:lang w:val="es-ES"/>
          </w:rPr>
          <w:t>o</w:t>
        </w:r>
        <w:r w:rsidR="004E5147">
          <w:rPr>
            <w:lang w:val="es-ES"/>
          </w:rPr>
          <w:t xml:space="preserve"> 62,200 solicitudes en total. En el año 2016 casi se lleg</w:t>
        </w:r>
        <w:r w:rsidR="00BE49CE">
          <w:rPr>
            <w:lang w:val="es-ES"/>
          </w:rPr>
          <w:t>ó</w:t>
        </w:r>
        <w:r w:rsidR="004E5147">
          <w:rPr>
            <w:lang w:val="es-ES"/>
          </w:rPr>
          <w:t xml:space="preserve"> a las 100 mil solicitudes en total y hasta </w:t>
        </w:r>
        <w:r w:rsidR="00AD6B58">
          <w:rPr>
            <w:lang w:val="es-ES"/>
          </w:rPr>
          <w:t>comienzos de mayo</w:t>
        </w:r>
        <w:r w:rsidR="004E5147">
          <w:rPr>
            <w:lang w:val="es-ES"/>
          </w:rPr>
          <w:t xml:space="preserve"> de 2017 se han presentado </w:t>
        </w:r>
        <w:r w:rsidR="00FE2C28">
          <w:rPr>
            <w:lang w:val="es-ES"/>
          </w:rPr>
          <w:t>24,483</w:t>
        </w:r>
        <w:r w:rsidR="004E5147">
          <w:rPr>
            <w:lang w:val="es-ES"/>
          </w:rPr>
          <w:t xml:space="preserve"> solicitudes. Revisando la siguiente Tabla Nº1 se puede ver con claridad c</w:t>
        </w:r>
        <w:r w:rsidR="00BE49CE">
          <w:rPr>
            <w:lang w:val="es-ES"/>
          </w:rPr>
          <w:t>ó</w:t>
        </w:r>
        <w:r w:rsidR="004E5147">
          <w:rPr>
            <w:lang w:val="es-ES"/>
          </w:rPr>
          <w:t>mo es que han ido aumentando el n</w:t>
        </w:r>
        <w:r w:rsidR="004E6EFA">
          <w:rPr>
            <w:lang w:val="es-ES"/>
          </w:rPr>
          <w:t>ú</w:t>
        </w:r>
        <w:r w:rsidR="004E5147">
          <w:rPr>
            <w:lang w:val="es-ES"/>
          </w:rPr>
          <w:t>mero de solicitudes a través de los años.</w:t>
        </w:r>
      </w:ins>
    </w:p>
    <w:p w14:paraId="3026A390" w14:textId="77777777" w:rsidR="00FE2C28" w:rsidRDefault="00FE2C28" w:rsidP="00377A7C">
      <w:pPr>
        <w:spacing w:line="276" w:lineRule="auto"/>
        <w:jc w:val="both"/>
        <w:rPr>
          <w:ins w:id="329" w:author="Regina Casanova" w:date="2017-06-26T16:02:00Z"/>
          <w:lang w:val="es-ES"/>
        </w:rPr>
      </w:pPr>
    </w:p>
    <w:p w14:paraId="555D9AA9" w14:textId="77777777" w:rsidR="00A71243" w:rsidRDefault="00AD6B58" w:rsidP="00377A7C">
      <w:pPr>
        <w:spacing w:line="276" w:lineRule="auto"/>
        <w:jc w:val="center"/>
        <w:rPr>
          <w:ins w:id="330" w:author="Regina Casanova" w:date="2017-06-26T16:02:00Z"/>
          <w:lang w:val="es-ES"/>
        </w:rPr>
      </w:pPr>
      <w:ins w:id="331" w:author="Regina Casanova" w:date="2017-06-26T16:02:00Z">
        <w:r>
          <w:rPr>
            <w:noProof/>
            <w:lang w:eastAsia="es-ES_tradnl"/>
          </w:rPr>
          <w:drawing>
            <wp:inline distT="0" distB="0" distL="0" distR="0" wp14:anchorId="653EE1BE" wp14:editId="3867206C">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ins>
    </w:p>
    <w:p w14:paraId="03032CF3" w14:textId="77777777" w:rsidR="004E5147" w:rsidRPr="007A694C" w:rsidRDefault="004E5147" w:rsidP="00377A7C">
      <w:pPr>
        <w:spacing w:line="276" w:lineRule="auto"/>
        <w:jc w:val="center"/>
        <w:rPr>
          <w:ins w:id="332" w:author="Regina Casanova" w:date="2017-06-26T16:02:00Z"/>
          <w:sz w:val="20"/>
          <w:lang w:val="es-ES"/>
        </w:rPr>
      </w:pPr>
      <w:ins w:id="333" w:author="Regina Casanova" w:date="2017-06-26T16:02:00Z">
        <w:r w:rsidRPr="007A694C">
          <w:rPr>
            <w:sz w:val="20"/>
            <w:lang w:val="es-ES"/>
          </w:rPr>
          <w:t xml:space="preserve">Tabla Nº1. Número de solicitudes recibidas por año. Fuente: Tablero de Control – SUSALUD. </w:t>
        </w:r>
        <w:r w:rsidR="00A1507D" w:rsidRPr="007A694C">
          <w:rPr>
            <w:sz w:val="20"/>
            <w:lang w:val="es-ES"/>
          </w:rPr>
          <w:fldChar w:fldCharType="begin" w:fldLock="1"/>
        </w:r>
        <w:r w:rsidR="006C43B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"noteIndex" : 0 }, "schema" : "https://github.com/citation-style-language/schema/raw/master/csl-citation.json" }</w:instrText>
        </w:r>
        <w:r w:rsidR="00A1507D" w:rsidRPr="007A694C">
          <w:rPr>
            <w:sz w:val="20"/>
            <w:lang w:val="es-ES"/>
          </w:rPr>
          <w:fldChar w:fldCharType="separate"/>
        </w:r>
        <w:r w:rsidR="00FA670B" w:rsidRPr="00FA670B">
          <w:rPr>
            <w:noProof/>
            <w:sz w:val="20"/>
            <w:lang w:val="es-ES"/>
          </w:rPr>
          <w:t>(23)</w:t>
        </w:r>
        <w:r w:rsidR="00A1507D" w:rsidRPr="007A694C">
          <w:rPr>
            <w:sz w:val="20"/>
            <w:lang w:val="es-ES"/>
          </w:rPr>
          <w:fldChar w:fldCharType="end"/>
        </w:r>
      </w:ins>
    </w:p>
    <w:p w14:paraId="2BE01ACE" w14:textId="77777777" w:rsidR="00AD6B58" w:rsidRDefault="00AD6B58" w:rsidP="00377A7C">
      <w:pPr>
        <w:pStyle w:val="Prrafodelista"/>
        <w:ind w:left="1224"/>
        <w:jc w:val="both"/>
        <w:rPr>
          <w:ins w:id="334" w:author="Regina Casanova" w:date="2017-06-26T16:02:00Z"/>
          <w:lang w:val="es-ES"/>
        </w:rPr>
      </w:pPr>
    </w:p>
    <w:p w14:paraId="4F7110FA" w14:textId="77777777" w:rsidR="00244F91" w:rsidRDefault="002153C7" w:rsidP="00377A7C">
      <w:pPr>
        <w:spacing w:line="276" w:lineRule="auto"/>
        <w:jc w:val="both"/>
        <w:rPr>
          <w:ins w:id="335" w:author="Regina Casanova" w:date="2017-06-26T16:02:00Z"/>
          <w:lang w:val="es-ES"/>
        </w:rPr>
      </w:pPr>
      <w:ins w:id="336" w:author="Regina Casanova" w:date="2017-06-26T16:02:00Z">
        <w:r>
          <w:rPr>
            <w:lang w:val="es-ES"/>
          </w:rPr>
          <w:t>Tomando en cuenta la cantidad de solicitudes recibidas por SUSALUD en lo que va del año, al 3 de mayo de 2017 (fecha de corte para la Tabla Nº1) se presentan alrededor de 200 solicitudes a SUSALUD por dí</w:t>
        </w:r>
        <w:r w:rsidR="000921FA">
          <w:rPr>
            <w:lang w:val="es-ES"/>
          </w:rPr>
          <w:t>a, presentándose aproximadamente 4 quejas al día sobre diversas IPRESS.</w:t>
        </w:r>
        <w:r>
          <w:rPr>
            <w:lang w:val="es-ES"/>
          </w:rPr>
          <w:t xml:space="preserve"> </w:t>
        </w:r>
        <w:r w:rsidR="007C592E">
          <w:rPr>
            <w:lang w:val="es-ES"/>
          </w:rPr>
          <w:t xml:space="preserve">Es decir, en lo que va del año 2017, se va presentando una queja </w:t>
        </w:r>
        <w:r w:rsidR="002D09A2">
          <w:rPr>
            <w:lang w:val="es-ES"/>
          </w:rPr>
          <w:t xml:space="preserve">por </w:t>
        </w:r>
        <w:r w:rsidR="007C592E">
          <w:rPr>
            <w:lang w:val="es-ES"/>
          </w:rPr>
          <w:t xml:space="preserve">cada 1165 asegurados, mientras que en el año 2016, se presento una queja </w:t>
        </w:r>
        <w:r w:rsidR="002D09A2">
          <w:rPr>
            <w:lang w:val="es-ES"/>
          </w:rPr>
          <w:t xml:space="preserve">por </w:t>
        </w:r>
        <w:r w:rsidR="007C592E">
          <w:rPr>
            <w:lang w:val="es-ES"/>
          </w:rPr>
          <w:t>cada 289 asegurados a lo largo del año.</w:t>
        </w:r>
      </w:ins>
    </w:p>
    <w:p w14:paraId="3FA523E2" w14:textId="77777777" w:rsidR="004E5147" w:rsidRDefault="004E5147" w:rsidP="00377A7C">
      <w:pPr>
        <w:pStyle w:val="Prrafodelista"/>
        <w:ind w:left="1224"/>
        <w:jc w:val="both"/>
        <w:rPr>
          <w:ins w:id="337" w:author="Regina Casanova" w:date="2017-06-26T16:02:00Z"/>
          <w:lang w:val="es-ES"/>
        </w:rPr>
      </w:pPr>
    </w:p>
    <w:p w14:paraId="3D5E5F81" w14:textId="77777777" w:rsidR="004E5147" w:rsidRDefault="004E5147" w:rsidP="00377A7C">
      <w:pPr>
        <w:pStyle w:val="Prrafodelista"/>
        <w:numPr>
          <w:ilvl w:val="2"/>
          <w:numId w:val="1"/>
        </w:numPr>
        <w:jc w:val="both"/>
        <w:rPr>
          <w:ins w:id="338" w:author="Regina Casanova" w:date="2017-06-26T16:02:00Z"/>
          <w:lang w:val="es-ES"/>
        </w:rPr>
      </w:pPr>
      <w:ins w:id="339" w:author="Regina Casanova" w:date="2017-06-26T16:02:00Z">
        <w:r>
          <w:rPr>
            <w:lang w:val="es-ES"/>
          </w:rPr>
          <w:t>Limitaciones</w:t>
        </w:r>
      </w:ins>
    </w:p>
    <w:p w14:paraId="6882BFDD" w14:textId="77777777" w:rsidR="00E57C5A" w:rsidRDefault="00E57C5A" w:rsidP="00377A7C">
      <w:pPr>
        <w:jc w:val="both"/>
        <w:rPr>
          <w:ins w:id="340" w:author="Regina Casanova" w:date="2017-06-26T16:02:00Z"/>
          <w:lang w:val="es-ES"/>
        </w:rPr>
      </w:pPr>
    </w:p>
    <w:p w14:paraId="7B075F9E" w14:textId="77777777" w:rsidR="00244F91" w:rsidRDefault="00FE2C28" w:rsidP="00377A7C">
      <w:pPr>
        <w:jc w:val="both"/>
        <w:rPr>
          <w:ins w:id="341" w:author="Regina Casanova" w:date="2017-06-26T16:02:00Z"/>
          <w:lang w:val="es-ES"/>
        </w:rPr>
      </w:pPr>
      <w:ins w:id="342" w:author="Regina Casanova" w:date="2017-06-26T16:02:00Z">
        <w:r>
          <w:rPr>
            <w:lang w:val="es-ES"/>
          </w:rPr>
          <w:t>Para la can</w:t>
        </w:r>
        <w:r w:rsidR="004E4F1D">
          <w:rPr>
            <w:lang w:val="es-ES"/>
          </w:rPr>
          <w:t xml:space="preserve">tidad de solicitudes que se reciben diariamente ante SUSALUD, se esperaría que se pudiera tener estadística sobre </w:t>
        </w:r>
        <w:r w:rsidR="00273E86">
          <w:rPr>
            <w:lang w:val="es-ES"/>
          </w:rPr>
          <w:t>cuáles</w:t>
        </w:r>
        <w:r w:rsidR="004E4F1D">
          <w:rPr>
            <w:lang w:val="es-ES"/>
          </w:rPr>
          <w:t xml:space="preserve"> son las principales preocupaciones y/o problem</w:t>
        </w:r>
        <w:r w:rsidR="00504746">
          <w:rPr>
            <w:lang w:val="es-ES"/>
          </w:rPr>
          <w:t>as de los asegurados por IPRESS. Sin embargo, esto no se puede hacer debido a que la forma de ingreso de las quejas por parte de</w:t>
        </w:r>
        <w:r w:rsidR="00343A03">
          <w:rPr>
            <w:lang w:val="es-ES"/>
          </w:rPr>
          <w:t xml:space="preserve"> SUSALUD es de libre texto</w:t>
        </w:r>
        <w:r w:rsidR="005177BD">
          <w:rPr>
            <w:lang w:val="es-ES"/>
          </w:rPr>
          <w:t>.</w:t>
        </w:r>
        <w:r w:rsidR="00343A03">
          <w:rPr>
            <w:lang w:val="es-ES"/>
          </w:rPr>
          <w:t xml:space="preserve"> </w:t>
        </w:r>
        <w:r w:rsidR="005177BD">
          <w:rPr>
            <w:lang w:val="es-ES"/>
          </w:rPr>
          <w:t xml:space="preserve">Esto significa que </w:t>
        </w:r>
        <w:r w:rsidR="007D5BC8">
          <w:rPr>
            <w:lang w:val="es-ES"/>
          </w:rPr>
          <w:t>los</w:t>
        </w:r>
        <w:r w:rsidR="00343A03">
          <w:rPr>
            <w:lang w:val="es-ES"/>
          </w:rPr>
          <w:t xml:space="preserve"> tipo</w:t>
        </w:r>
        <w:r w:rsidR="007D5BC8">
          <w:rPr>
            <w:lang w:val="es-ES"/>
          </w:rPr>
          <w:t>s</w:t>
        </w:r>
        <w:r w:rsidR="00343A03">
          <w:rPr>
            <w:lang w:val="es-ES"/>
          </w:rPr>
          <w:t xml:space="preserve"> de queja</w:t>
        </w:r>
        <w:r w:rsidR="007D5BC8">
          <w:rPr>
            <w:lang w:val="es-ES"/>
          </w:rPr>
          <w:t>s</w:t>
        </w:r>
        <w:r w:rsidR="00343A03">
          <w:rPr>
            <w:lang w:val="es-ES"/>
          </w:rPr>
          <w:t xml:space="preserve"> </w:t>
        </w:r>
        <w:r w:rsidR="00DB791F">
          <w:rPr>
            <w:lang w:val="es-ES"/>
          </w:rPr>
          <w:t>no se ha</w:t>
        </w:r>
        <w:r w:rsidR="007D5BC8">
          <w:rPr>
            <w:lang w:val="es-ES"/>
          </w:rPr>
          <w:t>n</w:t>
        </w:r>
        <w:r w:rsidR="00DB791F">
          <w:rPr>
            <w:lang w:val="es-ES"/>
          </w:rPr>
          <w:t xml:space="preserve"> categorizado</w:t>
        </w:r>
        <w:r w:rsidR="00343A03">
          <w:rPr>
            <w:lang w:val="es-ES"/>
          </w:rPr>
          <w:t xml:space="preserve">, </w:t>
        </w:r>
        <w:r w:rsidR="00DB791F">
          <w:rPr>
            <w:lang w:val="es-ES"/>
          </w:rPr>
          <w:t xml:space="preserve">de manera que es imposible </w:t>
        </w:r>
        <w:r w:rsidR="00343A03">
          <w:rPr>
            <w:lang w:val="es-ES"/>
          </w:rPr>
          <w:t>identificar cu</w:t>
        </w:r>
        <w:r w:rsidR="00DB791F">
          <w:rPr>
            <w:lang w:val="es-ES"/>
          </w:rPr>
          <w:t>á</w:t>
        </w:r>
        <w:r w:rsidR="00343A03">
          <w:rPr>
            <w:lang w:val="es-ES"/>
          </w:rPr>
          <w:t xml:space="preserve">l es el tipo de queja más recurrente, ni </w:t>
        </w:r>
        <w:r w:rsidR="00273E86">
          <w:rPr>
            <w:lang w:val="es-ES"/>
          </w:rPr>
          <w:t>cuáles</w:t>
        </w:r>
        <w:r w:rsidR="00343A03">
          <w:rPr>
            <w:lang w:val="es-ES"/>
          </w:rPr>
          <w:t xml:space="preserve"> son los nuevos tipos de quejas que pueden estar ingresando.</w:t>
        </w:r>
      </w:ins>
    </w:p>
    <w:p w14:paraId="64EC2489" w14:textId="77777777" w:rsidR="003C01D8" w:rsidRDefault="003C01D8" w:rsidP="00377A7C">
      <w:pPr>
        <w:jc w:val="both"/>
        <w:rPr>
          <w:ins w:id="343" w:author="Regina Casanova" w:date="2017-06-26T16:02:00Z"/>
          <w:lang w:val="es-ES"/>
        </w:rPr>
      </w:pPr>
    </w:p>
    <w:p w14:paraId="52428A96" w14:textId="77777777" w:rsidR="003C01D8" w:rsidRDefault="003C01D8" w:rsidP="00377A7C">
      <w:pPr>
        <w:jc w:val="both"/>
        <w:rPr>
          <w:ins w:id="344" w:author="Regina Casanova" w:date="2017-06-26T16:02:00Z"/>
          <w:lang w:val="es-ES"/>
        </w:rPr>
      </w:pPr>
      <w:ins w:id="345" w:author="Regina Casanova" w:date="2017-06-26T16:02:00Z">
        <w:r>
          <w:rPr>
            <w:lang w:val="es-ES"/>
          </w:rPr>
          <w:t>Adicionalmente, como se pudo ver en el Cuadro Nº1, las solicitudes a SUSALUD aumentan año tras año</w:t>
        </w:r>
        <w:r w:rsidR="00C72803">
          <w:rPr>
            <w:lang w:val="es-ES"/>
          </w:rPr>
          <w:t>. S</w:t>
        </w:r>
        <w:r>
          <w:rPr>
            <w:lang w:val="es-ES"/>
          </w:rPr>
          <w:t>e espera que este año se sobrepasen las 100 mil solicitudes para lo cual es necesario contar con un mejor sistema para la gestión de estos reclamos.</w:t>
        </w:r>
        <w:r w:rsidR="00E844D8">
          <w:rPr>
            <w:lang w:val="es-ES"/>
          </w:rPr>
          <w:t xml:space="preserve"> Finalmente, el hecho de que diversas IPRESS oculten información a SUSALUD dificulta el proceso de fiscalización, ya que no hay forma de saber en qu</w:t>
        </w:r>
        <w:r w:rsidR="00C72803">
          <w:rPr>
            <w:lang w:val="es-ES"/>
          </w:rPr>
          <w:t>é</w:t>
        </w:r>
        <w:r w:rsidR="00E844D8">
          <w:rPr>
            <w:lang w:val="es-ES"/>
          </w:rPr>
          <w:t xml:space="preserve"> aspectos est</w:t>
        </w:r>
        <w:r w:rsidR="00C72803">
          <w:rPr>
            <w:lang w:val="es-ES"/>
          </w:rPr>
          <w:t>án</w:t>
        </w:r>
        <w:r w:rsidR="00E844D8">
          <w:rPr>
            <w:lang w:val="es-ES"/>
          </w:rPr>
          <w:t xml:space="preserve"> mejorando y en qu</w:t>
        </w:r>
        <w:r w:rsidR="00C72803">
          <w:rPr>
            <w:lang w:val="es-ES"/>
          </w:rPr>
          <w:t>é</w:t>
        </w:r>
        <w:r w:rsidR="00E844D8">
          <w:rPr>
            <w:lang w:val="es-ES"/>
          </w:rPr>
          <w:t xml:space="preserve"> aspectos cada IPRESS</w:t>
        </w:r>
        <w:r w:rsidR="00072535" w:rsidRPr="00072535">
          <w:rPr>
            <w:lang w:val="es-ES"/>
          </w:rPr>
          <w:t xml:space="preserve"> </w:t>
        </w:r>
        <w:r w:rsidR="00072535">
          <w:rPr>
            <w:lang w:val="es-ES"/>
          </w:rPr>
          <w:t>necesita refuerzo</w:t>
        </w:r>
        <w:r w:rsidR="00E844D8">
          <w:rPr>
            <w:lang w:val="es-ES"/>
          </w:rPr>
          <w:t>.</w:t>
        </w:r>
      </w:ins>
    </w:p>
    <w:p w14:paraId="5DCB8F22" w14:textId="77777777" w:rsidR="00343A03" w:rsidRDefault="00343A03" w:rsidP="00377A7C">
      <w:pPr>
        <w:jc w:val="both"/>
        <w:rPr>
          <w:ins w:id="346" w:author="Regina Casanova" w:date="2017-06-26T16:02:00Z"/>
          <w:lang w:val="es-ES"/>
        </w:rPr>
      </w:pPr>
    </w:p>
    <w:p w14:paraId="0503A40D" w14:textId="6753A660" w:rsidR="0021244E" w:rsidRDefault="00615E10" w:rsidP="00377A7C">
      <w:pPr>
        <w:pStyle w:val="Prrafodelista"/>
        <w:numPr>
          <w:ilvl w:val="2"/>
          <w:numId w:val="1"/>
        </w:numPr>
        <w:jc w:val="both"/>
        <w:rPr>
          <w:lang w:val="es-ES"/>
        </w:rPr>
        <w:pPrChange w:id="347" w:author="Regina Casanova" w:date="2017-06-26T16:02:00Z">
          <w:pPr>
            <w:pStyle w:val="Prrafodelista"/>
            <w:numPr>
              <w:ilvl w:val="1"/>
              <w:numId w:val="1"/>
            </w:numPr>
            <w:ind w:left="792" w:hanging="432"/>
          </w:pPr>
        </w:pPrChange>
      </w:pPr>
      <w:r>
        <w:rPr>
          <w:lang w:val="es-ES"/>
        </w:rPr>
        <w:t xml:space="preserve">Oportunidades de </w:t>
      </w:r>
      <w:ins w:id="348" w:author="Regina Casanova" w:date="2017-06-26T16:02:00Z">
        <w:r w:rsidR="004E5147">
          <w:rPr>
            <w:lang w:val="es-ES"/>
          </w:rPr>
          <w:t>Mejora</w:t>
        </w:r>
      </w:ins>
      <w:del w:id="349" w:author="Regina Casanova" w:date="2017-06-26T16:02:00Z">
        <w:r>
          <w:rPr>
            <w:lang w:val="es-ES"/>
          </w:rPr>
          <w:delText>mejora en el sistema de s</w:delText>
        </w:r>
        <w:r w:rsidR="00CA0E89">
          <w:rPr>
            <w:lang w:val="es-ES"/>
          </w:rPr>
          <w:delText>olicitudes</w:delText>
        </w:r>
        <w:r>
          <w:rPr>
            <w:lang w:val="es-ES"/>
          </w:rPr>
          <w:delText xml:space="preserve"> de Essalud</w:delText>
        </w:r>
      </w:del>
    </w:p>
    <w:p w14:paraId="3F5F62E5" w14:textId="77777777" w:rsidR="0021244E" w:rsidRDefault="0021244E" w:rsidP="00377A7C">
      <w:pPr>
        <w:jc w:val="both"/>
        <w:rPr>
          <w:lang w:val="es-ES"/>
        </w:rPr>
        <w:pPrChange w:id="350" w:author="Regina Casanova" w:date="2017-06-26T16:02:00Z">
          <w:pPr/>
        </w:pPrChange>
      </w:pPr>
    </w:p>
    <w:p w14:paraId="4DCB2BDE" w14:textId="49FCA46A" w:rsidR="00135C5A" w:rsidRDefault="006261A1" w:rsidP="00F93A85">
      <w:pPr>
        <w:jc w:val="both"/>
        <w:rPr>
          <w:del w:id="351" w:author="Regina Casanova" w:date="2017-06-26T16:02:00Z"/>
          <w:lang w:val="es-ES"/>
        </w:rPr>
      </w:pPr>
      <w:del w:id="352" w:author="Regina Casanova" w:date="2017-06-26T16:02:00Z">
        <w:r>
          <w:rPr>
            <w:lang w:val="es-ES"/>
          </w:rPr>
          <w:delText xml:space="preserve">Ante la situación presentada </w:delText>
        </w:r>
        <w:r w:rsidR="00135C5A">
          <w:rPr>
            <w:lang w:val="es-ES"/>
          </w:rPr>
          <w:delText xml:space="preserve">sobre </w:delText>
        </w:r>
        <w:r w:rsidR="008839F7">
          <w:rPr>
            <w:lang w:val="es-ES"/>
          </w:rPr>
          <w:delText>el manejo</w:delText>
        </w:r>
        <w:r w:rsidR="00135C5A">
          <w:rPr>
            <w:lang w:val="es-ES"/>
          </w:rPr>
          <w:delText xml:space="preserve"> de la información obtenida </w:delText>
        </w:r>
        <w:r w:rsidR="008839F7">
          <w:rPr>
            <w:lang w:val="es-ES"/>
          </w:rPr>
          <w:delText>por medio del RIAA, aparece</w:delText>
        </w:r>
        <w:r w:rsidR="00135C5A">
          <w:rPr>
            <w:lang w:val="es-ES"/>
          </w:rPr>
          <w:delText xml:space="preserve"> una oportunidad </w:delText>
        </w:r>
        <w:r w:rsidR="008839F7">
          <w:rPr>
            <w:lang w:val="es-ES"/>
          </w:rPr>
          <w:delText>de mejora en encontrar un medio para</w:delText>
        </w:r>
        <w:r w:rsidR="00135C5A">
          <w:rPr>
            <w:lang w:val="es-ES"/>
          </w:rPr>
          <w:delText xml:space="preserve"> hacer llegar la información recolectada a los encargados de área o dependencias para poder brindar una retroalimentación q</w:delText>
        </w:r>
        <w:r w:rsidR="00F93A85">
          <w:rPr>
            <w:lang w:val="es-ES"/>
          </w:rPr>
          <w:delText>ue es muy necesaria en EsSalud. Esta retroalimentación serviría para poder mejorar la atención brindada, encontrar fallas en procesos internos y para que el personal pueda ser correctamente capacitado para</w:delText>
        </w:r>
        <w:r w:rsidR="008839F7">
          <w:rPr>
            <w:lang w:val="es-ES"/>
          </w:rPr>
          <w:delText xml:space="preserve"> resolver</w:delText>
        </w:r>
        <w:r w:rsidR="00F93A85">
          <w:rPr>
            <w:lang w:val="es-ES"/>
          </w:rPr>
          <w:delText xml:space="preserve"> diversas situaciones que se puedan dar en un</w:delText>
        </w:r>
        <w:r w:rsidR="008839F7">
          <w:rPr>
            <w:lang w:val="es-ES"/>
          </w:rPr>
          <w:delText xml:space="preserve"> centro</w:delText>
        </w:r>
        <w:r w:rsidR="00F93A85">
          <w:rPr>
            <w:lang w:val="es-ES"/>
          </w:rPr>
          <w:delText xml:space="preserve"> de salud.</w:delText>
        </w:r>
        <w:r w:rsidR="00B3288F">
          <w:rPr>
            <w:lang w:val="es-ES"/>
          </w:rPr>
          <w:delText xml:space="preserve"> </w:delText>
        </w:r>
      </w:del>
    </w:p>
    <w:p w14:paraId="537DCFA7" w14:textId="065EB480" w:rsidR="00615E10" w:rsidRPr="0021244E" w:rsidRDefault="00615E10" w:rsidP="0021244E">
      <w:pPr>
        <w:rPr>
          <w:del w:id="353" w:author="Regina Casanova" w:date="2017-06-26T16:02:00Z"/>
          <w:lang w:val="es-ES"/>
        </w:rPr>
      </w:pPr>
      <w:del w:id="354" w:author="Regina Casanova" w:date="2017-06-26T16:02:00Z">
        <w:r w:rsidRPr="0021244E">
          <w:rPr>
            <w:lang w:val="es-ES"/>
          </w:rPr>
          <w:delText xml:space="preserve"> </w:delText>
        </w:r>
      </w:del>
    </w:p>
    <w:p w14:paraId="1AE9D26D" w14:textId="53A5746E" w:rsidR="00B61FCF" w:rsidRDefault="00B61FCF" w:rsidP="00074561">
      <w:pPr>
        <w:pStyle w:val="Prrafodelista"/>
        <w:numPr>
          <w:ilvl w:val="1"/>
          <w:numId w:val="1"/>
        </w:numPr>
        <w:rPr>
          <w:del w:id="355" w:author="Regina Casanova" w:date="2017-06-26T16:02:00Z"/>
          <w:lang w:val="es-ES"/>
        </w:rPr>
      </w:pPr>
      <w:del w:id="356" w:author="Regina Casanova" w:date="2017-06-26T16:02:00Z">
        <w:r>
          <w:rPr>
            <w:lang w:val="es-ES"/>
          </w:rPr>
          <w:delText>Medición de productos tecnológicos (TAM/Usabilidad/Otros modelos)</w:delText>
        </w:r>
      </w:del>
    </w:p>
    <w:p w14:paraId="037C8BC3" w14:textId="77777777" w:rsidR="00532CF9" w:rsidRDefault="00532CF9" w:rsidP="00532CF9">
      <w:pPr>
        <w:rPr>
          <w:del w:id="357" w:author="Regina Casanova" w:date="2017-06-26T16:02:00Z"/>
          <w:lang w:val="es-ES"/>
        </w:rPr>
      </w:pPr>
    </w:p>
    <w:p w14:paraId="5CDC7D47" w14:textId="70AC891B" w:rsidR="00D440F7" w:rsidRDefault="008F0571" w:rsidP="00F36642">
      <w:pPr>
        <w:jc w:val="both"/>
        <w:rPr>
          <w:del w:id="358" w:author="Regina Casanova" w:date="2017-06-26T16:02:00Z"/>
          <w:lang w:val="es-ES"/>
        </w:rPr>
      </w:pPr>
      <w:del w:id="359" w:author="Regina Casanova" w:date="2017-06-26T16:02:00Z">
        <w:r>
          <w:rPr>
            <w:lang w:val="es-ES"/>
          </w:rPr>
          <w:delText>Un sis</w:delText>
        </w:r>
        <w:r w:rsidR="00892AC9">
          <w:rPr>
            <w:lang w:val="es-ES"/>
          </w:rPr>
          <w:delText>tema computarizado no servirá</w:delText>
        </w:r>
        <w:r w:rsidR="00AB111F">
          <w:rPr>
            <w:lang w:val="es-ES"/>
          </w:rPr>
          <w:delText xml:space="preserve"> para mejoras en una organización, si es que éste no se utiliza</w:delText>
        </w:r>
        <w:r>
          <w:rPr>
            <w:lang w:val="es-ES"/>
          </w:rPr>
          <w:delText xml:space="preserve">. </w:delText>
        </w:r>
        <w:r w:rsidR="00892AC9">
          <w:rPr>
            <w:lang w:val="es-ES"/>
          </w:rPr>
          <w:delText>Bajo esta premisa se crearon</w:delText>
        </w:r>
        <w:r w:rsidR="00185895">
          <w:rPr>
            <w:lang w:val="es-ES"/>
          </w:rPr>
          <w:delText xml:space="preserve"> modelos para evaluar</w:delText>
        </w:r>
        <w:r w:rsidR="00213CBD">
          <w:rPr>
            <w:lang w:val="es-ES"/>
          </w:rPr>
          <w:delText xml:space="preserve"> el grado de aceptación de un sistema informático. E</w:delText>
        </w:r>
        <w:r w:rsidR="00185895">
          <w:rPr>
            <w:lang w:val="es-ES"/>
          </w:rPr>
          <w:delText xml:space="preserve">stos modelos fueron diseñados con el fin de determinar </w:delText>
        </w:r>
        <w:r w:rsidR="001C3775">
          <w:rPr>
            <w:lang w:val="es-ES"/>
          </w:rPr>
          <w:delText>por</w:delText>
        </w:r>
        <w:r w:rsidR="00213CBD">
          <w:rPr>
            <w:lang w:val="es-ES"/>
          </w:rPr>
          <w:delText xml:space="preserve"> qué</w:delText>
        </w:r>
        <w:r w:rsidR="001C3775">
          <w:rPr>
            <w:lang w:val="es-ES"/>
          </w:rPr>
          <w:delText xml:space="preserve"> los usuarios se resistían a uti</w:delText>
        </w:r>
        <w:r w:rsidR="00213CBD">
          <w:rPr>
            <w:lang w:val="es-ES"/>
          </w:rPr>
          <w:delText>lizar ciertos sistemas y con esa información</w:delText>
        </w:r>
        <w:r w:rsidR="001C3775">
          <w:rPr>
            <w:lang w:val="es-ES"/>
          </w:rPr>
          <w:delText xml:space="preserve"> poder crear diversos métodos </w:delText>
        </w:r>
        <w:r w:rsidR="00514433">
          <w:rPr>
            <w:lang w:val="es-ES"/>
          </w:rPr>
          <w:delText>prácticos</w:delText>
        </w:r>
        <w:r w:rsidR="001C3775">
          <w:rPr>
            <w:lang w:val="es-ES"/>
          </w:rPr>
          <w:delText xml:space="preserve"> pa</w:delText>
        </w:r>
        <w:r w:rsidR="00213CBD">
          <w:rPr>
            <w:lang w:val="es-ES"/>
          </w:rPr>
          <w:delText>ra evaluar sistemas, predecir có</w:delText>
        </w:r>
        <w:r w:rsidR="001C3775">
          <w:rPr>
            <w:lang w:val="es-ES"/>
          </w:rPr>
          <w:delText>mo los usuarios van a responder ante ellos y mejorar la aceptabilidad de los usuarios</w:delText>
        </w:r>
        <w:r w:rsidR="00213CBD">
          <w:rPr>
            <w:lang w:val="es-ES"/>
          </w:rPr>
          <w:delText xml:space="preserve">, haciendo </w:delText>
        </w:r>
        <w:r w:rsidR="001C3775">
          <w:rPr>
            <w:lang w:val="es-ES"/>
          </w:rPr>
          <w:delText>cambios a los procesos y flujos implementados en el sistema</w:delText>
        </w:r>
        <w:r w:rsidR="00D440F7">
          <w:rPr>
            <w:lang w:val="es-ES"/>
          </w:rPr>
          <w:delText>.</w:delText>
        </w:r>
      </w:del>
    </w:p>
    <w:p w14:paraId="5BA8EF3E" w14:textId="77777777" w:rsidR="001C3775" w:rsidRDefault="001C3775" w:rsidP="00F36642">
      <w:pPr>
        <w:jc w:val="both"/>
        <w:rPr>
          <w:del w:id="360" w:author="Regina Casanova" w:date="2017-06-26T16:02:00Z"/>
          <w:lang w:val="es-ES"/>
        </w:rPr>
      </w:pPr>
    </w:p>
    <w:p w14:paraId="7AEEF6FC" w14:textId="470BCAB8" w:rsidR="001C3775" w:rsidRDefault="001C3775" w:rsidP="00F36642">
      <w:pPr>
        <w:jc w:val="both"/>
        <w:rPr>
          <w:del w:id="361" w:author="Regina Casanova" w:date="2017-06-26T16:02:00Z"/>
          <w:lang w:val="es-ES"/>
        </w:rPr>
      </w:pPr>
      <w:del w:id="362" w:author="Regina Casanova" w:date="2017-06-26T16:02:00Z">
        <w:r>
          <w:rPr>
            <w:lang w:val="es-ES"/>
          </w:rPr>
          <w:delText>Existen diversos métodos para medición de productos tecnológicos, uno de los más resaltantes es el llamado Technology Acceptance Model</w:delText>
        </w:r>
        <w:r w:rsidR="00A24B82">
          <w:rPr>
            <w:lang w:val="es-ES"/>
          </w:rPr>
          <w:delText xml:space="preserve"> (TAM)</w:delText>
        </w:r>
        <w:r>
          <w:rPr>
            <w:lang w:val="es-ES"/>
          </w:rPr>
          <w:delText xml:space="preserve">, </w:delText>
        </w:r>
        <w:r w:rsidR="00A24B82">
          <w:rPr>
            <w:lang w:val="es-ES"/>
          </w:rPr>
          <w:delText>que fue diseñado específicamente para explicar el comportamiento del usuario del sistema</w:delText>
        </w:r>
        <w:r w:rsidR="00D440F7">
          <w:rPr>
            <w:lang w:val="es-ES"/>
          </w:rPr>
          <w:delText xml:space="preserve"> </w:delText>
        </w:r>
        <w:r w:rsidR="00D440F7">
          <w:rPr>
            <w:lang w:val="es-ES"/>
          </w:rPr>
          <w:fldChar w:fldCharType="begin" w:fldLock="1"/>
        </w:r>
        <w:r w:rsidR="00DA7D4E">
          <w:rPr>
            <w:lang w:val="es-ES"/>
          </w:rPr>
          <w:del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"(15)", "plainTextFormattedCitation" : "(15)", "previouslyFormattedCitation" : "(14)" }, "properties" : { "noteIndex" : 0 }, "schema" : "https://github.com/citation-style-language/schema/raw/master/csl-citation.json" }</w:delInstrText>
        </w:r>
        <w:r w:rsidR="00D440F7">
          <w:rPr>
            <w:lang w:val="es-ES"/>
          </w:rPr>
          <w:fldChar w:fldCharType="separate"/>
        </w:r>
        <w:r w:rsidR="00DA7D4E" w:rsidRPr="00DA7D4E">
          <w:rPr>
            <w:noProof/>
            <w:lang w:val="es-ES"/>
          </w:rPr>
          <w:delText>(15)</w:delText>
        </w:r>
        <w:r w:rsidR="00D440F7">
          <w:rPr>
            <w:lang w:val="es-ES"/>
          </w:rPr>
          <w:fldChar w:fldCharType="end"/>
        </w:r>
        <w:r w:rsidR="00A24B82">
          <w:rPr>
            <w:lang w:val="es-ES"/>
          </w:rPr>
          <w:delText>. El modelo del TAM es</w:delText>
        </w:r>
        <w:r w:rsidR="007948C0">
          <w:rPr>
            <w:lang w:val="es-ES"/>
          </w:rPr>
          <w:delText>tá basado</w:delText>
        </w:r>
        <w:r w:rsidR="00A24B82">
          <w:rPr>
            <w:lang w:val="es-ES"/>
          </w:rPr>
          <w:delText xml:space="preserve"> en el modelo </w:delText>
        </w:r>
        <w:r w:rsidR="007948C0">
          <w:rPr>
            <w:lang w:val="es-ES"/>
          </w:rPr>
          <w:delText>Theory of Reasoned Action (TRA). E</w:delText>
        </w:r>
        <w:r w:rsidR="00A24B82">
          <w:rPr>
            <w:lang w:val="es-ES"/>
          </w:rPr>
          <w:delText xml:space="preserve">l TRA es un modelo </w:delText>
        </w:r>
        <w:r w:rsidR="00283F35">
          <w:rPr>
            <w:lang w:val="es-ES"/>
          </w:rPr>
          <w:delText xml:space="preserve">de intención </w:delText>
        </w:r>
        <w:r w:rsidR="007948C0">
          <w:rPr>
            <w:lang w:val="es-ES"/>
          </w:rPr>
          <w:delText>que se diseñó</w:delText>
        </w:r>
        <w:r w:rsidR="00A24B82">
          <w:rPr>
            <w:lang w:val="es-ES"/>
          </w:rPr>
          <w:delText xml:space="preserve"> </w:delText>
        </w:r>
        <w:r w:rsidR="00283F35">
          <w:rPr>
            <w:lang w:val="es-ES"/>
          </w:rPr>
          <w:delText>con el fin</w:delText>
        </w:r>
        <w:r w:rsidR="00A24B82">
          <w:rPr>
            <w:lang w:val="es-ES"/>
          </w:rPr>
          <w:delText xml:space="preserve"> de poder</w:delText>
        </w:r>
        <w:r w:rsidR="00283F35">
          <w:rPr>
            <w:lang w:val="es-ES"/>
          </w:rPr>
          <w:delText xml:space="preserve"> predecir y</w:delText>
        </w:r>
        <w:r w:rsidR="00A24B82">
          <w:rPr>
            <w:lang w:val="es-ES"/>
          </w:rPr>
          <w:delText xml:space="preserve"> exp</w:delText>
        </w:r>
        <w:r w:rsidR="00283F35">
          <w:rPr>
            <w:lang w:val="es-ES"/>
          </w:rPr>
          <w:delText>licar</w:delText>
        </w:r>
        <w:r w:rsidR="00A24B82">
          <w:rPr>
            <w:lang w:val="es-ES"/>
          </w:rPr>
          <w:delText xml:space="preserve"> el comportamiento humano en una variedad de </w:delText>
        </w:r>
        <w:r w:rsidR="00283F35">
          <w:rPr>
            <w:lang w:val="es-ES"/>
          </w:rPr>
          <w:delText>campos</w:delText>
        </w:r>
        <w:r w:rsidR="007948C0">
          <w:rPr>
            <w:lang w:val="es-ES"/>
          </w:rPr>
          <w:delText xml:space="preserve"> distintos. S</w:delText>
        </w:r>
        <w:r w:rsidR="003046E3">
          <w:rPr>
            <w:lang w:val="es-ES"/>
          </w:rPr>
          <w:delText xml:space="preserve">in embargo es </w:delText>
        </w:r>
        <w:r w:rsidR="00D619B7">
          <w:rPr>
            <w:lang w:val="es-ES"/>
          </w:rPr>
          <w:delText>muy general ya que está</w:delText>
        </w:r>
        <w:r w:rsidR="0043083A">
          <w:rPr>
            <w:lang w:val="es-ES"/>
          </w:rPr>
          <w:delText xml:space="preserve"> definid</w:delText>
        </w:r>
        <w:r w:rsidR="003046E3">
          <w:rPr>
            <w:lang w:val="es-ES"/>
          </w:rPr>
          <w:delText xml:space="preserve">o como </w:delText>
        </w:r>
        <w:r w:rsidR="0043083A">
          <w:rPr>
            <w:lang w:val="es-ES"/>
          </w:rPr>
          <w:delText>diseñado para explicar cualquier comportamiento humano,</w:delText>
        </w:r>
        <w:r w:rsidR="00E014E9">
          <w:rPr>
            <w:lang w:val="es-ES"/>
          </w:rPr>
          <w:delText xml:space="preserve"> sobre esto se basa el TAM enfocado en sistemas informáticos.</w:delText>
        </w:r>
        <w:r w:rsidR="000E647E">
          <w:rPr>
            <w:lang w:val="es-ES"/>
          </w:rPr>
          <w:delText xml:space="preserve"> El TAM utiliza el TRA </w:delText>
        </w:r>
        <w:r w:rsidR="005B7789">
          <w:rPr>
            <w:lang w:val="es-ES"/>
          </w:rPr>
          <w:delText xml:space="preserve">como base </w:delText>
        </w:r>
        <w:r w:rsidR="00514433">
          <w:rPr>
            <w:lang w:val="es-ES"/>
          </w:rPr>
          <w:delText>teórica</w:delText>
        </w:r>
        <w:r w:rsidR="005B7789">
          <w:rPr>
            <w:lang w:val="es-ES"/>
          </w:rPr>
          <w:delText xml:space="preserve"> para explicar una relación causal en</w:delText>
        </w:r>
        <w:r w:rsidR="00F42B15">
          <w:rPr>
            <w:lang w:val="es-ES"/>
          </w:rPr>
          <w:delText>tre dos factores clave: usabilidad</w:delText>
        </w:r>
        <w:r w:rsidR="005B7789">
          <w:rPr>
            <w:lang w:val="es-ES"/>
          </w:rPr>
          <w:delText xml:space="preserve"> percibida y facilidad</w:delText>
        </w:r>
        <w:r w:rsidR="000E647E">
          <w:rPr>
            <w:lang w:val="es-ES"/>
          </w:rPr>
          <w:delText xml:space="preserve"> de uso</w:delText>
        </w:r>
        <w:r w:rsidR="005B7789">
          <w:rPr>
            <w:lang w:val="es-ES"/>
          </w:rPr>
          <w:delText xml:space="preserve"> y actitud, intención del usuario y comportamiento real de adopción del sistema</w:delText>
        </w:r>
        <w:r w:rsidR="00F42B15">
          <w:rPr>
            <w:lang w:val="es-ES"/>
          </w:rPr>
          <w:delText xml:space="preserve">. </w:delText>
        </w:r>
      </w:del>
    </w:p>
    <w:p w14:paraId="5BC98F9E" w14:textId="77777777" w:rsidR="000E647E" w:rsidRDefault="000E647E" w:rsidP="00F36642">
      <w:pPr>
        <w:jc w:val="both"/>
        <w:rPr>
          <w:del w:id="363" w:author="Regina Casanova" w:date="2017-06-26T16:02:00Z"/>
          <w:lang w:val="es-ES"/>
        </w:rPr>
      </w:pPr>
    </w:p>
    <w:p w14:paraId="4E3C9D3B" w14:textId="770F4850" w:rsidR="003E2F99" w:rsidRDefault="00F42B15" w:rsidP="00F36642">
      <w:pPr>
        <w:jc w:val="both"/>
        <w:rPr>
          <w:del w:id="364" w:author="Regina Casanova" w:date="2017-06-26T16:02:00Z"/>
          <w:lang w:val="es-ES"/>
        </w:rPr>
      </w:pPr>
      <w:del w:id="365" w:author="Regina Casanova" w:date="2017-06-26T16:02:00Z">
        <w:r>
          <w:rPr>
            <w:lang w:val="es-ES"/>
          </w:rPr>
          <w:delText>Este modelo d</w:delText>
        </w:r>
        <w:r w:rsidR="003E2F99">
          <w:rPr>
            <w:lang w:val="es-ES"/>
          </w:rPr>
          <w:delText xml:space="preserve">escribe la usabilidad percibida (perceived uselfuness, </w:delText>
        </w:r>
        <w:r w:rsidR="004718FD">
          <w:rPr>
            <w:lang w:val="es-ES"/>
          </w:rPr>
          <w:delText>P</w:delText>
        </w:r>
        <w:r w:rsidR="003E2F99">
          <w:rPr>
            <w:lang w:val="es-ES"/>
          </w:rPr>
          <w:delText xml:space="preserve">U) </w:delText>
        </w:r>
        <w:r>
          <w:rPr>
            <w:lang w:val="es-ES"/>
          </w:rPr>
          <w:delText xml:space="preserve">como la probabilidad subjetiva del posible usuario que al utilizar cierta aplicación informática especifica aumente su rendimiento dentro de su organización </w:delText>
        </w:r>
        <w:r w:rsidR="003E2F99">
          <w:rPr>
            <w:lang w:val="es-ES"/>
          </w:rPr>
          <w:delText xml:space="preserve">y la facilidad de uso (perceived ease of use, </w:delText>
        </w:r>
        <w:r w:rsidR="004718FD">
          <w:rPr>
            <w:lang w:val="es-ES"/>
          </w:rPr>
          <w:delText>P</w:delText>
        </w:r>
        <w:r w:rsidR="003E2F99">
          <w:rPr>
            <w:lang w:val="es-ES"/>
          </w:rPr>
          <w:delText xml:space="preserve">EOU) se refiere al grado en el cual un posible usuario espera que el sistema sea de fácil entendimiento. </w:delText>
        </w:r>
      </w:del>
    </w:p>
    <w:p w14:paraId="5E977810" w14:textId="77777777" w:rsidR="000E647E" w:rsidRDefault="000E647E" w:rsidP="00F36642">
      <w:pPr>
        <w:jc w:val="both"/>
        <w:rPr>
          <w:del w:id="366" w:author="Regina Casanova" w:date="2017-06-26T16:02:00Z"/>
          <w:lang w:val="es-ES"/>
        </w:rPr>
      </w:pPr>
    </w:p>
    <w:p w14:paraId="0B2F4193" w14:textId="0C3D5732" w:rsidR="00F42B15" w:rsidRDefault="000E647E" w:rsidP="00F36642">
      <w:pPr>
        <w:jc w:val="both"/>
        <w:rPr>
          <w:del w:id="367" w:author="Regina Casanova" w:date="2017-06-26T16:02:00Z"/>
          <w:lang w:val="es-ES"/>
        </w:rPr>
      </w:pPr>
      <w:del w:id="368" w:author="Regina Casanova" w:date="2017-06-26T16:02:00Z">
        <w:r>
          <w:rPr>
            <w:lang w:val="es-ES"/>
          </w:rPr>
          <w:delText xml:space="preserve">El TAM postula </w:delText>
        </w:r>
        <w:r w:rsidR="003E2F99">
          <w:rPr>
            <w:lang w:val="es-ES"/>
          </w:rPr>
          <w:delText>que el uso de un siste</w:delText>
        </w:r>
        <w:r>
          <w:rPr>
            <w:lang w:val="es-ES"/>
          </w:rPr>
          <w:delText>ma informático está</w:delText>
        </w:r>
        <w:r w:rsidR="003E2F99">
          <w:rPr>
            <w:lang w:val="es-ES"/>
          </w:rPr>
          <w:delText xml:space="preserve"> medido por la Intención</w:delText>
        </w:r>
        <w:r w:rsidR="005F3D6D">
          <w:rPr>
            <w:lang w:val="es-ES"/>
          </w:rPr>
          <w:delText xml:space="preserve"> de</w:delText>
        </w:r>
        <w:r w:rsidR="003E2F99">
          <w:rPr>
            <w:lang w:val="es-ES"/>
          </w:rPr>
          <w:delText xml:space="preserve"> Comportamiento de Uso (Behavior</w:delText>
        </w:r>
        <w:r w:rsidR="005F3D6D">
          <w:rPr>
            <w:lang w:val="es-ES"/>
          </w:rPr>
          <w:delText xml:space="preserve">al Intention of Use, BI) que se define como la actitud de una persona en usar cierto sistema (A) y </w:delText>
        </w:r>
        <w:r w:rsidR="00552117">
          <w:rPr>
            <w:lang w:val="es-ES"/>
          </w:rPr>
          <w:delText>U</w:delText>
        </w:r>
        <w:r w:rsidR="005F3D6D">
          <w:rPr>
            <w:lang w:val="es-ES"/>
          </w:rPr>
          <w:delText>, representándose de la siguiente forma</w:delText>
        </w:r>
        <w:r w:rsidR="00E9632E">
          <w:rPr>
            <w:lang w:val="es-ES"/>
          </w:rPr>
          <w:delText xml:space="preserve"> </w:delText>
        </w:r>
        <w:r w:rsidR="00E9632E">
          <w:rPr>
            <w:lang w:val="es-ES"/>
          </w:rPr>
          <w:fldChar w:fldCharType="begin" w:fldLock="1"/>
        </w:r>
        <w:r w:rsidR="00DA7D4E">
          <w:rPr>
            <w:lang w:val="es-ES"/>
          </w:rPr>
          <w:del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"(16)", "plainTextFormattedCitation" : "(16)", "previouslyFormattedCitation" : "(15)" }, "properties" : { "noteIndex" : 0 }, "schema" : "https://github.com/citation-style-language/schema/raw/master/csl-citation.json" }</w:delInstrText>
        </w:r>
        <w:r w:rsidR="00E9632E">
          <w:rPr>
            <w:lang w:val="es-ES"/>
          </w:rPr>
          <w:fldChar w:fldCharType="separate"/>
        </w:r>
        <w:r w:rsidR="00DA7D4E" w:rsidRPr="00DA7D4E">
          <w:rPr>
            <w:noProof/>
            <w:lang w:val="es-ES"/>
          </w:rPr>
          <w:delText>(16)</w:delText>
        </w:r>
        <w:r w:rsidR="00E9632E">
          <w:rPr>
            <w:lang w:val="es-ES"/>
          </w:rPr>
          <w:fldChar w:fldCharType="end"/>
        </w:r>
        <w:r w:rsidR="005F3D6D">
          <w:rPr>
            <w:lang w:val="es-ES"/>
          </w:rPr>
          <w:delText>:</w:delText>
        </w:r>
      </w:del>
    </w:p>
    <w:p w14:paraId="7C6CDD4A" w14:textId="1A9FBC02" w:rsidR="005F3D6D" w:rsidRDefault="005F3D6D" w:rsidP="00F36642">
      <w:pPr>
        <w:jc w:val="both"/>
        <w:rPr>
          <w:del w:id="369" w:author="Regina Casanova" w:date="2017-06-26T16:02:00Z"/>
          <w:lang w:val="es-ES"/>
        </w:rPr>
      </w:pPr>
      <w:del w:id="370" w:author="Regina Casanova" w:date="2017-06-26T16:02:00Z">
        <w:r>
          <w:rPr>
            <w:lang w:val="es-ES"/>
          </w:rPr>
          <w:tab/>
        </w:r>
        <w:r>
          <w:rPr>
            <w:lang w:val="es-ES"/>
          </w:rPr>
          <w:tab/>
        </w:r>
        <w:r>
          <w:rPr>
            <w:lang w:val="es-ES"/>
          </w:rPr>
          <w:tab/>
        </w:r>
        <w:r>
          <w:rPr>
            <w:lang w:val="es-ES"/>
          </w:rPr>
          <w:tab/>
        </w:r>
      </w:del>
    </w:p>
    <w:p w14:paraId="7CFC4E4C" w14:textId="3A4B0CF9" w:rsidR="005F3D6D" w:rsidRDefault="005F3D6D" w:rsidP="00F36642">
      <w:pPr>
        <w:jc w:val="both"/>
        <w:rPr>
          <w:del w:id="371" w:author="Regina Casanova" w:date="2017-06-26T16:02:00Z"/>
          <w:lang w:val="es-ES"/>
        </w:rPr>
      </w:pPr>
      <w:del w:id="372" w:author="Regina Casanova" w:date="2017-06-26T16:02:00Z">
        <w:r>
          <w:rPr>
            <w:lang w:val="es-ES"/>
          </w:rPr>
          <w:tab/>
        </w:r>
        <w:r>
          <w:rPr>
            <w:lang w:val="es-ES"/>
          </w:rPr>
          <w:tab/>
        </w:r>
        <w:r>
          <w:rPr>
            <w:lang w:val="es-ES"/>
          </w:rPr>
          <w:tab/>
        </w:r>
        <w:r>
          <w:rPr>
            <w:lang w:val="es-ES"/>
          </w:rPr>
          <w:tab/>
        </w:r>
        <w:r>
          <w:rPr>
            <w:lang w:val="es-ES"/>
          </w:rPr>
          <w:tab/>
          <w:delText>BI = A + U</w:delText>
        </w:r>
      </w:del>
    </w:p>
    <w:p w14:paraId="10EE79E2" w14:textId="77777777" w:rsidR="007260F3" w:rsidRDefault="007260F3" w:rsidP="00F36642">
      <w:pPr>
        <w:jc w:val="both"/>
        <w:rPr>
          <w:del w:id="373" w:author="Regina Casanova" w:date="2017-06-26T16:02:00Z"/>
          <w:lang w:val="es-ES"/>
        </w:rPr>
      </w:pPr>
    </w:p>
    <w:p w14:paraId="27C69B42" w14:textId="5265A4E6" w:rsidR="007260F3" w:rsidRDefault="007260F3" w:rsidP="00F36642">
      <w:pPr>
        <w:jc w:val="both"/>
        <w:rPr>
          <w:del w:id="374" w:author="Regina Casanova" w:date="2017-06-26T16:02:00Z"/>
          <w:lang w:val="es-ES"/>
        </w:rPr>
      </w:pPr>
      <w:del w:id="375" w:author="Regina Casanova" w:date="2017-06-26T16:02:00Z">
        <w:r>
          <w:rPr>
            <w:noProof/>
            <w:lang w:eastAsia="es-ES_tradnl"/>
          </w:rPr>
          <w:drawing>
            <wp:inline distT="0" distB="0" distL="0" distR="0" wp14:anchorId="2073F475" wp14:editId="68D19754">
              <wp:extent cx="5396230" cy="1964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del>
    </w:p>
    <w:p w14:paraId="4C04F1AA" w14:textId="77777777" w:rsidR="007260F3" w:rsidRDefault="007260F3" w:rsidP="00377A7C">
      <w:pPr>
        <w:jc w:val="both"/>
        <w:rPr>
          <w:lang w:val="es-ES"/>
        </w:rPr>
        <w:pPrChange w:id="376" w:author="Regina Casanova" w:date="2017-06-26T16:02:00Z">
          <w:pPr/>
        </w:pPrChange>
      </w:pPr>
      <w:moveFromRangeStart w:id="377" w:author="Regina Casanova" w:date="2017-06-26T16:02:00Z" w:name="move486256293"/>
    </w:p>
    <w:p w14:paraId="0F22943C" w14:textId="77777777" w:rsidR="00615E10" w:rsidRDefault="000E647E" w:rsidP="00377A7C">
      <w:pPr>
        <w:jc w:val="both"/>
        <w:rPr>
          <w:ins w:id="378" w:author="Regina Casanova" w:date="2017-06-26T16:02:00Z"/>
          <w:lang w:val="es-ES"/>
        </w:rPr>
      </w:pPr>
      <w:moveFrom w:id="379" w:author="Regina Casanova" w:date="2017-06-26T16:02:00Z">
        <w:r>
          <w:rPr>
            <w:lang w:val="es-ES"/>
          </w:rPr>
          <w:t xml:space="preserve">De </w:t>
        </w:r>
      </w:moveFrom>
      <w:moveFromRangeEnd w:id="377"/>
      <w:ins w:id="380" w:author="Regina Casanova" w:date="2017-06-26T16:02:00Z">
        <w:r w:rsidR="003C01D8">
          <w:rPr>
            <w:lang w:val="es-ES"/>
          </w:rPr>
          <w:t xml:space="preserve">Con las limitantes que </w:t>
        </w:r>
        <w:r w:rsidR="00E844D8">
          <w:rPr>
            <w:lang w:val="es-ES"/>
          </w:rPr>
          <w:t xml:space="preserve">se presentaron en el punto anterior, se pueden encontrar varias formas de mejorar el sistema teniendo en cuenta tanto las necesidades de los asegurados como la de las IPRESS y SUSALUD. </w:t>
        </w:r>
        <w:r w:rsidR="006D067F">
          <w:rPr>
            <w:lang w:val="es-ES"/>
          </w:rPr>
          <w:t>U</w:t>
        </w:r>
        <w:r w:rsidR="00E844D8">
          <w:rPr>
            <w:lang w:val="es-ES"/>
          </w:rPr>
          <w:t xml:space="preserve">n sistema centralizado administrado por SUSALUD, en el cual cada IPRESS </w:t>
        </w:r>
        <w:r w:rsidR="006D067F">
          <w:rPr>
            <w:lang w:val="es-ES"/>
          </w:rPr>
          <w:t>pueda</w:t>
        </w:r>
        <w:r w:rsidR="00E844D8">
          <w:rPr>
            <w:lang w:val="es-ES"/>
          </w:rPr>
          <w:t xml:space="preserve"> ingresar los reclamos</w:t>
        </w:r>
        <w:r w:rsidR="00386FBF">
          <w:rPr>
            <w:lang w:val="es-ES"/>
          </w:rPr>
          <w:t xml:space="preserve"> conforme van llegando y </w:t>
        </w:r>
        <w:r w:rsidR="007D5BC8">
          <w:rPr>
            <w:lang w:val="es-ES"/>
          </w:rPr>
          <w:t xml:space="preserve">donde se </w:t>
        </w:r>
        <w:r w:rsidR="00386FBF">
          <w:rPr>
            <w:lang w:val="es-ES"/>
          </w:rPr>
          <w:t xml:space="preserve">pueda colocar el procedimiento que se realiza para solucionar cada </w:t>
        </w:r>
        <w:r w:rsidR="007D5BC8">
          <w:rPr>
            <w:lang w:val="es-ES"/>
          </w:rPr>
          <w:t>uno de ellos</w:t>
        </w:r>
        <w:r w:rsidR="00386FBF">
          <w:rPr>
            <w:lang w:val="es-ES"/>
          </w:rPr>
          <w:t xml:space="preserve">, podría </w:t>
        </w:r>
        <w:r w:rsidR="00723437">
          <w:rPr>
            <w:lang w:val="es-ES"/>
          </w:rPr>
          <w:t xml:space="preserve">reducir </w:t>
        </w:r>
        <w:r w:rsidR="00386FBF">
          <w:rPr>
            <w:lang w:val="es-ES"/>
          </w:rPr>
          <w:t>mucho la carga fiscalizadora de SUSALUD</w:t>
        </w:r>
        <w:r w:rsidR="00723437">
          <w:rPr>
            <w:lang w:val="es-ES"/>
          </w:rPr>
          <w:t xml:space="preserve">. Con este sistema se </w:t>
        </w:r>
        <w:r w:rsidR="00386FBF">
          <w:rPr>
            <w:lang w:val="es-ES"/>
          </w:rPr>
          <w:t>podría revisar desde una computadora todo lo relacionado a los reclamos presentados ante</w:t>
        </w:r>
        <w:r w:rsidR="00723437">
          <w:rPr>
            <w:lang w:val="es-ES"/>
          </w:rPr>
          <w:t xml:space="preserve"> la</w:t>
        </w:r>
        <w:r w:rsidR="00386FBF">
          <w:rPr>
            <w:lang w:val="es-ES"/>
          </w:rPr>
          <w:t xml:space="preserve"> IPRESS. Esto ayudaría a que ya no se oculte información y se tenga una mejor supervisión.</w:t>
        </w:r>
      </w:ins>
    </w:p>
    <w:p w14:paraId="3701843A" w14:textId="19BE73E3" w:rsidR="00C12E49" w:rsidRDefault="000E647E" w:rsidP="000E647E">
      <w:pPr>
        <w:jc w:val="both"/>
        <w:rPr>
          <w:del w:id="381" w:author="Regina Casanova" w:date="2017-06-26T16:02:00Z"/>
          <w:lang w:val="es-ES"/>
        </w:rPr>
      </w:pPr>
      <w:del w:id="382" w:author="Regina Casanova" w:date="2017-06-26T16:02:00Z">
        <w:r>
          <w:rPr>
            <w:lang w:val="es-ES"/>
          </w:rPr>
          <w:delText>este grá</w:delText>
        </w:r>
        <w:r w:rsidR="00C956B2">
          <w:rPr>
            <w:lang w:val="es-ES"/>
          </w:rPr>
          <w:delText xml:space="preserve">fico se puede sacar las siguientes conclusiones, </w:delText>
        </w:r>
        <w:r>
          <w:rPr>
            <w:lang w:val="es-ES"/>
          </w:rPr>
          <w:delText>el BI solo está influenciado por A, la A depende de 2 factores:</w:delText>
        </w:r>
        <w:r w:rsidR="006812E4">
          <w:rPr>
            <w:lang w:val="es-ES"/>
          </w:rPr>
          <w:delText xml:space="preserve"> el PU y el PEOU. Adicionalmente, el PU tiene tiene un efecto directo en el BI, y el PEOU tiene un efecto directo en el PU</w:delText>
        </w:r>
        <w:r w:rsidR="002B0B30">
          <w:rPr>
            <w:lang w:val="es-ES"/>
          </w:rPr>
          <w:delText xml:space="preserve"> </w:delText>
        </w:r>
        <w:r w:rsidR="002B0B30">
          <w:rPr>
            <w:lang w:val="es-ES"/>
          </w:rPr>
          <w:fldChar w:fldCharType="begin" w:fldLock="1"/>
        </w:r>
        <w:r w:rsidR="00DA7D4E">
          <w:rPr>
            <w:lang w:val="es-ES"/>
          </w:rPr>
          <w:del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"(17)", "plainTextFormattedCitation" : "(17)", "previouslyFormattedCitation" : "(16)" }, "properties" : { "noteIndex" : 0 }, "schema" : "https://github.com/citation-style-language/schema/raw/master/csl-citation.json" }</w:delInstrText>
        </w:r>
        <w:r w:rsidR="002B0B30">
          <w:rPr>
            <w:lang w:val="es-ES"/>
          </w:rPr>
          <w:fldChar w:fldCharType="separate"/>
        </w:r>
        <w:r w:rsidR="00DA7D4E" w:rsidRPr="00DA7D4E">
          <w:rPr>
            <w:noProof/>
            <w:lang w:val="es-ES"/>
          </w:rPr>
          <w:delText>(17)</w:delText>
        </w:r>
        <w:r w:rsidR="002B0B30">
          <w:rPr>
            <w:lang w:val="es-ES"/>
          </w:rPr>
          <w:fldChar w:fldCharType="end"/>
        </w:r>
        <w:r w:rsidR="006812E4">
          <w:rPr>
            <w:lang w:val="es-ES"/>
          </w:rPr>
          <w:delText>.</w:delText>
        </w:r>
      </w:del>
    </w:p>
    <w:p w14:paraId="503A776A" w14:textId="77777777" w:rsidR="00C12E49" w:rsidRPr="002E002E" w:rsidRDefault="00C12E49" w:rsidP="00377A7C">
      <w:pPr>
        <w:jc w:val="both"/>
        <w:rPr>
          <w:lang w:val="es-ES"/>
        </w:rPr>
        <w:pPrChange w:id="383" w:author="Regina Casanova" w:date="2017-06-26T16:02:00Z">
          <w:pPr/>
        </w:pPrChange>
      </w:pPr>
    </w:p>
    <w:p w14:paraId="323C6F52" w14:textId="77777777" w:rsidR="00302092" w:rsidRDefault="00302092" w:rsidP="00377A7C">
      <w:pPr>
        <w:pStyle w:val="Prrafodelista"/>
        <w:numPr>
          <w:ilvl w:val="0"/>
          <w:numId w:val="1"/>
        </w:numPr>
        <w:jc w:val="both"/>
        <w:rPr>
          <w:lang w:val="es-ES"/>
        </w:rPr>
        <w:pPrChange w:id="384" w:author="Regina Casanova" w:date="2017-06-26T16:02:00Z">
          <w:pPr>
            <w:pStyle w:val="Prrafodelista"/>
            <w:numPr>
              <w:numId w:val="1"/>
            </w:numPr>
            <w:ind w:left="360" w:hanging="360"/>
          </w:pPr>
        </w:pPrChange>
      </w:pPr>
      <w:r>
        <w:rPr>
          <w:lang w:val="es-ES"/>
        </w:rPr>
        <w:t>Objetivos</w:t>
      </w:r>
    </w:p>
    <w:p w14:paraId="0484AAC6" w14:textId="77777777" w:rsidR="00E115B6" w:rsidRPr="00E115B6" w:rsidRDefault="00E115B6" w:rsidP="00377A7C">
      <w:pPr>
        <w:jc w:val="both"/>
        <w:rPr>
          <w:lang w:val="es-ES"/>
        </w:rPr>
        <w:pPrChange w:id="385" w:author="Regina Casanova" w:date="2017-06-26T16:02:00Z">
          <w:pPr/>
        </w:pPrChange>
      </w:pPr>
    </w:p>
    <w:p w14:paraId="5387755A" w14:textId="77777777" w:rsidR="00302092" w:rsidRDefault="00302092" w:rsidP="00377A7C">
      <w:pPr>
        <w:pStyle w:val="Prrafodelista"/>
        <w:numPr>
          <w:ilvl w:val="1"/>
          <w:numId w:val="1"/>
        </w:numPr>
        <w:jc w:val="both"/>
        <w:rPr>
          <w:lang w:val="es-ES"/>
        </w:rPr>
        <w:pPrChange w:id="386" w:author="Regina Casanova" w:date="2017-06-26T16:02:00Z">
          <w:pPr>
            <w:pStyle w:val="Prrafodelista"/>
            <w:numPr>
              <w:ilvl w:val="1"/>
              <w:numId w:val="1"/>
            </w:numPr>
            <w:ind w:left="792" w:hanging="432"/>
          </w:pPr>
        </w:pPrChange>
      </w:pPr>
      <w:r>
        <w:rPr>
          <w:lang w:val="es-ES"/>
        </w:rPr>
        <w:t>Objetivo General</w:t>
      </w:r>
    </w:p>
    <w:p w14:paraId="174AD2EB" w14:textId="77777777" w:rsidR="00A21FE7" w:rsidRDefault="00A21FE7" w:rsidP="00377A7C">
      <w:pPr>
        <w:jc w:val="both"/>
        <w:rPr>
          <w:lang w:val="es-ES"/>
        </w:rPr>
        <w:pPrChange w:id="387" w:author="Regina Casanova" w:date="2017-06-26T16:02:00Z">
          <w:pPr/>
        </w:pPrChange>
      </w:pPr>
    </w:p>
    <w:p w14:paraId="3C9D6FBA" w14:textId="77777777" w:rsidR="005A3805" w:rsidRDefault="00003481" w:rsidP="00377A7C">
      <w:pPr>
        <w:jc w:val="both"/>
        <w:rPr>
          <w:ins w:id="388" w:author="Regina Casanova" w:date="2017-06-26T16:02:00Z"/>
          <w:lang w:val="es-ES"/>
        </w:rPr>
      </w:pPr>
      <w:ins w:id="389" w:author="Regina Casanova" w:date="2017-06-26T16:02:00Z">
        <w:r w:rsidRPr="00E52F35">
          <w:rPr>
            <w:lang w:val="es-ES"/>
          </w:rPr>
          <w:t>Proponer un diseño centrado en el usuario siguiendo los lineamientos de interfaz y experiencia de usuario para un sistema de gestión de reclamos presentados por pacientes y derechohabientes a las diferentes IPRESS que sea accesible por diversas entidades fiscalizadoras.</w:t>
        </w:r>
      </w:ins>
    </w:p>
    <w:p w14:paraId="7ED419AB" w14:textId="77777777" w:rsidR="00377A7C" w:rsidRDefault="00377A7C" w:rsidP="00377A7C">
      <w:pPr>
        <w:jc w:val="both"/>
        <w:rPr>
          <w:ins w:id="390" w:author="Regina Casanova" w:date="2017-06-26T16:02:00Z"/>
          <w:lang w:val="es-ES"/>
        </w:rPr>
      </w:pPr>
    </w:p>
    <w:p w14:paraId="29E9B2ED" w14:textId="77777777" w:rsidR="00377A7C" w:rsidRPr="00E52F35" w:rsidRDefault="00377A7C" w:rsidP="00377A7C">
      <w:pPr>
        <w:jc w:val="both"/>
        <w:rPr>
          <w:ins w:id="391" w:author="Regina Casanova" w:date="2017-06-26T16:02:00Z"/>
        </w:rPr>
      </w:pPr>
    </w:p>
    <w:p w14:paraId="1C4C3D92" w14:textId="6F831269" w:rsidR="00A21FE7" w:rsidRDefault="0090116D" w:rsidP="000E647E">
      <w:pPr>
        <w:jc w:val="both"/>
        <w:rPr>
          <w:del w:id="392" w:author="Regina Casanova" w:date="2017-06-26T16:02:00Z"/>
          <w:lang w:val="es-ES"/>
        </w:rPr>
      </w:pPr>
      <w:del w:id="393" w:author="Regina Casanova" w:date="2017-06-26T16:02:00Z">
        <w:r>
          <w:rPr>
            <w:lang w:val="es-ES"/>
          </w:rPr>
          <w:delText>Determinar</w:delText>
        </w:r>
        <w:r w:rsidR="00A21FE7">
          <w:rPr>
            <w:lang w:val="es-ES"/>
          </w:rPr>
          <w:delText xml:space="preserve"> </w:delText>
        </w:r>
        <w:r w:rsidR="004603D0">
          <w:rPr>
            <w:lang w:val="es-ES"/>
          </w:rPr>
          <w:delText>la usabilidad, la facilidad e</w:delText>
        </w:r>
        <w:r w:rsidR="00A21FE7">
          <w:rPr>
            <w:lang w:val="es-ES"/>
          </w:rPr>
          <w:delText xml:space="preserve"> intención de uso de un nuevo aplicativo web que permita a los jefes y encargados de EsSalud, tener conocimiento de las </w:delText>
        </w:r>
        <w:r w:rsidR="004603D0">
          <w:rPr>
            <w:lang w:val="es-ES"/>
          </w:rPr>
          <w:delText>solicitudes</w:delText>
        </w:r>
        <w:r w:rsidR="00A21FE7">
          <w:rPr>
            <w:lang w:val="es-ES"/>
          </w:rPr>
          <w:delText xml:space="preserve"> correspondientes de sus áreas para mejorar la calidad de atención que brindan.</w:delText>
        </w:r>
      </w:del>
    </w:p>
    <w:p w14:paraId="10271294" w14:textId="77777777" w:rsidR="00A21FE7" w:rsidRPr="0007004D" w:rsidRDefault="00A21FE7" w:rsidP="000E647E">
      <w:pPr>
        <w:jc w:val="both"/>
        <w:rPr>
          <w:highlight w:val="yellow"/>
          <w:lang w:val="es-ES"/>
          <w:rPrChange w:id="394" w:author="Regina Casanova" w:date="2017-06-26T16:02:00Z">
            <w:rPr>
              <w:lang w:val="es-ES"/>
            </w:rPr>
          </w:rPrChange>
        </w:rPr>
      </w:pPr>
    </w:p>
    <w:p w14:paraId="0EADF25D" w14:textId="1212D7B0" w:rsidR="00302092" w:rsidRDefault="00302092" w:rsidP="000E647E">
      <w:pPr>
        <w:pStyle w:val="Prrafodelista"/>
        <w:numPr>
          <w:ilvl w:val="1"/>
          <w:numId w:val="1"/>
        </w:numPr>
        <w:jc w:val="both"/>
        <w:rPr>
          <w:lang w:val="es-ES"/>
        </w:rPr>
      </w:pPr>
      <w:r>
        <w:rPr>
          <w:lang w:val="es-ES"/>
        </w:rPr>
        <w:t xml:space="preserve">Objetivos </w:t>
      </w:r>
      <w:r w:rsidR="00362A11">
        <w:rPr>
          <w:lang w:val="es-ES"/>
        </w:rPr>
        <w:t>Específicos</w:t>
      </w:r>
    </w:p>
    <w:p w14:paraId="181BBA26" w14:textId="77777777" w:rsidR="00A21FE7" w:rsidRDefault="00A21FE7" w:rsidP="000E647E">
      <w:pPr>
        <w:jc w:val="both"/>
        <w:rPr>
          <w:lang w:val="es-ES"/>
        </w:rPr>
      </w:pPr>
    </w:p>
    <w:p w14:paraId="2B2720DB" w14:textId="77777777" w:rsidR="005428AC" w:rsidRDefault="005428AC" w:rsidP="00377A7C">
      <w:pPr>
        <w:pStyle w:val="Prrafodelista"/>
        <w:numPr>
          <w:ilvl w:val="0"/>
          <w:numId w:val="6"/>
        </w:numPr>
        <w:jc w:val="both"/>
        <w:rPr>
          <w:ins w:id="395" w:author="Regina Casanova" w:date="2017-06-26T16:02:00Z"/>
          <w:lang w:val="es-ES"/>
        </w:rPr>
      </w:pPr>
      <w:ins w:id="396" w:author="Regina Casanova" w:date="2017-06-26T16:02:00Z">
        <w:r w:rsidRPr="00F66265">
          <w:rPr>
            <w:lang w:val="es-ES"/>
          </w:rPr>
          <w:t>Diseñar un sistema</w:t>
        </w:r>
      </w:ins>
      <w:del w:id="397" w:author="Regina Casanova" w:date="2017-06-26T16:02:00Z">
        <w:r w:rsidR="00A21FE7" w:rsidRPr="00A21FE7">
          <w:rPr>
            <w:lang w:val="es-ES"/>
          </w:rPr>
          <w:delText>Creación</w:delText>
        </w:r>
      </w:del>
      <w:r w:rsidR="00A21FE7" w:rsidRPr="00A21FE7">
        <w:rPr>
          <w:lang w:val="es-ES"/>
        </w:rPr>
        <w:t xml:space="preserve"> de </w:t>
      </w:r>
      <w:ins w:id="398" w:author="Regina Casanova" w:date="2017-06-26T16:02:00Z">
        <w:r w:rsidRPr="00F66265">
          <w:rPr>
            <w:lang w:val="es-ES"/>
          </w:rPr>
          <w:t>gestión</w:t>
        </w:r>
      </w:ins>
      <w:del w:id="399" w:author="Regina Casanova" w:date="2017-06-26T16:02:00Z">
        <w:r w:rsidR="00A21FE7" w:rsidRPr="00A21FE7">
          <w:rPr>
            <w:lang w:val="es-ES"/>
          </w:rPr>
          <w:delText>un nuevo aplicativo web para jefes y encargados</w:delText>
        </w:r>
      </w:del>
      <w:r w:rsidR="00A21FE7" w:rsidRPr="00A21FE7">
        <w:rPr>
          <w:lang w:val="es-ES"/>
        </w:rPr>
        <w:t xml:space="preserve"> de </w:t>
      </w:r>
      <w:ins w:id="400" w:author="Regina Casanova" w:date="2017-06-26T16:02:00Z">
        <w:r w:rsidRPr="00F66265">
          <w:rPr>
            <w:lang w:val="es-ES"/>
          </w:rPr>
          <w:t>reclamos</w:t>
        </w:r>
        <w:r w:rsidR="00F66265" w:rsidRPr="00F66265">
          <w:rPr>
            <w:lang w:val="es-ES"/>
          </w:rPr>
          <w:t xml:space="preserve"> que se encuentre centrado en el usuario</w:t>
        </w:r>
      </w:ins>
      <w:del w:id="401" w:author="Regina Casanova" w:date="2017-06-26T16:02:00Z">
        <w:r w:rsidR="00A21FE7" w:rsidRPr="00A21FE7">
          <w:rPr>
            <w:lang w:val="es-ES"/>
          </w:rPr>
          <w:delText>áreas de EsSalud</w:delText>
        </w:r>
      </w:del>
      <w:r w:rsidR="00A21FE7" w:rsidRPr="00A21FE7">
        <w:rPr>
          <w:lang w:val="es-ES"/>
        </w:rPr>
        <w:t xml:space="preserve"> par</w:t>
      </w:r>
      <w:r w:rsidR="00362C6D">
        <w:rPr>
          <w:lang w:val="es-ES"/>
        </w:rPr>
        <w:t xml:space="preserve">a la </w:t>
      </w:r>
      <w:ins w:id="402" w:author="Regina Casanova" w:date="2017-06-26T16:02:00Z">
        <w:r w:rsidRPr="00F66265">
          <w:rPr>
            <w:lang w:val="es-ES"/>
          </w:rPr>
          <w:t>Superintendencia Nacional de Salud (SUSALUD)</w:t>
        </w:r>
        <w:r w:rsidR="00020F22">
          <w:rPr>
            <w:lang w:val="es-ES"/>
          </w:rPr>
          <w:t>.</w:t>
        </w:r>
      </w:ins>
    </w:p>
    <w:p w14:paraId="7484C9A2" w14:textId="64E66B50" w:rsidR="00A21FE7" w:rsidRPr="00A21FE7" w:rsidRDefault="00020F22" w:rsidP="000E647E">
      <w:pPr>
        <w:pStyle w:val="Prrafodelista"/>
        <w:numPr>
          <w:ilvl w:val="0"/>
          <w:numId w:val="6"/>
        </w:numPr>
        <w:jc w:val="both"/>
        <w:rPr>
          <w:lang w:val="es-ES"/>
        </w:rPr>
      </w:pPr>
      <w:ins w:id="403" w:author="Regina Casanova" w:date="2017-06-26T16:02:00Z">
        <w:r>
          <w:rPr>
            <w:lang w:val="es-ES"/>
          </w:rPr>
          <w:t xml:space="preserve">Evaluar </w:t>
        </w:r>
        <w:r w:rsidR="006375B1">
          <w:rPr>
            <w:lang w:val="es-ES"/>
          </w:rPr>
          <w:t xml:space="preserve">la </w:t>
        </w:r>
      </w:ins>
      <w:r w:rsidR="00362C6D">
        <w:rPr>
          <w:lang w:val="es-ES"/>
        </w:rPr>
        <w:t xml:space="preserve">visualización de </w:t>
      </w:r>
      <w:ins w:id="404" w:author="Regina Casanova" w:date="2017-06-26T16:02:00Z">
        <w:r w:rsidR="006375B1">
          <w:rPr>
            <w:lang w:val="es-ES"/>
          </w:rPr>
          <w:t>data de reclamos por parte de</w:t>
        </w:r>
        <w:r>
          <w:rPr>
            <w:lang w:val="es-ES"/>
          </w:rPr>
          <w:t xml:space="preserve"> SUSALUD a través de su sistema actual.</w:t>
        </w:r>
      </w:ins>
      <w:del w:id="405" w:author="Regina Casanova" w:date="2017-06-26T16:02:00Z">
        <w:r w:rsidR="00362C6D">
          <w:rPr>
            <w:lang w:val="es-ES"/>
          </w:rPr>
          <w:delText>las solicitudes.</w:delText>
        </w:r>
        <w:r w:rsidR="00A21FE7" w:rsidRPr="00A21FE7">
          <w:rPr>
            <w:lang w:val="es-ES"/>
          </w:rPr>
          <w:delText xml:space="preserve"> </w:delText>
        </w:r>
      </w:del>
    </w:p>
    <w:p w14:paraId="76AFCCD4" w14:textId="77777777" w:rsidR="00B43145" w:rsidRPr="00702EBE" w:rsidRDefault="00574742" w:rsidP="00377A7C">
      <w:pPr>
        <w:pStyle w:val="Prrafodelista"/>
        <w:numPr>
          <w:ilvl w:val="0"/>
          <w:numId w:val="6"/>
        </w:numPr>
        <w:jc w:val="both"/>
        <w:rPr>
          <w:ins w:id="406" w:author="Regina Casanova" w:date="2017-06-26T16:02:00Z"/>
        </w:rPr>
      </w:pPr>
      <w:ins w:id="407" w:author="Regina Casanova" w:date="2017-06-26T16:02:00Z">
        <w:r>
          <w:rPr>
            <w:lang w:val="es-ES"/>
          </w:rPr>
          <w:t>Comparar</w:t>
        </w:r>
        <w:r w:rsidR="00116E08" w:rsidRPr="00702EBE">
          <w:rPr>
            <w:lang w:val="es-ES"/>
          </w:rPr>
          <w:t xml:space="preserve"> el sistema propuesto </w:t>
        </w:r>
        <w:r>
          <w:rPr>
            <w:lang w:val="es-ES"/>
          </w:rPr>
          <w:t>con el</w:t>
        </w:r>
        <w:r w:rsidRPr="00702EBE">
          <w:rPr>
            <w:lang w:val="es-ES"/>
          </w:rPr>
          <w:t xml:space="preserve"> </w:t>
        </w:r>
        <w:r>
          <w:rPr>
            <w:lang w:val="es-ES"/>
          </w:rPr>
          <w:t>s</w:t>
        </w:r>
        <w:r w:rsidR="00116E08" w:rsidRPr="00702EBE">
          <w:rPr>
            <w:lang w:val="es-ES"/>
          </w:rPr>
          <w:t>istema actual de SUSALUD</w:t>
        </w:r>
        <w:r w:rsidR="00020F22">
          <w:rPr>
            <w:lang w:val="es-ES"/>
          </w:rPr>
          <w:t xml:space="preserve"> utilizando los indicadores señalados por SUSALUD</w:t>
        </w:r>
        <w:r w:rsidR="00702EBE">
          <w:rPr>
            <w:lang w:val="es-ES"/>
          </w:rPr>
          <w:t>.</w:t>
        </w:r>
      </w:ins>
    </w:p>
    <w:p w14:paraId="42378625" w14:textId="77777777" w:rsidR="003B2807" w:rsidRDefault="003B2807" w:rsidP="000E647E">
      <w:pPr>
        <w:jc w:val="both"/>
        <w:rPr>
          <w:lang w:val="es-ES"/>
        </w:rPr>
      </w:pPr>
    </w:p>
    <w:p w14:paraId="608692A5" w14:textId="77777777" w:rsidR="004B39A8" w:rsidRDefault="003B2807" w:rsidP="000E647E">
      <w:pPr>
        <w:pStyle w:val="Prrafodelista"/>
        <w:numPr>
          <w:ilvl w:val="0"/>
          <w:numId w:val="1"/>
        </w:numPr>
        <w:jc w:val="both"/>
        <w:rPr>
          <w:lang w:val="es-ES"/>
        </w:rPr>
      </w:pPr>
      <w:r w:rsidRPr="001449F4">
        <w:rPr>
          <w:lang w:val="es-ES"/>
        </w:rPr>
        <w:t>Métodos</w:t>
      </w:r>
    </w:p>
    <w:p w14:paraId="79CBB740" w14:textId="77777777" w:rsidR="00B94B65" w:rsidRDefault="00B94B65" w:rsidP="000E647E">
      <w:pPr>
        <w:pStyle w:val="Prrafodelista"/>
        <w:ind w:left="360"/>
        <w:jc w:val="both"/>
        <w:rPr>
          <w:lang w:val="es-ES"/>
        </w:rPr>
      </w:pPr>
    </w:p>
    <w:p w14:paraId="4138F6B1" w14:textId="53B46DF9" w:rsidR="00B61FCF" w:rsidRDefault="00695A1E" w:rsidP="000E647E">
      <w:pPr>
        <w:pStyle w:val="Prrafodelista"/>
        <w:numPr>
          <w:ilvl w:val="1"/>
          <w:numId w:val="1"/>
        </w:numPr>
        <w:jc w:val="both"/>
        <w:rPr>
          <w:lang w:val="es-ES"/>
        </w:rPr>
      </w:pPr>
      <w:r>
        <w:rPr>
          <w:lang w:val="es-ES"/>
        </w:rPr>
        <w:t>Diseño del estudio</w:t>
      </w:r>
    </w:p>
    <w:p w14:paraId="7A299749" w14:textId="77777777" w:rsidR="008F5DB0" w:rsidRDefault="008F5DB0" w:rsidP="000E647E">
      <w:pPr>
        <w:jc w:val="both"/>
        <w:rPr>
          <w:lang w:val="es-ES"/>
        </w:rPr>
      </w:pPr>
    </w:p>
    <w:p w14:paraId="5151C904" w14:textId="77777777" w:rsidR="004510EA" w:rsidRPr="004510EA" w:rsidRDefault="00866F6B" w:rsidP="00377A7C">
      <w:pPr>
        <w:jc w:val="both"/>
        <w:rPr>
          <w:ins w:id="408" w:author="Regina Casanova" w:date="2017-06-26T16:02:00Z"/>
          <w:lang w:val="es-ES"/>
        </w:rPr>
      </w:pPr>
      <w:ins w:id="409" w:author="Regina Casanova" w:date="2017-06-26T16:02:00Z">
        <w:r>
          <w:rPr>
            <w:lang w:val="es-ES"/>
          </w:rPr>
          <w:t xml:space="preserve">Este es un estudio de usabilidad, donde se evaluará el producto tecnológico planteado mediante pruebas </w:t>
        </w:r>
        <w:r w:rsidR="00013BCA">
          <w:rPr>
            <w:lang w:val="es-ES"/>
          </w:rPr>
          <w:t>dirigidas a</w:t>
        </w:r>
        <w:r>
          <w:rPr>
            <w:lang w:val="es-ES"/>
          </w:rPr>
          <w:t xml:space="preserve"> los propios usuarios del sistema</w:t>
        </w:r>
        <w:r w:rsidR="00013BCA">
          <w:rPr>
            <w:lang w:val="es-ES"/>
          </w:rPr>
          <w:t>,</w:t>
        </w:r>
        <w:r>
          <w:rPr>
            <w:lang w:val="es-ES"/>
          </w:rPr>
          <w:t xml:space="preserve"> midiendo la capacidad del sistema </w:t>
        </w:r>
        <w:r w:rsidR="00013BCA">
          <w:rPr>
            <w:lang w:val="es-ES"/>
          </w:rPr>
          <w:t>de</w:t>
        </w:r>
        <w:r>
          <w:rPr>
            <w:lang w:val="es-ES"/>
          </w:rPr>
          <w:t xml:space="preserve"> cumplir el objetivo </w:t>
        </w:r>
        <w:r w:rsidR="00013BCA">
          <w:rPr>
            <w:lang w:val="es-ES"/>
          </w:rPr>
          <w:t xml:space="preserve">para </w:t>
        </w:r>
        <w:r>
          <w:rPr>
            <w:lang w:val="es-ES"/>
          </w:rPr>
          <w:t xml:space="preserve">el cual fue diseñado. </w:t>
        </w:r>
      </w:ins>
    </w:p>
    <w:p w14:paraId="457F8025" w14:textId="0EF26220" w:rsidR="008F5DB0" w:rsidRDefault="00B94B65" w:rsidP="000E647E">
      <w:pPr>
        <w:jc w:val="both"/>
        <w:rPr>
          <w:del w:id="410" w:author="Regina Casanova" w:date="2017-06-26T16:02:00Z"/>
          <w:lang w:val="es-ES"/>
        </w:rPr>
      </w:pPr>
      <w:del w:id="411" w:author="Regina Casanova" w:date="2017-06-26T16:02:00Z">
        <w:r>
          <w:rPr>
            <w:lang w:val="es-ES"/>
          </w:rPr>
          <w:delText>Se implementará un sistema que será extensivo al RIAA para el manejo de las solicitudes de los asegurados, luego se realizará una encuesta a los usuarios de dicho sistema para poder medir usabilidad, facilidad de uso e intención de uso.</w:delText>
        </w:r>
      </w:del>
    </w:p>
    <w:p w14:paraId="4763DFE3" w14:textId="77777777" w:rsidR="008F5DB0" w:rsidRPr="008F5DB0" w:rsidRDefault="008F5DB0" w:rsidP="00377A7C">
      <w:pPr>
        <w:jc w:val="both"/>
        <w:rPr>
          <w:lang w:val="es-ES"/>
        </w:rPr>
        <w:pPrChange w:id="412" w:author="Regina Casanova" w:date="2017-06-26T16:02:00Z">
          <w:pPr/>
        </w:pPrChange>
      </w:pPr>
    </w:p>
    <w:p w14:paraId="4BEBC1A6" w14:textId="150FD1A1" w:rsidR="00B61FCF" w:rsidRDefault="00B61FCF" w:rsidP="00377A7C">
      <w:pPr>
        <w:pStyle w:val="Prrafodelista"/>
        <w:numPr>
          <w:ilvl w:val="1"/>
          <w:numId w:val="1"/>
        </w:numPr>
        <w:jc w:val="both"/>
        <w:rPr>
          <w:lang w:val="es-ES"/>
        </w:rPr>
        <w:pPrChange w:id="413" w:author="Regina Casanova" w:date="2017-06-26T16:02:00Z">
          <w:pPr>
            <w:pStyle w:val="Prrafodelista"/>
            <w:numPr>
              <w:ilvl w:val="1"/>
              <w:numId w:val="1"/>
            </w:numPr>
            <w:ind w:left="792" w:hanging="432"/>
          </w:pPr>
        </w:pPrChange>
      </w:pPr>
      <w:r>
        <w:rPr>
          <w:lang w:val="es-ES"/>
        </w:rPr>
        <w:t>Sistema de Información planteado</w:t>
      </w:r>
    </w:p>
    <w:p w14:paraId="04E065E6" w14:textId="77777777" w:rsidR="00E4436E" w:rsidRDefault="00E4436E" w:rsidP="00377A7C">
      <w:pPr>
        <w:jc w:val="both"/>
        <w:rPr>
          <w:lang w:val="es-ES"/>
        </w:rPr>
        <w:pPrChange w:id="414" w:author="Regina Casanova" w:date="2017-06-26T16:02:00Z">
          <w:pPr/>
        </w:pPrChange>
      </w:pPr>
    </w:p>
    <w:p w14:paraId="1759BD50" w14:textId="1FBBC3B5" w:rsidR="00E4436E" w:rsidRDefault="00470560" w:rsidP="00075903">
      <w:pPr>
        <w:jc w:val="both"/>
        <w:rPr>
          <w:del w:id="415" w:author="Regina Casanova" w:date="2017-06-26T16:02:00Z"/>
          <w:lang w:val="es-ES"/>
        </w:rPr>
      </w:pPr>
      <w:del w:id="416" w:author="Regina Casanova" w:date="2017-06-26T16:02:00Z">
        <w:r>
          <w:rPr>
            <w:lang w:val="es-ES"/>
          </w:rPr>
          <w:delText>El Sistema Interno</w:delText>
        </w:r>
        <w:r w:rsidR="00362C6D">
          <w:rPr>
            <w:lang w:val="es-ES"/>
          </w:rPr>
          <w:delText xml:space="preserve"> para Solicitudes del Asegurado (SISA)</w:delText>
        </w:r>
        <w:r w:rsidR="00E4436E">
          <w:rPr>
            <w:lang w:val="es-ES"/>
          </w:rPr>
          <w:delText xml:space="preserve"> que se plantea en este</w:delText>
        </w:r>
        <w:r w:rsidR="00362C6D">
          <w:rPr>
            <w:lang w:val="es-ES"/>
          </w:rPr>
          <w:delText xml:space="preserve"> estudio, es un sistema extensivo de</w:delText>
        </w:r>
        <w:r w:rsidR="00E4436E">
          <w:rPr>
            <w:lang w:val="es-ES"/>
          </w:rPr>
          <w:delText>l sistema RIIA de EsSalud, esto se debe principalmente a que no se tiene acceso al código fuente del sistema del RIIA por disposición del mismo EsSalud</w:delText>
        </w:r>
        <w:r w:rsidR="00C32FA9">
          <w:rPr>
            <w:lang w:val="es-ES"/>
          </w:rPr>
          <w:delText>, se trabajará con algún</w:delText>
        </w:r>
        <w:r w:rsidR="0027540A">
          <w:rPr>
            <w:lang w:val="es-ES"/>
          </w:rPr>
          <w:delText xml:space="preserve"> documento </w:delText>
        </w:r>
        <w:r w:rsidR="00C32FA9">
          <w:rPr>
            <w:lang w:val="es-ES"/>
          </w:rPr>
          <w:delText>consolidado de datos que</w:delText>
        </w:r>
        <w:r w:rsidR="00535ECF">
          <w:rPr>
            <w:lang w:val="es-ES"/>
          </w:rPr>
          <w:delText xml:space="preserve"> puedan brindar sobre las solicitudes</w:delText>
        </w:r>
        <w:r>
          <w:rPr>
            <w:lang w:val="es-ES"/>
          </w:rPr>
          <w:delText xml:space="preserve"> que han sid</w:delText>
        </w:r>
        <w:r w:rsidR="00C32FA9">
          <w:rPr>
            <w:lang w:val="es-ES"/>
          </w:rPr>
          <w:delText>o registradas en su sistema</w:delText>
        </w:r>
        <w:r w:rsidR="00E4436E">
          <w:rPr>
            <w:lang w:val="es-ES"/>
          </w:rPr>
          <w:delText>. El sistema que se plant</w:delText>
        </w:r>
        <w:r>
          <w:rPr>
            <w:lang w:val="es-ES"/>
          </w:rPr>
          <w:delText>ea, es un aplicativo web al que</w:delText>
        </w:r>
        <w:r w:rsidR="00E4436E">
          <w:rPr>
            <w:lang w:val="es-ES"/>
          </w:rPr>
          <w:delText xml:space="preserve"> podrá </w:delText>
        </w:r>
        <w:r>
          <w:rPr>
            <w:lang w:val="es-ES"/>
          </w:rPr>
          <w:delText>accederse</w:delText>
        </w:r>
        <w:r w:rsidR="00E4436E">
          <w:rPr>
            <w:lang w:val="es-ES"/>
          </w:rPr>
          <w:delText xml:space="preserve"> mediante una com</w:delText>
        </w:r>
        <w:r>
          <w:rPr>
            <w:lang w:val="es-ES"/>
          </w:rPr>
          <w:delText>putadora, Tablet o Smartphone. E</w:delText>
        </w:r>
        <w:r w:rsidR="00E4436E">
          <w:rPr>
            <w:lang w:val="es-ES"/>
          </w:rPr>
          <w:delText>l acceso a este sistema solo será brindado para los encargados corres</w:delText>
        </w:r>
        <w:r w:rsidR="00D631F7">
          <w:rPr>
            <w:lang w:val="es-ES"/>
          </w:rPr>
          <w:delText>pondientes de cada tipo de solicitud</w:delText>
        </w:r>
        <w:r w:rsidR="00E4436E">
          <w:rPr>
            <w:lang w:val="es-ES"/>
          </w:rPr>
          <w:delText xml:space="preserve"> y/o área, con</w:delText>
        </w:r>
        <w:r w:rsidR="0024797E">
          <w:rPr>
            <w:lang w:val="es-ES"/>
          </w:rPr>
          <w:delText xml:space="preserve"> lo que </w:delText>
        </w:r>
        <w:r w:rsidR="00E4436E">
          <w:rPr>
            <w:lang w:val="es-ES"/>
          </w:rPr>
          <w:delText>se busca que las personas involuc</w:delText>
        </w:r>
        <w:r w:rsidR="00D631F7">
          <w:rPr>
            <w:lang w:val="es-ES"/>
          </w:rPr>
          <w:delText>radas en las solicitudes</w:delText>
        </w:r>
        <w:r w:rsidR="00E4436E">
          <w:rPr>
            <w:lang w:val="es-ES"/>
          </w:rPr>
          <w:delText xml:space="preserve"> puedan tener </w:delText>
        </w:r>
        <w:r w:rsidR="0024797E">
          <w:rPr>
            <w:lang w:val="es-ES"/>
          </w:rPr>
          <w:delText>retroalimentación s</w:delText>
        </w:r>
        <w:r w:rsidR="00E4436E">
          <w:rPr>
            <w:lang w:val="es-ES"/>
          </w:rPr>
          <w:delText>obre su trabajo</w:delText>
        </w:r>
        <w:r w:rsidR="0024797E">
          <w:rPr>
            <w:lang w:val="es-ES"/>
          </w:rPr>
          <w:delText xml:space="preserve"> de una fuente cercana</w:delText>
        </w:r>
        <w:r w:rsidR="00E4436E">
          <w:rPr>
            <w:lang w:val="es-ES"/>
          </w:rPr>
          <w:delText xml:space="preserve">. </w:delText>
        </w:r>
      </w:del>
    </w:p>
    <w:p w14:paraId="1CEECC48" w14:textId="77777777" w:rsidR="00075903" w:rsidRDefault="00075903" w:rsidP="00075903">
      <w:pPr>
        <w:jc w:val="both"/>
        <w:rPr>
          <w:lang w:val="es-ES"/>
        </w:rPr>
      </w:pPr>
      <w:moveFromRangeStart w:id="417" w:author="Regina Casanova" w:date="2017-06-26T16:02:00Z" w:name="move486256295"/>
    </w:p>
    <w:p w14:paraId="49997CCA" w14:textId="77777777" w:rsidR="00E4436E" w:rsidRDefault="00075903" w:rsidP="00377A7C">
      <w:pPr>
        <w:jc w:val="both"/>
        <w:rPr>
          <w:ins w:id="418" w:author="Regina Casanova" w:date="2017-06-26T16:02:00Z"/>
          <w:lang w:val="es-ES"/>
        </w:rPr>
      </w:pPr>
      <w:moveFrom w:id="419" w:author="Regina Casanova" w:date="2017-06-26T16:02:00Z">
        <w:r>
          <w:rPr>
            <w:lang w:val="es-ES"/>
          </w:rPr>
          <w:t xml:space="preserve">Cuando </w:t>
        </w:r>
      </w:moveFrom>
      <w:moveFromRangeEnd w:id="417"/>
      <w:ins w:id="420" w:author="Regina Casanova" w:date="2017-06-26T16:02:00Z">
        <w:r w:rsidR="00417CC1">
          <w:rPr>
            <w:lang w:val="es-ES"/>
          </w:rPr>
          <w:t>Esta tesis plantea el uso de un sistema de infor</w:t>
        </w:r>
        <w:r w:rsidR="007D5BC8">
          <w:rPr>
            <w:lang w:val="es-ES"/>
          </w:rPr>
          <w:t xml:space="preserve">mación web centralizado que seria propiedad de SUSALUD, </w:t>
        </w:r>
        <w:r w:rsidR="00417CC1">
          <w:rPr>
            <w:lang w:val="es-ES"/>
          </w:rPr>
          <w:t xml:space="preserve">se manejaría por </w:t>
        </w:r>
        <w:r w:rsidR="00013BCA">
          <w:rPr>
            <w:lang w:val="es-ES"/>
          </w:rPr>
          <w:t>I</w:t>
        </w:r>
        <w:r w:rsidR="00417CC1">
          <w:rPr>
            <w:lang w:val="es-ES"/>
          </w:rPr>
          <w:t xml:space="preserve">nternet y no implicaría mayor coste para las IPRESS en infraestructura </w:t>
        </w:r>
        <w:r w:rsidR="00AD7C1E">
          <w:rPr>
            <w:lang w:val="es-ES"/>
          </w:rPr>
          <w:t>tecnológica</w:t>
        </w:r>
        <w:r w:rsidR="00417CC1">
          <w:rPr>
            <w:lang w:val="es-ES"/>
          </w:rPr>
          <w:t xml:space="preserve">. </w:t>
        </w:r>
        <w:r w:rsidR="00D60D09">
          <w:rPr>
            <w:lang w:val="es-ES"/>
          </w:rPr>
          <w:t>E</w:t>
        </w:r>
        <w:r w:rsidR="00AD7C1E">
          <w:rPr>
            <w:lang w:val="es-ES"/>
          </w:rPr>
          <w:t>ste sistema web, podría</w:t>
        </w:r>
        <w:r w:rsidR="00D60D09">
          <w:rPr>
            <w:lang w:val="es-ES"/>
          </w:rPr>
          <w:t xml:space="preserve"> ser accedido por todos los actores en el proceso de reclamo, desde  asegurados en lugares remotos, </w:t>
        </w:r>
        <w:r w:rsidR="00AD7C1E">
          <w:rPr>
            <w:lang w:val="es-ES"/>
          </w:rPr>
          <w:t>hasta SUSALUD como entidad fiscalizadora. Las acciones que podría realizar cada tipo de usuario se detallan a continuación:</w:t>
        </w:r>
      </w:ins>
    </w:p>
    <w:p w14:paraId="20551F29" w14:textId="77777777" w:rsidR="00AD7C1E" w:rsidRDefault="00AD7C1E" w:rsidP="00377A7C">
      <w:pPr>
        <w:jc w:val="both"/>
        <w:rPr>
          <w:ins w:id="421" w:author="Regina Casanova" w:date="2017-06-26T16:02:00Z"/>
          <w:lang w:val="es-ES"/>
        </w:rPr>
      </w:pPr>
    </w:p>
    <w:p w14:paraId="7C993032" w14:textId="77777777" w:rsidR="00AD7C1E" w:rsidRDefault="00AB6714" w:rsidP="00377A7C">
      <w:pPr>
        <w:pStyle w:val="Prrafodelista"/>
        <w:numPr>
          <w:ilvl w:val="0"/>
          <w:numId w:val="23"/>
        </w:numPr>
        <w:jc w:val="both"/>
        <w:rPr>
          <w:ins w:id="422" w:author="Regina Casanova" w:date="2017-06-26T16:02:00Z"/>
          <w:lang w:val="es-ES"/>
        </w:rPr>
      </w:pPr>
      <w:ins w:id="423" w:author="Regina Casanova" w:date="2017-06-26T16:02:00Z">
        <w:r>
          <w:rPr>
            <w:lang w:val="es-ES"/>
          </w:rPr>
          <w:t xml:space="preserve">SUSALUD: </w:t>
        </w:r>
        <w:r w:rsidR="0085192A">
          <w:rPr>
            <w:lang w:val="es-ES"/>
          </w:rPr>
          <w:t>Ver estadísticas</w:t>
        </w:r>
        <w:r w:rsidR="00E24AB6">
          <w:rPr>
            <w:lang w:val="es-ES"/>
          </w:rPr>
          <w:t xml:space="preserve"> de reclamos</w:t>
        </w:r>
        <w:r w:rsidR="0085192A">
          <w:rPr>
            <w:lang w:val="es-ES"/>
          </w:rPr>
          <w:t xml:space="preserve"> por categoría y</w:t>
        </w:r>
        <w:r w:rsidR="00E24AB6">
          <w:rPr>
            <w:lang w:val="es-ES"/>
          </w:rPr>
          <w:t>/o</w:t>
        </w:r>
        <w:r w:rsidR="0085192A">
          <w:rPr>
            <w:lang w:val="es-ES"/>
          </w:rPr>
          <w:t xml:space="preserve"> por IPRESS a nivel nacional, </w:t>
        </w:r>
        <w:r w:rsidR="003D0F27">
          <w:rPr>
            <w:lang w:val="es-ES"/>
          </w:rPr>
          <w:t>ver estado de reclamos por cada IPRESS.</w:t>
        </w:r>
        <w:r w:rsidR="0085192A">
          <w:rPr>
            <w:lang w:val="es-ES"/>
          </w:rPr>
          <w:t xml:space="preserve"> </w:t>
        </w:r>
      </w:ins>
    </w:p>
    <w:p w14:paraId="1BDAF93C" w14:textId="77777777" w:rsidR="00AB6714" w:rsidRDefault="00AB6714" w:rsidP="00377A7C">
      <w:pPr>
        <w:pStyle w:val="Prrafodelista"/>
        <w:numPr>
          <w:ilvl w:val="0"/>
          <w:numId w:val="23"/>
        </w:numPr>
        <w:jc w:val="both"/>
        <w:rPr>
          <w:ins w:id="424" w:author="Regina Casanova" w:date="2017-06-26T16:02:00Z"/>
          <w:lang w:val="es-ES"/>
        </w:rPr>
      </w:pPr>
      <w:ins w:id="425" w:author="Regina Casanova" w:date="2017-06-26T16:02:00Z">
        <w:r>
          <w:rPr>
            <w:lang w:val="es-ES"/>
          </w:rPr>
          <w:t>Dire</w:t>
        </w:r>
        <w:r w:rsidR="007D5BC8">
          <w:rPr>
            <w:lang w:val="es-ES"/>
          </w:rPr>
          <w:t>ctores Generales de IPRESS</w:t>
        </w:r>
        <w:r>
          <w:rPr>
            <w:lang w:val="es-ES"/>
          </w:rPr>
          <w:t xml:space="preserve">: </w:t>
        </w:r>
        <w:r w:rsidR="0085192A">
          <w:rPr>
            <w:lang w:val="es-ES"/>
          </w:rPr>
          <w:t xml:space="preserve">Ver estadísticas </w:t>
        </w:r>
        <w:r w:rsidR="00E24AB6">
          <w:rPr>
            <w:lang w:val="es-ES"/>
          </w:rPr>
          <w:t>de la</w:t>
        </w:r>
        <w:r w:rsidR="0085192A">
          <w:rPr>
            <w:lang w:val="es-ES"/>
          </w:rPr>
          <w:t xml:space="preserve"> IPRESS, ver estadísticas por categoría de reclamos de la IPRESS, ver el estado de los reclamos de la IPRESS, modificar el estado de reclamos de la IPRESS, ingresar reclamos específicos presentados en la IPRESS.</w:t>
        </w:r>
      </w:ins>
    </w:p>
    <w:p w14:paraId="3A982B12" w14:textId="77777777" w:rsidR="00AB6714" w:rsidRDefault="00AB6714" w:rsidP="00377A7C">
      <w:pPr>
        <w:pStyle w:val="Prrafodelista"/>
        <w:numPr>
          <w:ilvl w:val="0"/>
          <w:numId w:val="23"/>
        </w:numPr>
        <w:jc w:val="both"/>
        <w:rPr>
          <w:ins w:id="426" w:author="Regina Casanova" w:date="2017-06-26T16:02:00Z"/>
          <w:lang w:val="es-ES"/>
        </w:rPr>
      </w:pPr>
      <w:ins w:id="427" w:author="Regina Casanova" w:date="2017-06-26T16:02:00Z">
        <w:r>
          <w:rPr>
            <w:lang w:val="es-ES"/>
          </w:rPr>
          <w:t>Personal de Calidad de IPRESS: Ingresar reclamos específicos p</w:t>
        </w:r>
        <w:r w:rsidR="0085192A">
          <w:rPr>
            <w:lang w:val="es-ES"/>
          </w:rPr>
          <w:t>resentados en la IPRESS, ver</w:t>
        </w:r>
        <w:r>
          <w:rPr>
            <w:lang w:val="es-ES"/>
          </w:rPr>
          <w:t xml:space="preserve"> el estado de los reclamos de la IPRESS, modifi</w:t>
        </w:r>
        <w:r w:rsidR="0085192A">
          <w:rPr>
            <w:lang w:val="es-ES"/>
          </w:rPr>
          <w:t>car el estado de reclamos de la</w:t>
        </w:r>
        <w:r>
          <w:rPr>
            <w:lang w:val="es-ES"/>
          </w:rPr>
          <w:t xml:space="preserve"> IPRESS.</w:t>
        </w:r>
      </w:ins>
    </w:p>
    <w:p w14:paraId="7AB914D2" w14:textId="77777777" w:rsidR="00AB6714" w:rsidRDefault="00AB6714" w:rsidP="00377A7C">
      <w:pPr>
        <w:pStyle w:val="Prrafodelista"/>
        <w:numPr>
          <w:ilvl w:val="0"/>
          <w:numId w:val="23"/>
        </w:numPr>
        <w:jc w:val="both"/>
        <w:rPr>
          <w:ins w:id="428" w:author="Regina Casanova" w:date="2017-06-26T16:02:00Z"/>
          <w:lang w:val="es-ES"/>
        </w:rPr>
      </w:pPr>
      <w:ins w:id="429" w:author="Regina Casanova" w:date="2017-06-26T16:02:00Z">
        <w:r>
          <w:rPr>
            <w:lang w:val="es-ES"/>
          </w:rPr>
          <w:t>Asegurados: Ingresar reclamos desde cualquier computadora con una conexió</w:t>
        </w:r>
        <w:r w:rsidR="0085192A">
          <w:rPr>
            <w:lang w:val="es-ES"/>
          </w:rPr>
          <w:t xml:space="preserve">n a </w:t>
        </w:r>
        <w:r w:rsidR="00C5684C">
          <w:rPr>
            <w:lang w:val="es-ES"/>
          </w:rPr>
          <w:t>I</w:t>
        </w:r>
        <w:r w:rsidR="0085192A">
          <w:rPr>
            <w:lang w:val="es-ES"/>
          </w:rPr>
          <w:t>nternet, ver</w:t>
        </w:r>
        <w:r>
          <w:rPr>
            <w:lang w:val="es-ES"/>
          </w:rPr>
          <w:t xml:space="preserve"> el estado de sus reclamos.</w:t>
        </w:r>
      </w:ins>
    </w:p>
    <w:p w14:paraId="2960C0D7" w14:textId="77777777" w:rsidR="00FF4323" w:rsidRDefault="00FF4323" w:rsidP="00377A7C">
      <w:pPr>
        <w:jc w:val="both"/>
        <w:rPr>
          <w:ins w:id="430" w:author="Regina Casanova" w:date="2017-06-26T16:02:00Z"/>
          <w:lang w:val="es-ES"/>
        </w:rPr>
      </w:pPr>
    </w:p>
    <w:p w14:paraId="7FD2B804" w14:textId="77777777" w:rsidR="00FF4323" w:rsidRPr="00FF4323" w:rsidRDefault="00FF4323" w:rsidP="00377A7C">
      <w:pPr>
        <w:jc w:val="both"/>
        <w:rPr>
          <w:ins w:id="431" w:author="Regina Casanova" w:date="2017-06-26T16:02:00Z"/>
          <w:lang w:val="es-ES"/>
        </w:rPr>
      </w:pPr>
      <w:ins w:id="432" w:author="Regina Casanova" w:date="2017-06-26T16:02:00Z">
        <w:r>
          <w:rPr>
            <w:lang w:val="es-ES"/>
          </w:rPr>
          <w:t xml:space="preserve">En el sistema web planteado, los usuarios podrán realizar todas las acciones </w:t>
        </w:r>
        <w:r w:rsidR="00C5684C">
          <w:rPr>
            <w:lang w:val="es-ES"/>
          </w:rPr>
          <w:t xml:space="preserve">correspondientes a </w:t>
        </w:r>
        <w:r>
          <w:rPr>
            <w:lang w:val="es-ES"/>
          </w:rPr>
          <w:t>su tipo de usuario desde cualquier lugar que cuente con una computadora/Tablet/Smartphone con acceso a internet.</w:t>
        </w:r>
      </w:ins>
    </w:p>
    <w:p w14:paraId="51EA6F55" w14:textId="77777777" w:rsidR="002F28EC" w:rsidRPr="00446CFD" w:rsidRDefault="002F28EC" w:rsidP="00377A7C">
      <w:pPr>
        <w:jc w:val="both"/>
        <w:rPr>
          <w:ins w:id="433" w:author="Regina Casanova" w:date="2017-06-26T16:02:00Z"/>
          <w:lang w:val="es-ES"/>
        </w:rPr>
      </w:pPr>
    </w:p>
    <w:p w14:paraId="29BDEFB7" w14:textId="77777777" w:rsidR="00B20454" w:rsidRDefault="009B6230" w:rsidP="00377A7C">
      <w:pPr>
        <w:pStyle w:val="Prrafodelista"/>
        <w:numPr>
          <w:ilvl w:val="2"/>
          <w:numId w:val="1"/>
        </w:numPr>
        <w:jc w:val="both"/>
        <w:rPr>
          <w:ins w:id="434" w:author="Regina Casanova" w:date="2017-06-26T16:02:00Z"/>
          <w:lang w:val="es-ES"/>
        </w:rPr>
      </w:pPr>
      <w:ins w:id="435" w:author="Regina Casanova" w:date="2017-06-26T16:02:00Z">
        <w:r w:rsidRPr="00446CFD">
          <w:rPr>
            <w:lang w:val="es-ES"/>
          </w:rPr>
          <w:t>Alcance de la tesis</w:t>
        </w:r>
      </w:ins>
    </w:p>
    <w:p w14:paraId="76A1FF2B" w14:textId="77777777" w:rsidR="00417CC1" w:rsidRPr="00417CC1" w:rsidRDefault="00417CC1" w:rsidP="00377A7C">
      <w:pPr>
        <w:jc w:val="both"/>
        <w:rPr>
          <w:ins w:id="436" w:author="Regina Casanova" w:date="2017-06-26T16:02:00Z"/>
          <w:lang w:val="es-ES"/>
        </w:rPr>
      </w:pPr>
    </w:p>
    <w:p w14:paraId="3FC6FD99" w14:textId="77777777" w:rsidR="00E45BD5" w:rsidRDefault="00E45BD5" w:rsidP="00377A7C">
      <w:pPr>
        <w:jc w:val="both"/>
        <w:rPr>
          <w:ins w:id="437" w:author="Regina Casanova" w:date="2017-06-26T16:02:00Z"/>
          <w:lang w:val="es-ES"/>
        </w:rPr>
      </w:pPr>
      <w:ins w:id="438" w:author="Regina Casanova" w:date="2017-06-26T16:02:00Z">
        <w:r>
          <w:rPr>
            <w:lang w:val="es-ES"/>
          </w:rPr>
          <w:t>Esta tesis b</w:t>
        </w:r>
        <w:r w:rsidR="005C0129">
          <w:rPr>
            <w:lang w:val="es-ES"/>
          </w:rPr>
          <w:t>usca proponer un diseño de un sistema. Una vez terminad</w:t>
        </w:r>
        <w:r w:rsidR="00322045">
          <w:rPr>
            <w:lang w:val="es-ES"/>
          </w:rPr>
          <w:t>a</w:t>
        </w:r>
        <w:r w:rsidR="005C0129">
          <w:rPr>
            <w:lang w:val="es-ES"/>
          </w:rPr>
          <w:t>s l</w:t>
        </w:r>
        <w:r w:rsidR="00322045">
          <w:rPr>
            <w:lang w:val="es-ES"/>
          </w:rPr>
          <w:t xml:space="preserve">as evaluaciones </w:t>
        </w:r>
        <w:r w:rsidR="005C0129">
          <w:rPr>
            <w:lang w:val="es-ES"/>
          </w:rPr>
          <w:t>de los prototipos por el usuario, se entregar</w:t>
        </w:r>
        <w:r w:rsidR="00322045">
          <w:rPr>
            <w:lang w:val="es-ES"/>
          </w:rPr>
          <w:t>á</w:t>
        </w:r>
        <w:r w:rsidR="005C0129">
          <w:rPr>
            <w:lang w:val="es-ES"/>
          </w:rPr>
          <w:t xml:space="preserve"> la plantilla respectiva </w:t>
        </w:r>
        <w:r w:rsidR="007D5BC8">
          <w:rPr>
            <w:lang w:val="es-ES"/>
          </w:rPr>
          <w:t xml:space="preserve">documentada </w:t>
        </w:r>
        <w:r w:rsidR="005C0129">
          <w:rPr>
            <w:lang w:val="es-ES"/>
          </w:rPr>
          <w:t xml:space="preserve">con un informe resumen de los resultados encontrados tanto en la investigación de usuarios como en </w:t>
        </w:r>
        <w:r w:rsidR="00477360">
          <w:rPr>
            <w:lang w:val="es-ES"/>
          </w:rPr>
          <w:t xml:space="preserve">la evaluación </w:t>
        </w:r>
        <w:r w:rsidR="005C0129">
          <w:rPr>
            <w:lang w:val="es-ES"/>
          </w:rPr>
          <w:t xml:space="preserve">de prototipos. No se </w:t>
        </w:r>
        <w:r w:rsidR="00477360">
          <w:rPr>
            <w:lang w:val="es-ES"/>
          </w:rPr>
          <w:t xml:space="preserve">anticipa la </w:t>
        </w:r>
        <w:r w:rsidR="005C0129">
          <w:rPr>
            <w:lang w:val="es-ES"/>
          </w:rPr>
          <w:t>entrega</w:t>
        </w:r>
        <w:r w:rsidR="00477360">
          <w:rPr>
            <w:lang w:val="es-ES"/>
          </w:rPr>
          <w:t xml:space="preserve"> de</w:t>
        </w:r>
        <w:r w:rsidR="005C0129">
          <w:rPr>
            <w:lang w:val="es-ES"/>
          </w:rPr>
          <w:t xml:space="preserve"> un sistema funcional </w:t>
        </w:r>
        <w:r w:rsidR="001F1CA7">
          <w:rPr>
            <w:lang w:val="es-ES"/>
          </w:rPr>
          <w:t>listo para ser usado.</w:t>
        </w:r>
      </w:ins>
    </w:p>
    <w:p w14:paraId="4FFB9C7D" w14:textId="77777777" w:rsidR="00075903" w:rsidRPr="00446CFD" w:rsidRDefault="00075903" w:rsidP="00377A7C">
      <w:pPr>
        <w:jc w:val="both"/>
        <w:rPr>
          <w:ins w:id="439" w:author="Regina Casanova" w:date="2017-06-26T16:02:00Z"/>
          <w:lang w:val="es-ES"/>
        </w:rPr>
      </w:pPr>
    </w:p>
    <w:p w14:paraId="02AF5350" w14:textId="77777777" w:rsidR="00B61FCF" w:rsidRDefault="009B6230" w:rsidP="00377A7C">
      <w:pPr>
        <w:pStyle w:val="Prrafodelista"/>
        <w:numPr>
          <w:ilvl w:val="1"/>
          <w:numId w:val="1"/>
        </w:numPr>
        <w:jc w:val="both"/>
        <w:rPr>
          <w:ins w:id="440" w:author="Regina Casanova" w:date="2017-06-26T16:02:00Z"/>
          <w:lang w:val="es-ES"/>
        </w:rPr>
      </w:pPr>
      <w:ins w:id="441" w:author="Regina Casanova" w:date="2017-06-26T16:02:00Z">
        <w:r w:rsidRPr="00446CFD">
          <w:rPr>
            <w:lang w:val="es-ES"/>
          </w:rPr>
          <w:t>Metodología en diseño centrado en el usuario</w:t>
        </w:r>
      </w:ins>
    </w:p>
    <w:p w14:paraId="1B1BC6C2" w14:textId="77777777" w:rsidR="00E45BD5" w:rsidRPr="00446CFD" w:rsidRDefault="00E45BD5" w:rsidP="00377A7C">
      <w:pPr>
        <w:pStyle w:val="Prrafodelista"/>
        <w:ind w:left="792"/>
        <w:jc w:val="both"/>
        <w:rPr>
          <w:ins w:id="442" w:author="Regina Casanova" w:date="2017-06-26T16:02:00Z"/>
          <w:lang w:val="es-ES"/>
        </w:rPr>
      </w:pPr>
    </w:p>
    <w:p w14:paraId="13A4B7C7" w14:textId="77777777" w:rsidR="009B6230" w:rsidRPr="00F13E49" w:rsidRDefault="007B75BF" w:rsidP="00377A7C">
      <w:pPr>
        <w:pStyle w:val="Prrafodelista"/>
        <w:numPr>
          <w:ilvl w:val="2"/>
          <w:numId w:val="1"/>
        </w:numPr>
        <w:jc w:val="both"/>
        <w:rPr>
          <w:ins w:id="443" w:author="Regina Casanova" w:date="2017-06-26T16:02:00Z"/>
          <w:lang w:val="es-ES"/>
        </w:rPr>
      </w:pPr>
      <w:ins w:id="444" w:author="Regina Casanova" w:date="2017-06-26T16:02:00Z">
        <w:r w:rsidRPr="00F13E49">
          <w:rPr>
            <w:lang w:val="es-ES"/>
          </w:rPr>
          <w:t>Investigación de usuarios</w:t>
        </w:r>
      </w:ins>
    </w:p>
    <w:p w14:paraId="312B19B9" w14:textId="77777777" w:rsidR="009A0A05" w:rsidRDefault="009A0A05" w:rsidP="00377A7C">
      <w:pPr>
        <w:jc w:val="both"/>
        <w:rPr>
          <w:ins w:id="445" w:author="Regina Casanova" w:date="2017-06-26T16:02:00Z"/>
          <w:lang w:val="es-ES"/>
        </w:rPr>
      </w:pPr>
    </w:p>
    <w:p w14:paraId="5D868C2C" w14:textId="77777777" w:rsidR="00D3624C" w:rsidRDefault="00A04048" w:rsidP="00377A7C">
      <w:pPr>
        <w:jc w:val="both"/>
        <w:rPr>
          <w:ins w:id="446" w:author="Regina Casanova" w:date="2017-06-26T16:02:00Z"/>
          <w:lang w:val="es-ES"/>
        </w:rPr>
      </w:pPr>
      <w:ins w:id="447" w:author="Regina Casanova" w:date="2017-06-26T16:02:00Z">
        <w:r>
          <w:rPr>
            <w:lang w:val="es-ES"/>
          </w:rPr>
          <w:t>La investigación de usuarios se realizará mediante entrevistas a profundidad, donde se entrevistara a los diversos usuarios del sistema para poder reconocer principalmente cu</w:t>
        </w:r>
        <w:r w:rsidR="00A32B2E">
          <w:rPr>
            <w:lang w:val="es-ES"/>
          </w:rPr>
          <w:t>á</w:t>
        </w:r>
        <w:r w:rsidR="004D255E">
          <w:rPr>
            <w:lang w:val="es-ES"/>
          </w:rPr>
          <w:t>les son sus diversos objetivos</w:t>
        </w:r>
        <w:r w:rsidR="00B402DF">
          <w:rPr>
            <w:lang w:val="es-ES"/>
          </w:rPr>
          <w:t xml:space="preserve">, </w:t>
        </w:r>
        <w:r>
          <w:rPr>
            <w:lang w:val="es-ES"/>
          </w:rPr>
          <w:t>necesidades</w:t>
        </w:r>
        <w:r w:rsidR="00B402DF">
          <w:rPr>
            <w:lang w:val="es-ES"/>
          </w:rPr>
          <w:t>, percepciones y opiniones</w:t>
        </w:r>
        <w:r>
          <w:rPr>
            <w:lang w:val="es-ES"/>
          </w:rPr>
          <w:t xml:space="preserve"> sobre el sistema. De estas entrevistas se puede sacar requerimientos que tenga cada usuario para poder plantear un diseño </w:t>
        </w:r>
        <w:r w:rsidR="006D47AC">
          <w:rPr>
            <w:lang w:val="es-ES"/>
          </w:rPr>
          <w:t>acorde tanto sus requerimientos como</w:t>
        </w:r>
        <w:r w:rsidR="00B402DF">
          <w:rPr>
            <w:lang w:val="es-ES"/>
          </w:rPr>
          <w:t xml:space="preserve"> los requerimientos de SUSALUD.</w:t>
        </w:r>
      </w:ins>
    </w:p>
    <w:p w14:paraId="0DBC5625" w14:textId="77777777" w:rsidR="00D3624C" w:rsidRPr="009A0A05" w:rsidRDefault="00D3624C" w:rsidP="00377A7C">
      <w:pPr>
        <w:jc w:val="both"/>
        <w:rPr>
          <w:ins w:id="448" w:author="Regina Casanova" w:date="2017-06-26T16:02:00Z"/>
          <w:lang w:val="es-ES"/>
        </w:rPr>
      </w:pPr>
    </w:p>
    <w:p w14:paraId="0D417AF9" w14:textId="77777777" w:rsidR="009B6230" w:rsidRPr="00F13E49" w:rsidRDefault="00B402DF" w:rsidP="00377A7C">
      <w:pPr>
        <w:pStyle w:val="Prrafodelista"/>
        <w:numPr>
          <w:ilvl w:val="2"/>
          <w:numId w:val="1"/>
        </w:numPr>
        <w:jc w:val="both"/>
        <w:rPr>
          <w:ins w:id="449" w:author="Regina Casanova" w:date="2017-06-26T16:02:00Z"/>
          <w:lang w:val="es-ES"/>
        </w:rPr>
      </w:pPr>
      <w:ins w:id="450" w:author="Regina Casanova" w:date="2017-06-26T16:02:00Z">
        <w:r>
          <w:rPr>
            <w:lang w:val="es-ES"/>
          </w:rPr>
          <w:t xml:space="preserve">Diseño y </w:t>
        </w:r>
        <w:r w:rsidR="009B6230" w:rsidRPr="00F13E49">
          <w:rPr>
            <w:lang w:val="es-ES"/>
          </w:rPr>
          <w:t>Prototipado</w:t>
        </w:r>
      </w:ins>
    </w:p>
    <w:p w14:paraId="24175868" w14:textId="77777777" w:rsidR="00D3624C" w:rsidRDefault="00D3624C" w:rsidP="00377A7C">
      <w:pPr>
        <w:jc w:val="both"/>
        <w:rPr>
          <w:ins w:id="451" w:author="Regina Casanova" w:date="2017-06-26T16:02:00Z"/>
          <w:lang w:val="es-ES"/>
        </w:rPr>
      </w:pPr>
    </w:p>
    <w:p w14:paraId="2EA75F3B" w14:textId="77777777" w:rsidR="00D3624C" w:rsidRDefault="00D3624C" w:rsidP="00377A7C">
      <w:pPr>
        <w:jc w:val="both"/>
        <w:rPr>
          <w:ins w:id="452" w:author="Regina Casanova" w:date="2017-06-26T16:02:00Z"/>
          <w:lang w:val="es-ES"/>
        </w:rPr>
      </w:pPr>
      <w:ins w:id="453" w:author="Regina Casanova" w:date="2017-06-26T16:02:00Z">
        <w:r>
          <w:rPr>
            <w:lang w:val="es-ES"/>
          </w:rPr>
          <w:t>Luego de recopilar la información del proceso de investigación de usuarios</w:t>
        </w:r>
        <w:r w:rsidR="00B53D0B">
          <w:rPr>
            <w:lang w:val="es-ES"/>
          </w:rPr>
          <w:t xml:space="preserve">, se comenzarán a hacer diversos </w:t>
        </w:r>
        <w:r w:rsidR="00A1507D" w:rsidRPr="002F46B8">
          <w:rPr>
            <w:i/>
            <w:lang w:val="es-ES"/>
          </w:rPr>
          <w:t>wireframes</w:t>
        </w:r>
        <w:r w:rsidR="00B53D0B">
          <w:rPr>
            <w:lang w:val="es-ES"/>
          </w:rPr>
          <w:t xml:space="preserve"> en papel para poder determinar el mejor diseño que requerirá cada p</w:t>
        </w:r>
        <w:r w:rsidR="00714298">
          <w:rPr>
            <w:lang w:val="es-ES"/>
          </w:rPr>
          <w:t>á</w:t>
        </w:r>
        <w:r w:rsidR="00B53D0B">
          <w:rPr>
            <w:lang w:val="es-ES"/>
          </w:rPr>
          <w:t>gina del sistema</w:t>
        </w:r>
        <w:r w:rsidR="00714298">
          <w:rPr>
            <w:lang w:val="es-ES"/>
          </w:rPr>
          <w:t>.</w:t>
        </w:r>
        <w:r w:rsidR="00B53D0B">
          <w:rPr>
            <w:lang w:val="es-ES"/>
          </w:rPr>
          <w:t xml:space="preserve"> </w:t>
        </w:r>
        <w:r w:rsidR="00714298">
          <w:rPr>
            <w:lang w:val="es-ES"/>
          </w:rPr>
          <w:t>C</w:t>
        </w:r>
        <w:r w:rsidR="00B53D0B">
          <w:rPr>
            <w:lang w:val="es-ES"/>
          </w:rPr>
          <w:t>on estos wireframes se podrá determinar cu</w:t>
        </w:r>
        <w:r w:rsidR="00714298">
          <w:rPr>
            <w:lang w:val="es-ES"/>
          </w:rPr>
          <w:t>á</w:t>
        </w:r>
        <w:r w:rsidR="00B53D0B">
          <w:rPr>
            <w:lang w:val="es-ES"/>
          </w:rPr>
          <w:t>l es el mejor diseño que cumpl</w:t>
        </w:r>
        <w:r w:rsidR="004D255E">
          <w:rPr>
            <w:lang w:val="es-ES"/>
          </w:rPr>
          <w:t>a con los objetivos</w:t>
        </w:r>
        <w:r w:rsidR="00FF7D6F">
          <w:rPr>
            <w:lang w:val="es-ES"/>
          </w:rPr>
          <w:t xml:space="preserve"> de cada tipo de usuario</w:t>
        </w:r>
        <w:r w:rsidR="00F457F5">
          <w:rPr>
            <w:lang w:val="es-ES"/>
          </w:rPr>
          <w:t xml:space="preserve"> sin que </w:t>
        </w:r>
        <w:r w:rsidR="00AA5FA4">
          <w:rPr>
            <w:lang w:val="es-ES"/>
          </w:rPr>
          <w:t>interfiera con la meta de otro tipo de usuario</w:t>
        </w:r>
        <w:r w:rsidR="00F457F5">
          <w:rPr>
            <w:lang w:val="es-ES"/>
          </w:rPr>
          <w:t>.</w:t>
        </w:r>
      </w:ins>
    </w:p>
    <w:p w14:paraId="65FD1EEB" w14:textId="77777777" w:rsidR="00D3624C" w:rsidRPr="00D3624C" w:rsidRDefault="00D3624C" w:rsidP="00377A7C">
      <w:pPr>
        <w:jc w:val="both"/>
        <w:rPr>
          <w:ins w:id="454" w:author="Regina Casanova" w:date="2017-06-26T16:02:00Z"/>
          <w:lang w:val="es-ES"/>
        </w:rPr>
      </w:pPr>
      <w:ins w:id="455" w:author="Regina Casanova" w:date="2017-06-26T16:02:00Z">
        <w:r>
          <w:rPr>
            <w:lang w:val="es-ES"/>
          </w:rPr>
          <w:t xml:space="preserve">Se utilizará herramientas para prototipado </w:t>
        </w:r>
        <w:r w:rsidR="007C0ED7">
          <w:rPr>
            <w:lang w:val="es-ES"/>
          </w:rPr>
          <w:t xml:space="preserve">tales </w:t>
        </w:r>
        <w:r>
          <w:rPr>
            <w:lang w:val="es-ES"/>
          </w:rPr>
          <w:t xml:space="preserve">como Justinmind, </w:t>
        </w:r>
        <w:r w:rsidR="007C0ED7">
          <w:rPr>
            <w:lang w:val="es-ES"/>
          </w:rPr>
          <w:t xml:space="preserve">en la que </w:t>
        </w:r>
        <w:r>
          <w:rPr>
            <w:lang w:val="es-ES"/>
          </w:rPr>
          <w:t xml:space="preserve">se puede crear un prototipo funcional del sistema. Con estos prototipos funcionales, se podrá fácilmente probar el sistema y </w:t>
        </w:r>
        <w:r w:rsidR="007C0ED7">
          <w:rPr>
            <w:lang w:val="es-ES"/>
          </w:rPr>
          <w:t>identificar</w:t>
        </w:r>
        <w:r>
          <w:rPr>
            <w:lang w:val="es-ES"/>
          </w:rPr>
          <w:t xml:space="preserve"> posibles errores de diseño que </w:t>
        </w:r>
        <w:r w:rsidR="007C0ED7">
          <w:rPr>
            <w:lang w:val="es-ES"/>
          </w:rPr>
          <w:t>impidan</w:t>
        </w:r>
        <w:r>
          <w:rPr>
            <w:lang w:val="es-ES"/>
          </w:rPr>
          <w:t xml:space="preserve"> a los diversos usuarios realizar una tarea espec</w:t>
        </w:r>
        <w:r w:rsidR="008F65EF">
          <w:rPr>
            <w:lang w:val="es-ES"/>
          </w:rPr>
          <w:t>í</w:t>
        </w:r>
        <w:r>
          <w:rPr>
            <w:lang w:val="es-ES"/>
          </w:rPr>
          <w:t>fica.</w:t>
        </w:r>
      </w:ins>
    </w:p>
    <w:p w14:paraId="3A97F7F6" w14:textId="77777777" w:rsidR="009A0A05" w:rsidRPr="009A0A05" w:rsidRDefault="009A0A05" w:rsidP="00377A7C">
      <w:pPr>
        <w:jc w:val="both"/>
        <w:rPr>
          <w:ins w:id="456" w:author="Regina Casanova" w:date="2017-06-26T16:02:00Z"/>
          <w:lang w:val="es-ES"/>
        </w:rPr>
      </w:pPr>
    </w:p>
    <w:p w14:paraId="731062FE" w14:textId="77777777" w:rsidR="009B6230" w:rsidRPr="002F46B8" w:rsidRDefault="002B2847" w:rsidP="00377A7C">
      <w:pPr>
        <w:pStyle w:val="Prrafodelista"/>
        <w:numPr>
          <w:ilvl w:val="2"/>
          <w:numId w:val="1"/>
        </w:numPr>
        <w:jc w:val="both"/>
        <w:rPr>
          <w:ins w:id="457" w:author="Regina Casanova" w:date="2017-06-26T16:02:00Z"/>
          <w:lang w:val="es-ES"/>
        </w:rPr>
      </w:pPr>
      <w:ins w:id="458" w:author="Regina Casanova" w:date="2017-06-26T16:02:00Z">
        <w:r w:rsidRPr="002F46B8">
          <w:rPr>
            <w:lang w:val="es-ES"/>
          </w:rPr>
          <w:t>Pruebas de Usuario</w:t>
        </w:r>
      </w:ins>
    </w:p>
    <w:p w14:paraId="56B2A72E" w14:textId="77777777" w:rsidR="007B75BF" w:rsidRPr="007B75BF" w:rsidRDefault="007B75BF" w:rsidP="00377A7C">
      <w:pPr>
        <w:jc w:val="both"/>
        <w:rPr>
          <w:ins w:id="459" w:author="Regina Casanova" w:date="2017-06-26T16:02:00Z"/>
          <w:lang w:val="es-ES"/>
        </w:rPr>
      </w:pPr>
    </w:p>
    <w:p w14:paraId="1EC461C3" w14:textId="77777777" w:rsidR="009F7E3D" w:rsidRDefault="00B402DF" w:rsidP="00377A7C">
      <w:pPr>
        <w:jc w:val="both"/>
        <w:rPr>
          <w:ins w:id="460" w:author="Regina Casanova" w:date="2017-06-26T16:02:00Z"/>
          <w:lang w:val="es-ES"/>
        </w:rPr>
      </w:pPr>
      <w:ins w:id="461" w:author="Regina Casanova" w:date="2017-06-26T16:02:00Z">
        <w:r>
          <w:rPr>
            <w:lang w:val="es-ES"/>
          </w:rPr>
          <w:t xml:space="preserve">Se realizara </w:t>
        </w:r>
        <w:r w:rsidR="008F65EF">
          <w:rPr>
            <w:lang w:val="es-ES"/>
          </w:rPr>
          <w:t>evaluaciones</w:t>
        </w:r>
        <w:r>
          <w:rPr>
            <w:lang w:val="es-ES"/>
          </w:rPr>
          <w:t xml:space="preserve"> con los usuarios donde</w:t>
        </w:r>
        <w:r w:rsidR="007B75BF">
          <w:rPr>
            <w:lang w:val="es-ES"/>
          </w:rPr>
          <w:t xml:space="preserve"> </w:t>
        </w:r>
        <w:r w:rsidR="009F7E3D">
          <w:rPr>
            <w:lang w:val="es-ES"/>
          </w:rPr>
          <w:t xml:space="preserve">se </w:t>
        </w:r>
        <w:r w:rsidR="00213EAB">
          <w:rPr>
            <w:lang w:val="es-ES"/>
          </w:rPr>
          <w:t>medirá</w:t>
        </w:r>
        <w:r w:rsidR="009F7E3D">
          <w:rPr>
            <w:lang w:val="es-ES"/>
          </w:rPr>
          <w:t xml:space="preserve"> lo siguiente:</w:t>
        </w:r>
      </w:ins>
    </w:p>
    <w:p w14:paraId="6EE72558" w14:textId="77777777" w:rsidR="009F7E3D" w:rsidRDefault="009F7E3D" w:rsidP="00377A7C">
      <w:pPr>
        <w:jc w:val="both"/>
        <w:rPr>
          <w:ins w:id="462" w:author="Regina Casanova" w:date="2017-06-26T16:02:00Z"/>
          <w:lang w:val="es-ES"/>
        </w:rPr>
      </w:pPr>
    </w:p>
    <w:p w14:paraId="349080F4" w14:textId="77777777" w:rsidR="009F7E3D" w:rsidRDefault="009F7E3D" w:rsidP="00377A7C">
      <w:pPr>
        <w:pStyle w:val="Prrafodelista"/>
        <w:numPr>
          <w:ilvl w:val="0"/>
          <w:numId w:val="19"/>
        </w:numPr>
        <w:jc w:val="both"/>
        <w:rPr>
          <w:ins w:id="463" w:author="Regina Casanova" w:date="2017-06-26T16:02:00Z"/>
          <w:lang w:val="es-ES"/>
        </w:rPr>
      </w:pPr>
      <w:ins w:id="464" w:author="Regina Casanova" w:date="2017-06-26T16:02:00Z">
        <w:r>
          <w:rPr>
            <w:lang w:val="es-ES"/>
          </w:rPr>
          <w:t>Resolución de tareas: Se definirá una tarea espec</w:t>
        </w:r>
        <w:r w:rsidR="008F65EF">
          <w:rPr>
            <w:lang w:val="es-ES"/>
          </w:rPr>
          <w:t>í</w:t>
        </w:r>
        <w:r>
          <w:rPr>
            <w:lang w:val="es-ES"/>
          </w:rPr>
          <w:t>fica por cada tipo de usuario y se documentará si pudo realizarla o no.</w:t>
        </w:r>
        <w:r w:rsidR="000940B3">
          <w:rPr>
            <w:lang w:val="es-ES"/>
          </w:rPr>
          <w:t xml:space="preserve"> Con esto se podrá determinar la practicidad planteada para cada tipo de usuario por el diseño.</w:t>
        </w:r>
      </w:ins>
    </w:p>
    <w:p w14:paraId="26AFDE58" w14:textId="77777777" w:rsidR="009F7E3D" w:rsidRDefault="009F7E3D" w:rsidP="00377A7C">
      <w:pPr>
        <w:pStyle w:val="Prrafodelista"/>
        <w:numPr>
          <w:ilvl w:val="0"/>
          <w:numId w:val="19"/>
        </w:numPr>
        <w:jc w:val="both"/>
        <w:rPr>
          <w:ins w:id="465" w:author="Regina Casanova" w:date="2017-06-26T16:02:00Z"/>
          <w:lang w:val="es-ES"/>
        </w:rPr>
      </w:pPr>
      <w:ins w:id="466" w:author="Regina Casanova" w:date="2017-06-26T16:02:00Z">
        <w:r>
          <w:rPr>
            <w:lang w:val="es-ES"/>
          </w:rPr>
          <w:t xml:space="preserve">Seguimiento del flujo: Por cada tarea planteada, se propondrá un flujo ideal de cómo el usuario pueda conseguir realizar la tarea. Se documentará si el usuario siguió el flujo propuesto o si siguió un flujo alternativo para realizar la tarea. Con esto se podrá determinar </w:t>
        </w:r>
        <w:r w:rsidR="006D7928">
          <w:rPr>
            <w:lang w:val="es-ES"/>
          </w:rPr>
          <w:t xml:space="preserve">qué tan fácil encuentra </w:t>
        </w:r>
        <w:r w:rsidR="00E25DBA">
          <w:rPr>
            <w:lang w:val="es-ES"/>
          </w:rPr>
          <w:t xml:space="preserve">seguir </w:t>
        </w:r>
        <w:r w:rsidR="006D7928">
          <w:rPr>
            <w:lang w:val="es-ES"/>
          </w:rPr>
          <w:t xml:space="preserve">el diseño </w:t>
        </w:r>
        <w:r>
          <w:rPr>
            <w:lang w:val="es-ES"/>
          </w:rPr>
          <w:t>cada tipo de usuario.</w:t>
        </w:r>
      </w:ins>
    </w:p>
    <w:p w14:paraId="43F1974E" w14:textId="77777777" w:rsidR="00213EAB" w:rsidRDefault="009F7E3D" w:rsidP="00377A7C">
      <w:pPr>
        <w:pStyle w:val="Prrafodelista"/>
        <w:numPr>
          <w:ilvl w:val="0"/>
          <w:numId w:val="19"/>
        </w:numPr>
        <w:jc w:val="both"/>
        <w:rPr>
          <w:ins w:id="467" w:author="Regina Casanova" w:date="2017-06-26T16:02:00Z"/>
          <w:lang w:val="es-ES"/>
        </w:rPr>
      </w:pPr>
      <w:ins w:id="468" w:author="Regina Casanova" w:date="2017-06-26T16:02:00Z">
        <w:r w:rsidRPr="00213EAB">
          <w:rPr>
            <w:lang w:val="es-ES"/>
          </w:rPr>
          <w:t>Funcionalidad de Elementos:</w:t>
        </w:r>
        <w:r w:rsidR="000940B3" w:rsidRPr="00213EAB">
          <w:rPr>
            <w:lang w:val="es-ES"/>
          </w:rPr>
          <w:t xml:space="preserve"> Se documentará si los usuarios entienden la funcionalidad de los diferentes elementos que puedan ver en su interfaz. Con esto se podrá determinar la simplicidad del diseño que permite que los usuarios encuentren lo que estén buscando de forma sencilla.</w:t>
        </w:r>
      </w:ins>
    </w:p>
    <w:p w14:paraId="2646742A" w14:textId="77777777" w:rsidR="00B402DF" w:rsidRDefault="00B402DF" w:rsidP="00377A7C">
      <w:pPr>
        <w:jc w:val="both"/>
        <w:rPr>
          <w:ins w:id="469" w:author="Regina Casanova" w:date="2017-06-26T16:02:00Z"/>
          <w:lang w:val="es-ES"/>
        </w:rPr>
      </w:pPr>
    </w:p>
    <w:p w14:paraId="77E32727" w14:textId="77777777" w:rsidR="00B402DF" w:rsidRPr="00B402DF" w:rsidRDefault="00B402DF" w:rsidP="00377A7C">
      <w:pPr>
        <w:jc w:val="both"/>
        <w:rPr>
          <w:ins w:id="470" w:author="Regina Casanova" w:date="2017-06-26T16:02:00Z"/>
          <w:lang w:val="es-ES"/>
        </w:rPr>
      </w:pPr>
      <w:ins w:id="471" w:author="Regina Casanova" w:date="2017-06-26T16:02:00Z">
        <w:r>
          <w:rPr>
            <w:lang w:val="es-ES"/>
          </w:rPr>
          <w:t xml:space="preserve">Adicionalmente, se harán pruebas holísticas como la evaluación </w:t>
        </w:r>
        <w:r w:rsidR="00445D63">
          <w:rPr>
            <w:lang w:val="es-ES"/>
          </w:rPr>
          <w:t xml:space="preserve">heurística, </w:t>
        </w:r>
        <w:r>
          <w:rPr>
            <w:lang w:val="es-ES"/>
          </w:rPr>
          <w:t xml:space="preserve">revisión de lineamientos y estándares y pruebas de </w:t>
        </w:r>
        <w:r w:rsidRPr="00B402DF">
          <w:rPr>
            <w:lang w:val="es-ES"/>
          </w:rPr>
          <w:t>Pluralistic walkthrough</w:t>
        </w:r>
        <w:r>
          <w:rPr>
            <w:lang w:val="es-ES"/>
          </w:rPr>
          <w:t xml:space="preserve"> con las personas, escenarios y casos planteados.</w:t>
        </w:r>
      </w:ins>
    </w:p>
    <w:p w14:paraId="6061F056" w14:textId="77777777" w:rsidR="009A0A05" w:rsidRPr="009A0A05" w:rsidRDefault="009A0A05" w:rsidP="00377A7C">
      <w:pPr>
        <w:jc w:val="both"/>
        <w:rPr>
          <w:ins w:id="472" w:author="Regina Casanova" w:date="2017-06-26T16:02:00Z"/>
          <w:lang w:val="es-ES"/>
        </w:rPr>
      </w:pPr>
    </w:p>
    <w:p w14:paraId="284E061C" w14:textId="77777777" w:rsidR="009B6230" w:rsidRPr="00446CFD" w:rsidRDefault="009B6230" w:rsidP="00377A7C">
      <w:pPr>
        <w:pStyle w:val="Prrafodelista"/>
        <w:numPr>
          <w:ilvl w:val="1"/>
          <w:numId w:val="1"/>
        </w:numPr>
        <w:jc w:val="both"/>
        <w:rPr>
          <w:ins w:id="473" w:author="Regina Casanova" w:date="2017-06-26T16:02:00Z"/>
          <w:lang w:val="es-ES"/>
        </w:rPr>
      </w:pPr>
      <w:ins w:id="474" w:author="Regina Casanova" w:date="2017-06-26T16:02:00Z">
        <w:r w:rsidRPr="00446CFD">
          <w:rPr>
            <w:lang w:val="es-ES"/>
          </w:rPr>
          <w:t>Evaluación del sistema</w:t>
        </w:r>
        <w:r w:rsidR="003A5566">
          <w:rPr>
            <w:lang w:val="es-ES"/>
          </w:rPr>
          <w:t xml:space="preserve"> por usuarios</w:t>
        </w:r>
      </w:ins>
    </w:p>
    <w:p w14:paraId="544D251B" w14:textId="77777777" w:rsidR="00F66265" w:rsidRPr="00446CFD" w:rsidRDefault="00F66265" w:rsidP="00377A7C">
      <w:pPr>
        <w:pStyle w:val="Prrafodelista"/>
        <w:ind w:left="360"/>
        <w:jc w:val="both"/>
        <w:rPr>
          <w:ins w:id="475" w:author="Regina Casanova" w:date="2017-06-26T16:02:00Z"/>
          <w:lang w:val="es-ES"/>
        </w:rPr>
      </w:pPr>
    </w:p>
    <w:p w14:paraId="2E955AD8" w14:textId="77777777" w:rsidR="00F66265" w:rsidRPr="00377A7C" w:rsidRDefault="00F66265" w:rsidP="00377A7C">
      <w:pPr>
        <w:jc w:val="both"/>
        <w:rPr>
          <w:ins w:id="476" w:author="Regina Casanova" w:date="2017-06-26T16:02:00Z"/>
          <w:lang w:val="es-ES"/>
        </w:rPr>
      </w:pPr>
      <w:ins w:id="477" w:author="Regina Casanova" w:date="2017-06-26T16:02:00Z">
        <w:r w:rsidRPr="00446CFD">
          <w:rPr>
            <w:lang w:val="es-ES"/>
          </w:rPr>
          <w:t xml:space="preserve">El siguiente proyecto </w:t>
        </w:r>
        <w:r w:rsidR="00377A7C">
          <w:rPr>
            <w:lang w:val="es-ES"/>
          </w:rPr>
          <w:t>se evaluará de manera cualitativa</w:t>
        </w:r>
        <w:r w:rsidRPr="00446CFD">
          <w:rPr>
            <w:lang w:val="es-ES"/>
          </w:rPr>
          <w:t xml:space="preserve"> </w:t>
        </w:r>
        <w:r w:rsidR="00377A7C">
          <w:rPr>
            <w:lang w:val="es-ES"/>
          </w:rPr>
          <w:t xml:space="preserve">en dos tiempos: antes del desarrollo del prototipo (Entrevistas a profundidad) y luego del desarrollo del prototipo </w:t>
        </w:r>
        <w:r w:rsidR="007D5BC8">
          <w:rPr>
            <w:lang w:val="es-ES"/>
          </w:rPr>
          <w:t>(</w:t>
        </w:r>
        <w:r w:rsidR="00377A7C">
          <w:rPr>
            <w:lang w:val="es-ES"/>
          </w:rPr>
          <w:t>Pruebas de prototipos por usuarios).</w:t>
        </w:r>
      </w:ins>
    </w:p>
    <w:p w14:paraId="32CAE8BC" w14:textId="77777777" w:rsidR="00E45BD5" w:rsidRPr="00E45BD5" w:rsidRDefault="00E45BD5" w:rsidP="00377A7C">
      <w:pPr>
        <w:jc w:val="both"/>
        <w:rPr>
          <w:ins w:id="478" w:author="Regina Casanova" w:date="2017-06-26T16:02:00Z"/>
          <w:lang w:val="es-ES"/>
        </w:rPr>
      </w:pPr>
    </w:p>
    <w:p w14:paraId="2D4F4D17" w14:textId="77777777" w:rsidR="009B6230" w:rsidRPr="002F46B8" w:rsidRDefault="009B6230" w:rsidP="00377A7C">
      <w:pPr>
        <w:pStyle w:val="Prrafodelista"/>
        <w:numPr>
          <w:ilvl w:val="2"/>
          <w:numId w:val="1"/>
        </w:numPr>
        <w:jc w:val="both"/>
        <w:rPr>
          <w:ins w:id="479" w:author="Regina Casanova" w:date="2017-06-26T16:02:00Z"/>
          <w:lang w:val="es-ES"/>
        </w:rPr>
      </w:pPr>
      <w:ins w:id="480" w:author="Regina Casanova" w:date="2017-06-26T16:02:00Z">
        <w:r w:rsidRPr="002F46B8">
          <w:rPr>
            <w:lang w:val="es-ES"/>
          </w:rPr>
          <w:t>Entrevistas a profundidad</w:t>
        </w:r>
      </w:ins>
    </w:p>
    <w:p w14:paraId="564D2832" w14:textId="77777777" w:rsidR="00F13E49" w:rsidRDefault="00F13E49" w:rsidP="00377A7C">
      <w:pPr>
        <w:jc w:val="both"/>
        <w:rPr>
          <w:ins w:id="481" w:author="Regina Casanova" w:date="2017-06-26T16:02:00Z"/>
          <w:highlight w:val="green"/>
          <w:lang w:val="es-ES"/>
        </w:rPr>
      </w:pPr>
    </w:p>
    <w:p w14:paraId="690BF2E2" w14:textId="77777777" w:rsidR="00F13E49" w:rsidRPr="00FA53D8" w:rsidRDefault="00F13E49" w:rsidP="00377A7C">
      <w:pPr>
        <w:jc w:val="both"/>
        <w:rPr>
          <w:ins w:id="482" w:author="Regina Casanova" w:date="2017-06-26T16:02:00Z"/>
          <w:lang w:val="es-ES"/>
        </w:rPr>
      </w:pPr>
      <w:ins w:id="483" w:author="Regina Casanova" w:date="2017-06-26T16:02:00Z">
        <w:r w:rsidRPr="00FA53D8">
          <w:rPr>
            <w:lang w:val="es-ES"/>
          </w:rPr>
          <w:t xml:space="preserve">Se necesitan hacer </w:t>
        </w:r>
        <w:r w:rsidR="00DA3D19" w:rsidRPr="00FA53D8">
          <w:rPr>
            <w:lang w:val="es-ES"/>
          </w:rPr>
          <w:t>2 rondas de entrevistas personales a los usuarios finales en el pr</w:t>
        </w:r>
        <w:r w:rsidR="00D60774">
          <w:rPr>
            <w:lang w:val="es-ES"/>
          </w:rPr>
          <w:t>oyecto</w:t>
        </w:r>
        <w:r w:rsidR="00DA072E">
          <w:rPr>
            <w:lang w:val="es-ES"/>
          </w:rPr>
          <w:t>. E</w:t>
        </w:r>
        <w:r w:rsidR="00D60774">
          <w:rPr>
            <w:lang w:val="es-ES"/>
          </w:rPr>
          <w:t>stos usuarios finales son:</w:t>
        </w:r>
      </w:ins>
    </w:p>
    <w:p w14:paraId="0A71B773" w14:textId="77777777" w:rsidR="00DA3D19" w:rsidRPr="00FA53D8" w:rsidRDefault="00DA3D19" w:rsidP="00377A7C">
      <w:pPr>
        <w:jc w:val="both"/>
        <w:rPr>
          <w:ins w:id="484" w:author="Regina Casanova" w:date="2017-06-26T16:02:00Z"/>
          <w:lang w:val="es-ES"/>
        </w:rPr>
      </w:pPr>
    </w:p>
    <w:p w14:paraId="4797671B" w14:textId="77777777" w:rsidR="00DA3D19" w:rsidRPr="00FA53D8" w:rsidRDefault="00DA3D19" w:rsidP="00377A7C">
      <w:pPr>
        <w:pStyle w:val="Prrafodelista"/>
        <w:numPr>
          <w:ilvl w:val="0"/>
          <w:numId w:val="25"/>
        </w:numPr>
        <w:jc w:val="both"/>
        <w:rPr>
          <w:ins w:id="485" w:author="Regina Casanova" w:date="2017-06-26T16:02:00Z"/>
          <w:lang w:val="es-ES"/>
        </w:rPr>
      </w:pPr>
      <w:ins w:id="486" w:author="Regina Casanova" w:date="2017-06-26T16:02:00Z">
        <w:r w:rsidRPr="00FA53D8">
          <w:rPr>
            <w:lang w:val="es-ES"/>
          </w:rPr>
          <w:t>Público general</w:t>
        </w:r>
      </w:ins>
    </w:p>
    <w:p w14:paraId="165B56B8" w14:textId="77777777" w:rsidR="00DA3D19" w:rsidRPr="00FA53D8" w:rsidRDefault="00DA3D19" w:rsidP="00377A7C">
      <w:pPr>
        <w:pStyle w:val="Prrafodelista"/>
        <w:numPr>
          <w:ilvl w:val="0"/>
          <w:numId w:val="25"/>
        </w:numPr>
        <w:jc w:val="both"/>
        <w:rPr>
          <w:ins w:id="487" w:author="Regina Casanova" w:date="2017-06-26T16:02:00Z"/>
          <w:lang w:val="es-ES"/>
        </w:rPr>
      </w:pPr>
      <w:ins w:id="488" w:author="Regina Casanova" w:date="2017-06-26T16:02:00Z">
        <w:r w:rsidRPr="00FA53D8">
          <w:rPr>
            <w:lang w:val="es-ES"/>
          </w:rPr>
          <w:t>Personal de la Oficina de Calidad</w:t>
        </w:r>
      </w:ins>
    </w:p>
    <w:p w14:paraId="491A9780" w14:textId="77777777" w:rsidR="00DA3D19" w:rsidRPr="00FA53D8" w:rsidRDefault="00DA3D19" w:rsidP="00377A7C">
      <w:pPr>
        <w:pStyle w:val="Prrafodelista"/>
        <w:numPr>
          <w:ilvl w:val="0"/>
          <w:numId w:val="25"/>
        </w:numPr>
        <w:jc w:val="both"/>
        <w:rPr>
          <w:ins w:id="489" w:author="Regina Casanova" w:date="2017-06-26T16:02:00Z"/>
          <w:lang w:val="es-ES"/>
        </w:rPr>
      </w:pPr>
      <w:ins w:id="490" w:author="Regina Casanova" w:date="2017-06-26T16:02:00Z">
        <w:r w:rsidRPr="00FA53D8">
          <w:rPr>
            <w:lang w:val="es-ES"/>
          </w:rPr>
          <w:t>Director general de la IPRESS</w:t>
        </w:r>
      </w:ins>
    </w:p>
    <w:p w14:paraId="1C32EE5B" w14:textId="77777777" w:rsidR="00DA3D19" w:rsidRPr="00FA53D8" w:rsidRDefault="00DA3D19" w:rsidP="00377A7C">
      <w:pPr>
        <w:pStyle w:val="Prrafodelista"/>
        <w:numPr>
          <w:ilvl w:val="0"/>
          <w:numId w:val="25"/>
        </w:numPr>
        <w:jc w:val="both"/>
        <w:rPr>
          <w:ins w:id="491" w:author="Regina Casanova" w:date="2017-06-26T16:02:00Z"/>
          <w:lang w:val="es-ES"/>
        </w:rPr>
      </w:pPr>
      <w:ins w:id="492" w:author="Regina Casanova" w:date="2017-06-26T16:02:00Z">
        <w:r w:rsidRPr="00FA53D8">
          <w:rPr>
            <w:lang w:val="es-ES"/>
          </w:rPr>
          <w:t>Personal administrativo de SUSALUD</w:t>
        </w:r>
      </w:ins>
    </w:p>
    <w:p w14:paraId="68EEDF44" w14:textId="77777777" w:rsidR="00DA3D19" w:rsidRPr="00FA53D8" w:rsidRDefault="00DA3D19" w:rsidP="00377A7C">
      <w:pPr>
        <w:jc w:val="both"/>
        <w:rPr>
          <w:ins w:id="493" w:author="Regina Casanova" w:date="2017-06-26T16:02:00Z"/>
          <w:lang w:val="es-ES"/>
        </w:rPr>
      </w:pPr>
    </w:p>
    <w:p w14:paraId="2EF8151C" w14:textId="77777777" w:rsidR="007E6170" w:rsidRDefault="00A233B5" w:rsidP="00377A7C">
      <w:pPr>
        <w:jc w:val="both"/>
        <w:rPr>
          <w:ins w:id="494" w:author="Regina Casanova" w:date="2017-06-26T16:02:00Z"/>
          <w:lang w:val="es-ES"/>
        </w:rPr>
      </w:pPr>
      <w:ins w:id="495" w:author="Regina Casanova" w:date="2017-06-26T16:02:00Z">
        <w:r>
          <w:rPr>
            <w:lang w:val="es-ES"/>
          </w:rPr>
          <w:t>Se entrevistará</w:t>
        </w:r>
        <w:r w:rsidR="00AD24A3" w:rsidRPr="00FA53D8">
          <w:rPr>
            <w:lang w:val="es-ES"/>
          </w:rPr>
          <w:t xml:space="preserve"> a 2 personas que se encuentren en</w:t>
        </w:r>
        <w:r w:rsidR="00FA53D8" w:rsidRPr="00FA53D8">
          <w:rPr>
            <w:lang w:val="es-ES"/>
          </w:rPr>
          <w:t xml:space="preserve"> cada uno de</w:t>
        </w:r>
        <w:r w:rsidR="00AD24A3" w:rsidRPr="00FA53D8">
          <w:rPr>
            <w:lang w:val="es-ES"/>
          </w:rPr>
          <w:t xml:space="preserve"> los roles antes detallados en 2 oportunidades</w:t>
        </w:r>
        <w:r w:rsidR="00DA072E">
          <w:rPr>
            <w:lang w:val="es-ES"/>
          </w:rPr>
          <w:t>.</w:t>
        </w:r>
        <w:r w:rsidR="00AD24A3" w:rsidRPr="00FA53D8">
          <w:rPr>
            <w:lang w:val="es-ES"/>
          </w:rPr>
          <w:t xml:space="preserve"> </w:t>
        </w:r>
        <w:r w:rsidR="00DA072E">
          <w:rPr>
            <w:lang w:val="es-ES"/>
          </w:rPr>
          <w:t xml:space="preserve">En </w:t>
        </w:r>
        <w:r w:rsidR="00AD24A3" w:rsidRPr="00FA53D8">
          <w:rPr>
            <w:lang w:val="es-ES"/>
          </w:rPr>
          <w:t xml:space="preserve">la primera oportunidad se recogerá percepciones y requerimientos de estos usuarios sobre el sistema que se esta planteando siguiendo la </w:t>
        </w:r>
        <w:r w:rsidR="00AD24A3" w:rsidRPr="002F46B8">
          <w:rPr>
            <w:lang w:val="es-ES"/>
          </w:rPr>
          <w:t>Guía de Entrevista Nº1</w:t>
        </w:r>
        <w:r w:rsidR="00AC75B7">
          <w:rPr>
            <w:lang w:val="es-ES"/>
          </w:rPr>
          <w:t xml:space="preserve"> (Anexo 1</w:t>
        </w:r>
        <w:r w:rsidR="00DA072E">
          <w:rPr>
            <w:lang w:val="es-ES"/>
          </w:rPr>
          <w:t>).</w:t>
        </w:r>
        <w:r w:rsidR="00AD24A3" w:rsidRPr="00FA53D8">
          <w:rPr>
            <w:lang w:val="es-ES"/>
          </w:rPr>
          <w:t xml:space="preserve"> </w:t>
        </w:r>
        <w:r w:rsidR="00DA072E">
          <w:rPr>
            <w:lang w:val="es-ES"/>
          </w:rPr>
          <w:t>C</w:t>
        </w:r>
        <w:r w:rsidR="00AD24A3" w:rsidRPr="00FA53D8">
          <w:rPr>
            <w:lang w:val="es-ES"/>
          </w:rPr>
          <w:t xml:space="preserve">on esta entrevista se </w:t>
        </w:r>
        <w:r w:rsidR="00FA53D8">
          <w:rPr>
            <w:lang w:val="es-ES"/>
          </w:rPr>
          <w:t>obtendrá la idea general y funcional que</w:t>
        </w:r>
        <w:r w:rsidR="00AD24A3" w:rsidRPr="00FA53D8">
          <w:rPr>
            <w:lang w:val="es-ES"/>
          </w:rPr>
          <w:t xml:space="preserve"> tienen los usuarios sobre el sist</w:t>
        </w:r>
        <w:r w:rsidR="00FA53D8">
          <w:rPr>
            <w:lang w:val="es-ES"/>
          </w:rPr>
          <w:t>ema planteado</w:t>
        </w:r>
        <w:r w:rsidR="00AD24A3" w:rsidRPr="00FA53D8">
          <w:rPr>
            <w:lang w:val="es-ES"/>
          </w:rPr>
          <w:t xml:space="preserve">. </w:t>
        </w:r>
        <w:r w:rsidR="00AD24A3">
          <w:rPr>
            <w:lang w:val="es-ES"/>
          </w:rPr>
          <w:t>Luego de esta entrevista, con la información recopilada de todos los usuarios se procederá a hacer bocetos sobre el diseño que debería tener el sistema planteado</w:t>
        </w:r>
        <w:r w:rsidR="00FA53D8">
          <w:rPr>
            <w:lang w:val="es-ES"/>
          </w:rPr>
          <w:t xml:space="preserve">, cuando ya se tengan los bocetos finales, se hará la segunda entrevista </w:t>
        </w:r>
        <w:r w:rsidR="00D60774">
          <w:rPr>
            <w:lang w:val="es-ES"/>
          </w:rPr>
          <w:t xml:space="preserve">siguiendo la </w:t>
        </w:r>
        <w:r w:rsidR="00D60774" w:rsidRPr="002F46B8">
          <w:rPr>
            <w:lang w:val="es-ES"/>
          </w:rPr>
          <w:t>Guía de Entrevista Nº2</w:t>
        </w:r>
        <w:r w:rsidR="00D60774">
          <w:rPr>
            <w:lang w:val="es-ES"/>
          </w:rPr>
          <w:t xml:space="preserve"> </w:t>
        </w:r>
        <w:r w:rsidR="00AC75B7">
          <w:rPr>
            <w:lang w:val="es-ES"/>
          </w:rPr>
          <w:t>(Anexo 2</w:t>
        </w:r>
        <w:r w:rsidR="002F46B8">
          <w:rPr>
            <w:lang w:val="es-ES"/>
          </w:rPr>
          <w:t xml:space="preserve">) </w:t>
        </w:r>
        <w:r w:rsidR="00FA53D8">
          <w:rPr>
            <w:lang w:val="es-ES"/>
          </w:rPr>
          <w:t xml:space="preserve">para mostrar y recopilar información de percepción sobre ellos. Con esta segunda entrevista, e podrán encontrar posibles fallas de diseño </w:t>
        </w:r>
        <w:r w:rsidR="00612CDD">
          <w:rPr>
            <w:lang w:val="es-ES"/>
          </w:rPr>
          <w:t>a ser solucionadas</w:t>
        </w:r>
        <w:r w:rsidR="00FA53D8">
          <w:rPr>
            <w:lang w:val="es-ES"/>
          </w:rPr>
          <w:t xml:space="preserve"> antes del prototipo final.</w:t>
        </w:r>
      </w:ins>
    </w:p>
    <w:p w14:paraId="7E4EB21A" w14:textId="77777777" w:rsidR="00AD24A3" w:rsidRPr="00446CFD" w:rsidRDefault="00AD24A3" w:rsidP="00377A7C">
      <w:pPr>
        <w:jc w:val="both"/>
        <w:rPr>
          <w:ins w:id="496" w:author="Regina Casanova" w:date="2017-06-26T16:02:00Z"/>
          <w:lang w:val="es-ES"/>
        </w:rPr>
      </w:pPr>
    </w:p>
    <w:p w14:paraId="2C1394F8" w14:textId="77777777" w:rsidR="007E6170" w:rsidRPr="00F13E49" w:rsidRDefault="000E0787" w:rsidP="00377A7C">
      <w:pPr>
        <w:pStyle w:val="Prrafodelista"/>
        <w:numPr>
          <w:ilvl w:val="2"/>
          <w:numId w:val="1"/>
        </w:numPr>
        <w:jc w:val="both"/>
        <w:rPr>
          <w:ins w:id="497" w:author="Regina Casanova" w:date="2017-06-26T16:02:00Z"/>
          <w:lang w:val="es-ES"/>
        </w:rPr>
      </w:pPr>
      <w:ins w:id="498" w:author="Regina Casanova" w:date="2017-06-26T16:02:00Z">
        <w:r>
          <w:rPr>
            <w:lang w:val="es-ES"/>
          </w:rPr>
          <w:t>Pruebas</w:t>
        </w:r>
        <w:r w:rsidR="007E6170" w:rsidRPr="00F13E49">
          <w:rPr>
            <w:lang w:val="es-ES"/>
          </w:rPr>
          <w:t xml:space="preserve"> de prototipos</w:t>
        </w:r>
        <w:r w:rsidR="00E45BD5" w:rsidRPr="00F13E49">
          <w:rPr>
            <w:lang w:val="es-ES"/>
          </w:rPr>
          <w:t xml:space="preserve"> por usuarios</w:t>
        </w:r>
      </w:ins>
    </w:p>
    <w:p w14:paraId="0646BBF3" w14:textId="77777777" w:rsidR="00E45BD5" w:rsidRPr="00E45BD5" w:rsidRDefault="00E45BD5" w:rsidP="00377A7C">
      <w:pPr>
        <w:jc w:val="both"/>
        <w:rPr>
          <w:ins w:id="499" w:author="Regina Casanova" w:date="2017-06-26T16:02:00Z"/>
          <w:lang w:val="es-ES"/>
        </w:rPr>
      </w:pPr>
    </w:p>
    <w:p w14:paraId="62A50230" w14:textId="77777777" w:rsidR="007E6170" w:rsidRDefault="00213EAB" w:rsidP="00377A7C">
      <w:pPr>
        <w:jc w:val="both"/>
        <w:rPr>
          <w:ins w:id="500" w:author="Regina Casanova" w:date="2017-06-26T16:02:00Z"/>
          <w:lang w:val="es-ES"/>
        </w:rPr>
      </w:pPr>
      <w:ins w:id="501" w:author="Regina Casanova" w:date="2017-06-26T16:02:00Z">
        <w:r>
          <w:rPr>
            <w:lang w:val="es-ES"/>
          </w:rPr>
          <w:t>Para poder hacer un análisis sobre com</w:t>
        </w:r>
        <w:r w:rsidR="00FA53D8">
          <w:rPr>
            <w:lang w:val="es-ES"/>
          </w:rPr>
          <w:t>o los diversos</w:t>
        </w:r>
        <w:r w:rsidR="00445D63">
          <w:rPr>
            <w:lang w:val="es-ES"/>
          </w:rPr>
          <w:t xml:space="preserve"> usuarios utilizará</w:t>
        </w:r>
        <w:r w:rsidR="00FA53D8">
          <w:rPr>
            <w:lang w:val="es-ES"/>
          </w:rPr>
          <w:t>n</w:t>
        </w:r>
        <w:r>
          <w:rPr>
            <w:lang w:val="es-ES"/>
          </w:rPr>
          <w:t xml:space="preserve"> el sistema para realizar las tareas asignadas, se procederá a hacer una grabación sobre el uso del sistema, esta grabación se realizará desde la misma </w:t>
        </w:r>
        <w:r w:rsidR="005F0C3A">
          <w:rPr>
            <w:lang w:val="es-ES"/>
          </w:rPr>
          <w:t>t</w:t>
        </w:r>
        <w:r>
          <w:rPr>
            <w:lang w:val="es-ES"/>
          </w:rPr>
          <w:t xml:space="preserve">ablet donde harán la prueba del prototipo ya que existen herramientas </w:t>
        </w:r>
        <w:r w:rsidR="00AA5FA4">
          <w:rPr>
            <w:lang w:val="es-ES"/>
          </w:rPr>
          <w:t>como Lookback que permiten grabar tanto la pantalla como video y voz. Esto permite que se pueda tener un registro de cómo reaccionaron los usuarios mediante palabras y/o gestos ante el sistema web que se les presenta en pantalla, adicionalmente se puede ver qu</w:t>
        </w:r>
        <w:r w:rsidR="00FB0809">
          <w:rPr>
            <w:lang w:val="es-ES"/>
          </w:rPr>
          <w:t>é</w:t>
        </w:r>
        <w:r w:rsidR="00AA5FA4">
          <w:rPr>
            <w:lang w:val="es-ES"/>
          </w:rPr>
          <w:t xml:space="preserve"> partes de la pantalla tocaron para poder identificar posibles errores de diseño que dificulten la realización de tareas.</w:t>
        </w:r>
        <w:r w:rsidR="004F0912">
          <w:rPr>
            <w:lang w:val="es-ES"/>
          </w:rPr>
          <w:t xml:space="preserve"> </w:t>
        </w:r>
      </w:ins>
    </w:p>
    <w:p w14:paraId="6F51CC04" w14:textId="77777777" w:rsidR="00B85192" w:rsidRDefault="00B85192" w:rsidP="00377A7C">
      <w:pPr>
        <w:jc w:val="both"/>
        <w:rPr>
          <w:ins w:id="502" w:author="Regina Casanova" w:date="2017-06-26T16:02:00Z"/>
          <w:lang w:val="es-ES"/>
        </w:rPr>
      </w:pPr>
    </w:p>
    <w:p w14:paraId="001E58D1" w14:textId="071B5BC7" w:rsidR="00E4436E" w:rsidRDefault="00075903" w:rsidP="00075903">
      <w:pPr>
        <w:jc w:val="both"/>
        <w:rPr>
          <w:del w:id="503" w:author="Regina Casanova" w:date="2017-06-26T16:02:00Z"/>
          <w:lang w:val="es-ES"/>
        </w:rPr>
      </w:pPr>
      <w:del w:id="504" w:author="Regina Casanova" w:date="2017-06-26T16:02:00Z">
        <w:r>
          <w:rPr>
            <w:lang w:val="es-ES"/>
          </w:rPr>
          <w:delText xml:space="preserve">los encargados correspondientes reciban su acceso </w:delText>
        </w:r>
        <w:r w:rsidR="00514433">
          <w:rPr>
            <w:lang w:val="es-ES"/>
          </w:rPr>
          <w:delText>vía</w:delText>
        </w:r>
        <w:r>
          <w:rPr>
            <w:lang w:val="es-ES"/>
          </w:rPr>
          <w:delText xml:space="preserve"> e-mail, ellos accederán a un sis</w:delText>
        </w:r>
        <w:r w:rsidR="00CA0E89">
          <w:rPr>
            <w:lang w:val="es-ES"/>
          </w:rPr>
          <w:delText>tema donde podrán ver las solicitudes</w:delText>
        </w:r>
        <w:r>
          <w:rPr>
            <w:lang w:val="es-ES"/>
          </w:rPr>
          <w:delText xml:space="preserve"> que ellos tengan a cargo, la descripción hecha por el usuario y la fecha y</w:delText>
        </w:r>
        <w:r w:rsidR="00CA0E89">
          <w:rPr>
            <w:lang w:val="es-ES"/>
          </w:rPr>
          <w:delText xml:space="preserve"> hora de cuando se hizo</w:delText>
        </w:r>
        <w:r w:rsidR="00815FB8">
          <w:rPr>
            <w:lang w:val="es-ES"/>
          </w:rPr>
          <w:delText>;</w:delText>
        </w:r>
        <w:r>
          <w:rPr>
            <w:lang w:val="es-ES"/>
          </w:rPr>
          <w:delText xml:space="preserve"> las </w:delText>
        </w:r>
        <w:r w:rsidR="0087547F">
          <w:rPr>
            <w:lang w:val="es-ES"/>
          </w:rPr>
          <w:delText>solicitudes</w:delText>
        </w:r>
        <w:r>
          <w:rPr>
            <w:lang w:val="es-ES"/>
          </w:rPr>
          <w:delText xml:space="preserve"> que el</w:delText>
        </w:r>
        <w:r w:rsidR="0087547F">
          <w:rPr>
            <w:lang w:val="es-ES"/>
          </w:rPr>
          <w:delText>los podrán ver solo serán solicitudes</w:delText>
        </w:r>
        <w:r>
          <w:rPr>
            <w:lang w:val="es-ES"/>
          </w:rPr>
          <w:delText xml:space="preserve"> que</w:delText>
        </w:r>
        <w:r w:rsidR="0087547F">
          <w:rPr>
            <w:lang w:val="es-ES"/>
          </w:rPr>
          <w:delText xml:space="preserve"> fueron consideradas como</w:delText>
        </w:r>
        <w:r>
          <w:rPr>
            <w:lang w:val="es-ES"/>
          </w:rPr>
          <w:delText xml:space="preserve"> fundadas en el sistema del RIIA y que ya han pasado por todo el proceso administrativo de la Oficina de Atención del Asegurado de EsSalud, esto va a servir mucho para que </w:delText>
        </w:r>
        <w:r w:rsidR="00830C49">
          <w:rPr>
            <w:lang w:val="es-ES"/>
          </w:rPr>
          <w:delText>los encargados puedan dar soluciones de manera rápida y no deban hacer investigacio</w:delText>
        </w:r>
        <w:r w:rsidR="00CA0E89">
          <w:rPr>
            <w:lang w:val="es-ES"/>
          </w:rPr>
          <w:delText>nes sobre cada una de las solicitudes</w:delText>
        </w:r>
        <w:r w:rsidR="00830C49">
          <w:rPr>
            <w:lang w:val="es-ES"/>
          </w:rPr>
          <w:delText>.</w:delText>
        </w:r>
      </w:del>
    </w:p>
    <w:p w14:paraId="5BBDDE15" w14:textId="77777777" w:rsidR="0087547F" w:rsidRDefault="0087547F" w:rsidP="00075903">
      <w:pPr>
        <w:jc w:val="both"/>
        <w:rPr>
          <w:del w:id="505" w:author="Regina Casanova" w:date="2017-06-26T16:02:00Z"/>
          <w:lang w:val="es-ES"/>
        </w:rPr>
      </w:pPr>
    </w:p>
    <w:p w14:paraId="1DFDAC4A" w14:textId="49E2AB19" w:rsidR="0087547F" w:rsidRDefault="00B4436F" w:rsidP="00075903">
      <w:pPr>
        <w:jc w:val="both"/>
        <w:rPr>
          <w:del w:id="506" w:author="Regina Casanova" w:date="2017-06-26T16:02:00Z"/>
          <w:lang w:val="es-ES"/>
        </w:rPr>
      </w:pPr>
      <w:del w:id="507" w:author="Regina Casanova" w:date="2017-06-26T16:02:00Z">
        <w:r>
          <w:rPr>
            <w:lang w:val="es-ES"/>
          </w:rPr>
          <w:delText>En cada solicitud hecha por los asegurados, el encargado podrá delimitarle un es</w:delText>
        </w:r>
        <w:r w:rsidR="00815FB8">
          <w:rPr>
            <w:lang w:val="es-ES"/>
          </w:rPr>
          <w:delText>tado a la solicitud, los cuales</w:delText>
        </w:r>
        <w:r>
          <w:rPr>
            <w:lang w:val="es-ES"/>
          </w:rPr>
          <w:delText xml:space="preserve"> pueden ser los siguientes:</w:delText>
        </w:r>
      </w:del>
    </w:p>
    <w:p w14:paraId="3DE139B3" w14:textId="77777777" w:rsidR="00815FB8" w:rsidRDefault="00815FB8" w:rsidP="00075903">
      <w:pPr>
        <w:jc w:val="both"/>
        <w:rPr>
          <w:del w:id="508" w:author="Regina Casanova" w:date="2017-06-26T16:02:00Z"/>
          <w:lang w:val="es-ES"/>
        </w:rPr>
      </w:pPr>
    </w:p>
    <w:p w14:paraId="2E46CD91" w14:textId="08EBD221" w:rsidR="00B4436F" w:rsidRDefault="00B4436F" w:rsidP="00B4436F">
      <w:pPr>
        <w:pStyle w:val="Prrafodelista"/>
        <w:numPr>
          <w:ilvl w:val="0"/>
          <w:numId w:val="6"/>
        </w:numPr>
        <w:jc w:val="both"/>
        <w:rPr>
          <w:del w:id="509" w:author="Regina Casanova" w:date="2017-06-26T16:02:00Z"/>
          <w:lang w:val="es-ES"/>
        </w:rPr>
      </w:pPr>
      <w:del w:id="510" w:author="Regina Casanova" w:date="2017-06-26T16:02:00Z">
        <w:r>
          <w:rPr>
            <w:lang w:val="es-ES"/>
          </w:rPr>
          <w:delText>Abierto: Cuando no se ha empezado a resolver</w:delText>
        </w:r>
        <w:r w:rsidR="00815FB8">
          <w:rPr>
            <w:lang w:val="es-ES"/>
          </w:rPr>
          <w:delText>.</w:delText>
        </w:r>
      </w:del>
    </w:p>
    <w:p w14:paraId="38449DD0" w14:textId="00604962" w:rsidR="00B4436F" w:rsidRDefault="00815FB8" w:rsidP="00B4436F">
      <w:pPr>
        <w:pStyle w:val="Prrafodelista"/>
        <w:numPr>
          <w:ilvl w:val="0"/>
          <w:numId w:val="6"/>
        </w:numPr>
        <w:jc w:val="both"/>
        <w:rPr>
          <w:del w:id="511" w:author="Regina Casanova" w:date="2017-06-26T16:02:00Z"/>
          <w:lang w:val="es-ES"/>
        </w:rPr>
      </w:pPr>
      <w:del w:id="512" w:author="Regina Casanova" w:date="2017-06-26T16:02:00Z">
        <w:r>
          <w:rPr>
            <w:lang w:val="es-ES"/>
          </w:rPr>
          <w:delText>En Proceso: Cuando se está</w:delText>
        </w:r>
        <w:r w:rsidR="00B4436F">
          <w:rPr>
            <w:lang w:val="es-ES"/>
          </w:rPr>
          <w:delText xml:space="preserve"> resolviendo actualmente</w:delText>
        </w:r>
        <w:r>
          <w:rPr>
            <w:lang w:val="es-ES"/>
          </w:rPr>
          <w:delText>.</w:delText>
        </w:r>
      </w:del>
    </w:p>
    <w:p w14:paraId="1CECE93C" w14:textId="6F732F85" w:rsidR="00B4436F" w:rsidRDefault="00B4436F" w:rsidP="00B4436F">
      <w:pPr>
        <w:pStyle w:val="Prrafodelista"/>
        <w:numPr>
          <w:ilvl w:val="0"/>
          <w:numId w:val="6"/>
        </w:numPr>
        <w:jc w:val="both"/>
        <w:rPr>
          <w:del w:id="513" w:author="Regina Casanova" w:date="2017-06-26T16:02:00Z"/>
          <w:lang w:val="es-ES"/>
        </w:rPr>
      </w:pPr>
      <w:del w:id="514" w:author="Regina Casanova" w:date="2017-06-26T16:02:00Z">
        <w:r>
          <w:rPr>
            <w:lang w:val="es-ES"/>
          </w:rPr>
          <w:delText>Resuelto: Cuando se ha resuelto.</w:delText>
        </w:r>
      </w:del>
    </w:p>
    <w:p w14:paraId="30498575" w14:textId="348166E5" w:rsidR="00356AEE" w:rsidRDefault="00B4436F" w:rsidP="00356AEE">
      <w:pPr>
        <w:pStyle w:val="Prrafodelista"/>
        <w:numPr>
          <w:ilvl w:val="0"/>
          <w:numId w:val="6"/>
        </w:numPr>
        <w:jc w:val="both"/>
        <w:rPr>
          <w:del w:id="515" w:author="Regina Casanova" w:date="2017-06-26T16:02:00Z"/>
          <w:lang w:val="es-ES"/>
        </w:rPr>
      </w:pPr>
      <w:del w:id="516" w:author="Regina Casanova" w:date="2017-06-26T16:02:00Z">
        <w:r>
          <w:rPr>
            <w:lang w:val="es-ES"/>
          </w:rPr>
          <w:delText>Rechazado: Cuando la solicitud no se encuentra dentro del ámbito de dicha área.</w:delText>
        </w:r>
      </w:del>
    </w:p>
    <w:p w14:paraId="59E8ED34" w14:textId="77777777" w:rsidR="00815FB8" w:rsidRDefault="00815FB8" w:rsidP="00815FB8">
      <w:pPr>
        <w:pStyle w:val="Prrafodelista"/>
        <w:jc w:val="both"/>
        <w:rPr>
          <w:del w:id="517" w:author="Regina Casanova" w:date="2017-06-26T16:02:00Z"/>
          <w:lang w:val="es-ES"/>
        </w:rPr>
      </w:pPr>
    </w:p>
    <w:p w14:paraId="63552386" w14:textId="3BB9113D" w:rsidR="00356AEE" w:rsidRPr="00356AEE" w:rsidRDefault="00356AEE" w:rsidP="00356AEE">
      <w:pPr>
        <w:jc w:val="both"/>
        <w:rPr>
          <w:del w:id="518" w:author="Regina Casanova" w:date="2017-06-26T16:02:00Z"/>
          <w:lang w:val="es-ES"/>
        </w:rPr>
      </w:pPr>
      <w:del w:id="519" w:author="Regina Casanova" w:date="2017-06-26T16:02:00Z">
        <w:r>
          <w:rPr>
            <w:lang w:val="es-ES"/>
          </w:rPr>
          <w:delText>Con esto se va a poder medir la</w:delText>
        </w:r>
        <w:r w:rsidR="00815FB8">
          <w:rPr>
            <w:lang w:val="es-ES"/>
          </w:rPr>
          <w:delText xml:space="preserve"> capacidad de respuesta</w:delText>
        </w:r>
        <w:r>
          <w:rPr>
            <w:lang w:val="es-ES"/>
          </w:rPr>
          <w:delText xml:space="preserve"> de los encargados y monitorear si consideran que la información brindada es valiosa como para dedicarle tiempo hasta darle una solución pertinente.</w:delText>
        </w:r>
        <w:r w:rsidR="00737FBE">
          <w:rPr>
            <w:lang w:val="es-ES"/>
          </w:rPr>
          <w:delText xml:space="preserve"> El flujo propuesto se puede ver en el Gráfico 2 del Anexo 2.</w:delText>
        </w:r>
      </w:del>
    </w:p>
    <w:p w14:paraId="3907EFDD" w14:textId="77777777" w:rsidR="00E4436E" w:rsidRPr="00E4436E" w:rsidRDefault="00E4436E" w:rsidP="00E4436E">
      <w:pPr>
        <w:rPr>
          <w:del w:id="520" w:author="Regina Casanova" w:date="2017-06-26T16:02:00Z"/>
          <w:lang w:val="es-ES"/>
        </w:rPr>
      </w:pPr>
    </w:p>
    <w:p w14:paraId="0768C525" w14:textId="5A8F3112" w:rsidR="00B20454" w:rsidRDefault="00815FB8" w:rsidP="00B20454">
      <w:pPr>
        <w:pStyle w:val="Prrafodelista"/>
        <w:numPr>
          <w:ilvl w:val="2"/>
          <w:numId w:val="1"/>
        </w:numPr>
        <w:rPr>
          <w:del w:id="521" w:author="Regina Casanova" w:date="2017-06-26T16:02:00Z"/>
          <w:lang w:val="es-ES"/>
        </w:rPr>
      </w:pPr>
      <w:del w:id="522" w:author="Regina Casanova" w:date="2017-06-26T16:02:00Z">
        <w:r>
          <w:rPr>
            <w:lang w:val="es-ES"/>
          </w:rPr>
          <w:delText>Có</w:delText>
        </w:r>
        <w:r w:rsidR="00B20454">
          <w:rPr>
            <w:lang w:val="es-ES"/>
          </w:rPr>
          <w:delText>mo se implementará</w:delText>
        </w:r>
      </w:del>
    </w:p>
    <w:p w14:paraId="0E1A306A" w14:textId="77777777" w:rsidR="00075903" w:rsidRDefault="00075903" w:rsidP="00075903">
      <w:pPr>
        <w:rPr>
          <w:del w:id="523" w:author="Regina Casanova" w:date="2017-06-26T16:02:00Z"/>
          <w:lang w:val="es-ES"/>
        </w:rPr>
      </w:pPr>
    </w:p>
    <w:p w14:paraId="7EE11BA7" w14:textId="052FDB3F" w:rsidR="00075903" w:rsidRDefault="00075903" w:rsidP="00075903">
      <w:pPr>
        <w:jc w:val="both"/>
        <w:rPr>
          <w:del w:id="524" w:author="Regina Casanova" w:date="2017-06-26T16:02:00Z"/>
          <w:lang w:val="es-ES"/>
        </w:rPr>
      </w:pPr>
      <w:del w:id="525" w:author="Regina Casanova" w:date="2017-06-26T16:02:00Z">
        <w:r>
          <w:rPr>
            <w:lang w:val="es-ES"/>
          </w:rPr>
          <w:delText>Este sistema se construirá mediante el lenguaje de programación PHP, con el cual se podrán hacer las conexiones con la base de datos que se encontrará en MySQL. La información que se encuentre en la base de datos, se mostrará de una forma amigable e intuitiva al usuario utilizando el lenguaje de etiquetas HTML, con h</w:delText>
        </w:r>
        <w:r w:rsidR="000F30C3">
          <w:rPr>
            <w:lang w:val="es-ES"/>
          </w:rPr>
          <w:delText>ojas de estilo que se encontrará</w:delText>
        </w:r>
        <w:r>
          <w:rPr>
            <w:lang w:val="es-ES"/>
          </w:rPr>
          <w:delText xml:space="preserve">n en el formato CSS, además, utilizará JavaScript para poder ser </w:delText>
        </w:r>
        <w:r w:rsidR="00514433">
          <w:rPr>
            <w:lang w:val="es-ES"/>
          </w:rPr>
          <w:delText>dinámico</w:delText>
        </w:r>
        <w:r>
          <w:rPr>
            <w:lang w:val="es-ES"/>
          </w:rPr>
          <w:delText xml:space="preserve"> y permitir interacción entre el sistema y el usuario. </w:delText>
        </w:r>
      </w:del>
    </w:p>
    <w:p w14:paraId="2B601DF3" w14:textId="77777777" w:rsidR="00830C49" w:rsidRDefault="00830C49" w:rsidP="00075903">
      <w:pPr>
        <w:jc w:val="both"/>
        <w:rPr>
          <w:del w:id="526" w:author="Regina Casanova" w:date="2017-06-26T16:02:00Z"/>
          <w:lang w:val="es-ES"/>
        </w:rPr>
      </w:pPr>
    </w:p>
    <w:p w14:paraId="2169C7CC" w14:textId="3250AA65" w:rsidR="00830C49" w:rsidRDefault="00830C49" w:rsidP="00075903">
      <w:pPr>
        <w:jc w:val="both"/>
        <w:rPr>
          <w:del w:id="527" w:author="Regina Casanova" w:date="2017-06-26T16:02:00Z"/>
          <w:lang w:val="es-ES"/>
        </w:rPr>
      </w:pPr>
      <w:del w:id="528" w:author="Regina Casanova" w:date="2017-06-26T16:02:00Z">
        <w:r>
          <w:rPr>
            <w:lang w:val="es-ES"/>
          </w:rPr>
          <w:delText>Se implementará</w:delText>
        </w:r>
        <w:r w:rsidR="00820E9D">
          <w:rPr>
            <w:lang w:val="es-ES"/>
          </w:rPr>
          <w:delText xml:space="preserve"> este sistema en 5</w:delText>
        </w:r>
        <w:r>
          <w:rPr>
            <w:lang w:val="es-ES"/>
          </w:rPr>
          <w:delText xml:space="preserve"> fases, que están divididas de la siguiente manera,</w:delText>
        </w:r>
      </w:del>
    </w:p>
    <w:p w14:paraId="423DC59D" w14:textId="77777777" w:rsidR="00830C49" w:rsidRDefault="00830C49" w:rsidP="00075903">
      <w:pPr>
        <w:jc w:val="both"/>
        <w:rPr>
          <w:del w:id="529" w:author="Regina Casanova" w:date="2017-06-26T16:02:00Z"/>
          <w:lang w:val="es-ES"/>
        </w:rPr>
      </w:pPr>
    </w:p>
    <w:p w14:paraId="771CDE75" w14:textId="4F6F0EBE" w:rsidR="00830C49" w:rsidRPr="009B45F6" w:rsidRDefault="00830C49" w:rsidP="009B45F6">
      <w:pPr>
        <w:pStyle w:val="Prrafodelista"/>
        <w:numPr>
          <w:ilvl w:val="0"/>
          <w:numId w:val="10"/>
        </w:numPr>
        <w:jc w:val="both"/>
        <w:rPr>
          <w:del w:id="530" w:author="Regina Casanova" w:date="2017-06-26T16:02:00Z"/>
          <w:lang w:val="es-ES"/>
        </w:rPr>
      </w:pPr>
      <w:del w:id="531" w:author="Regina Casanova" w:date="2017-06-26T16:02:00Z">
        <w:r w:rsidRPr="009B45F6">
          <w:rPr>
            <w:lang w:val="es-ES"/>
          </w:rPr>
          <w:delText>Fase de Coordinación</w:delText>
        </w:r>
        <w:r w:rsidR="00820E9D" w:rsidRPr="009B45F6">
          <w:rPr>
            <w:lang w:val="es-ES"/>
          </w:rPr>
          <w:delText xml:space="preserve">: </w:delText>
        </w:r>
        <w:r w:rsidR="00B22AB4" w:rsidRPr="009B45F6">
          <w:rPr>
            <w:lang w:val="es-ES"/>
          </w:rPr>
          <w:delText xml:space="preserve">En esta fase se va a </w:delText>
        </w:r>
        <w:r w:rsidR="00C32FA9" w:rsidRPr="009B45F6">
          <w:rPr>
            <w:lang w:val="es-ES"/>
          </w:rPr>
          <w:delText xml:space="preserve">tener conversaciones con el administrador del sistema del RIIA de EsSalud, aquí se va a determinar </w:delText>
        </w:r>
        <w:r w:rsidR="00DD7CFF">
          <w:rPr>
            <w:lang w:val="es-ES"/>
          </w:rPr>
          <w:delText>en qué</w:delText>
        </w:r>
        <w:r w:rsidR="00C32FA9" w:rsidRPr="009B45F6">
          <w:rPr>
            <w:lang w:val="es-ES"/>
          </w:rPr>
          <w:delText xml:space="preserve"> tipo de archivo </w:delText>
        </w:r>
        <w:r w:rsidR="006D674E">
          <w:rPr>
            <w:lang w:val="es-ES"/>
          </w:rPr>
          <w:delText xml:space="preserve">es </w:delText>
        </w:r>
        <w:r w:rsidR="001923BE" w:rsidRPr="009B45F6">
          <w:rPr>
            <w:lang w:val="es-ES"/>
          </w:rPr>
          <w:delText>en el que tienen el consolidado</w:delText>
        </w:r>
        <w:r w:rsidR="00C32FA9" w:rsidRPr="009B45F6">
          <w:rPr>
            <w:lang w:val="es-ES"/>
          </w:rPr>
          <w:delText xml:space="preserve"> de </w:delText>
        </w:r>
        <w:r w:rsidR="00CA0E89">
          <w:rPr>
            <w:lang w:val="es-ES"/>
          </w:rPr>
          <w:delText>solicitudes</w:delText>
        </w:r>
        <w:r w:rsidR="00C32FA9" w:rsidRPr="009B45F6">
          <w:rPr>
            <w:lang w:val="es-ES"/>
          </w:rPr>
          <w:delText xml:space="preserve"> para que sirva como nuestro principal y único documento de entrada en el sistema. En lo posible, se determinará con ay</w:delText>
        </w:r>
        <w:r w:rsidR="006D674E">
          <w:rPr>
            <w:lang w:val="es-ES"/>
          </w:rPr>
          <w:delText>uda del personal de EsSalud, cuá</w:delText>
        </w:r>
        <w:r w:rsidR="00C32FA9" w:rsidRPr="009B45F6">
          <w:rPr>
            <w:lang w:val="es-ES"/>
          </w:rPr>
          <w:delText xml:space="preserve">les son los requerimientos </w:delText>
        </w:r>
        <w:r w:rsidR="00514433" w:rsidRPr="009B45F6">
          <w:rPr>
            <w:lang w:val="es-ES"/>
          </w:rPr>
          <w:delText>mínimos</w:delText>
        </w:r>
        <w:r w:rsidR="00C32FA9" w:rsidRPr="009B45F6">
          <w:rPr>
            <w:lang w:val="es-ES"/>
          </w:rPr>
          <w:delText xml:space="preserve"> que necesitan que el nuevo sistema tenga.</w:delText>
        </w:r>
      </w:del>
    </w:p>
    <w:p w14:paraId="60A2618B" w14:textId="77777777" w:rsidR="00830C49" w:rsidRDefault="00830C49" w:rsidP="00075903">
      <w:pPr>
        <w:jc w:val="both"/>
        <w:rPr>
          <w:del w:id="532" w:author="Regina Casanova" w:date="2017-06-26T16:02:00Z"/>
          <w:lang w:val="es-ES"/>
        </w:rPr>
      </w:pPr>
    </w:p>
    <w:p w14:paraId="5084E87D" w14:textId="28F24F18" w:rsidR="00830C49" w:rsidRPr="009B45F6" w:rsidRDefault="00830C49" w:rsidP="009B45F6">
      <w:pPr>
        <w:pStyle w:val="Prrafodelista"/>
        <w:numPr>
          <w:ilvl w:val="0"/>
          <w:numId w:val="10"/>
        </w:numPr>
        <w:jc w:val="both"/>
        <w:rPr>
          <w:del w:id="533" w:author="Regina Casanova" w:date="2017-06-26T16:02:00Z"/>
          <w:lang w:val="es-ES"/>
        </w:rPr>
      </w:pPr>
      <w:del w:id="534" w:author="Regina Casanova" w:date="2017-06-26T16:02:00Z">
        <w:r w:rsidRPr="009B45F6">
          <w:rPr>
            <w:lang w:val="es-ES"/>
          </w:rPr>
          <w:delText>Fase de Diseño</w:delText>
        </w:r>
        <w:r w:rsidR="00C32FA9" w:rsidRPr="009B45F6">
          <w:rPr>
            <w:lang w:val="es-ES"/>
          </w:rPr>
          <w:delText>: En esta etapa se procederá a realizar un diseño de las i</w:delText>
        </w:r>
        <w:r w:rsidR="001923BE" w:rsidRPr="009B45F6">
          <w:rPr>
            <w:lang w:val="es-ES"/>
          </w:rPr>
          <w:delText>nterfaces para el usuario final.  S</w:delText>
        </w:r>
        <w:r w:rsidR="00C32FA9" w:rsidRPr="009B45F6">
          <w:rPr>
            <w:lang w:val="es-ES"/>
          </w:rPr>
          <w:delText>e necesita tener un diseño que considere todas las necesidades de los usuarios y debe tener una interfaz intuitiva y minimalista, es decir, no debe ser una interfaz sobrecargada.</w:delText>
        </w:r>
      </w:del>
    </w:p>
    <w:p w14:paraId="135230A1" w14:textId="77777777" w:rsidR="00830C49" w:rsidRDefault="00830C49" w:rsidP="00075903">
      <w:pPr>
        <w:jc w:val="both"/>
        <w:rPr>
          <w:del w:id="535" w:author="Regina Casanova" w:date="2017-06-26T16:02:00Z"/>
          <w:lang w:val="es-ES"/>
        </w:rPr>
      </w:pPr>
    </w:p>
    <w:p w14:paraId="1AA50C55" w14:textId="10161030" w:rsidR="00830C49" w:rsidRPr="009B45F6" w:rsidRDefault="00830C49" w:rsidP="009B45F6">
      <w:pPr>
        <w:pStyle w:val="Prrafodelista"/>
        <w:numPr>
          <w:ilvl w:val="0"/>
          <w:numId w:val="10"/>
        </w:numPr>
        <w:jc w:val="both"/>
        <w:rPr>
          <w:del w:id="536" w:author="Regina Casanova" w:date="2017-06-26T16:02:00Z"/>
          <w:lang w:val="es-ES"/>
        </w:rPr>
      </w:pPr>
      <w:del w:id="537" w:author="Regina Casanova" w:date="2017-06-26T16:02:00Z">
        <w:r w:rsidRPr="009B45F6">
          <w:rPr>
            <w:lang w:val="es-ES"/>
          </w:rPr>
          <w:delText>Fase de Desarrollo</w:delText>
        </w:r>
        <w:r w:rsidR="00075121" w:rsidRPr="009B45F6">
          <w:rPr>
            <w:lang w:val="es-ES"/>
          </w:rPr>
          <w:delText xml:space="preserve">: </w:delText>
        </w:r>
        <w:r w:rsidR="0087024D" w:rsidRPr="009B45F6">
          <w:rPr>
            <w:lang w:val="es-ES"/>
          </w:rPr>
          <w:delText>En esta etapa se hará la programación del sistema en su totalidad.</w:delText>
        </w:r>
      </w:del>
    </w:p>
    <w:p w14:paraId="48D6D9B1" w14:textId="77777777" w:rsidR="00830C49" w:rsidRDefault="00830C49" w:rsidP="00075903">
      <w:pPr>
        <w:jc w:val="both"/>
        <w:rPr>
          <w:del w:id="538" w:author="Regina Casanova" w:date="2017-06-26T16:02:00Z"/>
          <w:lang w:val="es-ES"/>
        </w:rPr>
      </w:pPr>
    </w:p>
    <w:p w14:paraId="0734CFDD" w14:textId="65427480" w:rsidR="00830C49" w:rsidRPr="009B45F6" w:rsidRDefault="00830C49" w:rsidP="009B45F6">
      <w:pPr>
        <w:pStyle w:val="Prrafodelista"/>
        <w:numPr>
          <w:ilvl w:val="0"/>
          <w:numId w:val="10"/>
        </w:numPr>
        <w:jc w:val="both"/>
        <w:rPr>
          <w:del w:id="539" w:author="Regina Casanova" w:date="2017-06-26T16:02:00Z"/>
          <w:lang w:val="es-ES"/>
        </w:rPr>
      </w:pPr>
      <w:del w:id="540" w:author="Regina Casanova" w:date="2017-06-26T16:02:00Z">
        <w:r w:rsidRPr="009B45F6">
          <w:rPr>
            <w:lang w:val="es-ES"/>
          </w:rPr>
          <w:delText xml:space="preserve">Fase de </w:delText>
        </w:r>
        <w:r w:rsidR="00820E9D" w:rsidRPr="009B45F6">
          <w:rPr>
            <w:lang w:val="es-ES"/>
          </w:rPr>
          <w:delText>Prueba</w:delText>
        </w:r>
        <w:r w:rsidR="00484BE1" w:rsidRPr="009B45F6">
          <w:rPr>
            <w:lang w:val="es-ES"/>
          </w:rPr>
          <w:delText>: En esta etapa se harán las pruebas necesarias para encontrar posibles errores. Adicionalmente, en</w:delText>
        </w:r>
        <w:r w:rsidR="003036D4">
          <w:rPr>
            <w:lang w:val="es-ES"/>
          </w:rPr>
          <w:delText xml:space="preserve"> esta fase se puede dar</w:delText>
        </w:r>
        <w:r w:rsidR="00484BE1" w:rsidRPr="009B45F6">
          <w:rPr>
            <w:lang w:val="es-ES"/>
          </w:rPr>
          <w:delText xml:space="preserve"> a los encargados un acceso en forma de prueba para recaudar información sobre la interfaz y con el fin de encontrar otros posibles errores que puedan aparecer.</w:delText>
        </w:r>
      </w:del>
    </w:p>
    <w:p w14:paraId="462365E2" w14:textId="77777777" w:rsidR="00820E9D" w:rsidRDefault="00820E9D" w:rsidP="00075903">
      <w:pPr>
        <w:jc w:val="both"/>
        <w:rPr>
          <w:del w:id="541" w:author="Regina Casanova" w:date="2017-06-26T16:02:00Z"/>
          <w:lang w:val="es-ES"/>
        </w:rPr>
      </w:pPr>
    </w:p>
    <w:p w14:paraId="752048BF" w14:textId="768584FA" w:rsidR="00075903" w:rsidRPr="009B45F6" w:rsidRDefault="00820E9D" w:rsidP="005B7B09">
      <w:pPr>
        <w:pStyle w:val="Prrafodelista"/>
        <w:numPr>
          <w:ilvl w:val="0"/>
          <w:numId w:val="10"/>
        </w:numPr>
        <w:jc w:val="both"/>
        <w:rPr>
          <w:del w:id="542" w:author="Regina Casanova" w:date="2017-06-26T16:02:00Z"/>
          <w:lang w:val="es-ES"/>
        </w:rPr>
      </w:pPr>
      <w:del w:id="543" w:author="Regina Casanova" w:date="2017-06-26T16:02:00Z">
        <w:r w:rsidRPr="009B45F6">
          <w:rPr>
            <w:lang w:val="es-ES"/>
          </w:rPr>
          <w:delText>Fase de Documentación:</w:delText>
        </w:r>
        <w:r w:rsidR="00F667DB" w:rsidRPr="009B45F6">
          <w:rPr>
            <w:lang w:val="es-ES"/>
          </w:rPr>
          <w:delText xml:space="preserve"> En esta etapa, ya el producto fue terminado y se han solucionado los errores que han aparecido, entonces se procederá a redactar un manual de uso y manual operativo sobre el funcionamiento del sistema y la base de datos.</w:delText>
        </w:r>
      </w:del>
    </w:p>
    <w:p w14:paraId="7293C710" w14:textId="77777777" w:rsidR="00075903" w:rsidRPr="00075903" w:rsidRDefault="00075903" w:rsidP="00075903">
      <w:pPr>
        <w:rPr>
          <w:del w:id="544" w:author="Regina Casanova" w:date="2017-06-26T16:02:00Z"/>
          <w:lang w:val="es-ES"/>
        </w:rPr>
      </w:pPr>
    </w:p>
    <w:p w14:paraId="417087A0" w14:textId="30D175FC" w:rsidR="00B61FCF" w:rsidRDefault="0068308A" w:rsidP="00B61FCF">
      <w:pPr>
        <w:pStyle w:val="Prrafodelista"/>
        <w:numPr>
          <w:ilvl w:val="1"/>
          <w:numId w:val="1"/>
        </w:numPr>
        <w:rPr>
          <w:del w:id="545" w:author="Regina Casanova" w:date="2017-06-26T16:02:00Z"/>
          <w:lang w:val="es-ES"/>
        </w:rPr>
      </w:pPr>
      <w:del w:id="546" w:author="Regina Casanova" w:date="2017-06-26T16:02:00Z">
        <w:r>
          <w:rPr>
            <w:lang w:val="es-ES"/>
          </w:rPr>
          <w:delText>Có</w:delText>
        </w:r>
        <w:r w:rsidR="00B20454">
          <w:rPr>
            <w:lang w:val="es-ES"/>
          </w:rPr>
          <w:delText>mo se evaluará el sistema</w:delText>
        </w:r>
      </w:del>
    </w:p>
    <w:p w14:paraId="5979F453" w14:textId="77777777" w:rsidR="004718FD" w:rsidRDefault="004718FD" w:rsidP="004718FD">
      <w:pPr>
        <w:rPr>
          <w:del w:id="547" w:author="Regina Casanova" w:date="2017-06-26T16:02:00Z"/>
          <w:lang w:val="es-ES"/>
        </w:rPr>
      </w:pPr>
    </w:p>
    <w:p w14:paraId="38BA4B51" w14:textId="725F1A06" w:rsidR="004718FD" w:rsidRDefault="004718FD" w:rsidP="00C12E49">
      <w:pPr>
        <w:jc w:val="both"/>
        <w:rPr>
          <w:del w:id="548" w:author="Regina Casanova" w:date="2017-06-26T16:02:00Z"/>
          <w:lang w:val="es-ES"/>
        </w:rPr>
      </w:pPr>
      <w:del w:id="549" w:author="Regina Casanova" w:date="2017-06-26T16:02:00Z">
        <w:r>
          <w:rPr>
            <w:lang w:val="es-ES"/>
          </w:rPr>
          <w:delText xml:space="preserve">Luego de la implementación </w:delText>
        </w:r>
        <w:r w:rsidR="0068308A">
          <w:rPr>
            <w:lang w:val="es-ES"/>
          </w:rPr>
          <w:delText>de este sistema, se medirán 3</w:delText>
        </w:r>
        <w:r>
          <w:rPr>
            <w:lang w:val="es-ES"/>
          </w:rPr>
          <w:delText xml:space="preserve"> variables básicas del modelo TAM, que serán el PU, el PEOU</w:delText>
        </w:r>
        <w:r w:rsidR="00552117">
          <w:rPr>
            <w:lang w:val="es-ES"/>
          </w:rPr>
          <w:delText xml:space="preserve"> y la intención de u</w:delText>
        </w:r>
        <w:r w:rsidR="0068308A">
          <w:rPr>
            <w:lang w:val="es-ES"/>
          </w:rPr>
          <w:delText>so (INTENT), esto se logrará</w:delText>
        </w:r>
        <w:r w:rsidR="00552117">
          <w:rPr>
            <w:lang w:val="es-ES"/>
          </w:rPr>
          <w:delText xml:space="preserve"> mediante una encuesta que se realizará a los encargados de revis</w:delText>
        </w:r>
        <w:r w:rsidR="0068308A">
          <w:rPr>
            <w:lang w:val="es-ES"/>
          </w:rPr>
          <w:delText>ar este sistema extendido</w:delText>
        </w:r>
        <w:r w:rsidR="00F56905">
          <w:rPr>
            <w:lang w:val="es-ES"/>
          </w:rPr>
          <w:delText xml:space="preserve"> de</w:delText>
        </w:r>
        <w:r w:rsidR="0068308A">
          <w:rPr>
            <w:lang w:val="es-ES"/>
          </w:rPr>
          <w:delText>l RIIA. E</w:delText>
        </w:r>
        <w:r w:rsidR="00552117">
          <w:rPr>
            <w:lang w:val="es-ES"/>
          </w:rPr>
          <w:delText xml:space="preserve">sta encuesta contará con </w:delText>
        </w:r>
        <w:r w:rsidR="001E12A8">
          <w:rPr>
            <w:lang w:val="es-ES"/>
          </w:rPr>
          <w:delText>22</w:delText>
        </w:r>
        <w:r w:rsidR="00E61CBE">
          <w:rPr>
            <w:lang w:val="es-ES"/>
          </w:rPr>
          <w:delText xml:space="preserve"> preguntas, las cuales tendrán</w:delText>
        </w:r>
        <w:r w:rsidR="00552117">
          <w:rPr>
            <w:lang w:val="es-ES"/>
          </w:rPr>
          <w:delText xml:space="preserve"> respuestas que sigan los </w:delText>
        </w:r>
        <w:r w:rsidR="00830C49">
          <w:rPr>
            <w:lang w:val="es-ES"/>
          </w:rPr>
          <w:delText>parámetros</w:delText>
        </w:r>
        <w:r w:rsidR="00552117">
          <w:rPr>
            <w:lang w:val="es-ES"/>
          </w:rPr>
          <w:delText xml:space="preserve"> de un elemento de la Escala de Likert, es decir que cada pregunta contará con cinco niveles de respuesta, que son:</w:delText>
        </w:r>
      </w:del>
    </w:p>
    <w:p w14:paraId="73F37C6F" w14:textId="77777777" w:rsidR="00552117" w:rsidRDefault="00552117" w:rsidP="00C12E49">
      <w:pPr>
        <w:jc w:val="both"/>
        <w:rPr>
          <w:del w:id="550" w:author="Regina Casanova" w:date="2017-06-26T16:02:00Z"/>
          <w:lang w:val="es-ES"/>
        </w:rPr>
      </w:pPr>
    </w:p>
    <w:p w14:paraId="29000184" w14:textId="30E44BCE" w:rsidR="00552117" w:rsidRPr="00552117" w:rsidRDefault="00552117" w:rsidP="00C12E49">
      <w:pPr>
        <w:pStyle w:val="Prrafodelista"/>
        <w:numPr>
          <w:ilvl w:val="0"/>
          <w:numId w:val="5"/>
        </w:numPr>
        <w:jc w:val="both"/>
        <w:rPr>
          <w:del w:id="551" w:author="Regina Casanova" w:date="2017-06-26T16:02:00Z"/>
          <w:lang w:val="es-ES"/>
        </w:rPr>
      </w:pPr>
      <w:del w:id="552" w:author="Regina Casanova" w:date="2017-06-26T16:02:00Z">
        <w:r w:rsidRPr="00552117">
          <w:rPr>
            <w:lang w:val="es-ES"/>
          </w:rPr>
          <w:delText>Totalmente en desacuerdo</w:delText>
        </w:r>
      </w:del>
    </w:p>
    <w:p w14:paraId="3F7559DE" w14:textId="6450E94E" w:rsidR="00552117" w:rsidRDefault="00552117" w:rsidP="00C12E49">
      <w:pPr>
        <w:pStyle w:val="Prrafodelista"/>
        <w:numPr>
          <w:ilvl w:val="0"/>
          <w:numId w:val="5"/>
        </w:numPr>
        <w:jc w:val="both"/>
        <w:rPr>
          <w:del w:id="553" w:author="Regina Casanova" w:date="2017-06-26T16:02:00Z"/>
          <w:lang w:val="es-ES"/>
        </w:rPr>
      </w:pPr>
      <w:del w:id="554" w:author="Regina Casanova" w:date="2017-06-26T16:02:00Z">
        <w:r>
          <w:rPr>
            <w:lang w:val="es-ES"/>
          </w:rPr>
          <w:delText>En Desacuerdo</w:delText>
        </w:r>
      </w:del>
    </w:p>
    <w:p w14:paraId="4DB2ED92" w14:textId="1DFBD74B" w:rsidR="00552117" w:rsidRDefault="00552117" w:rsidP="00C12E49">
      <w:pPr>
        <w:pStyle w:val="Prrafodelista"/>
        <w:numPr>
          <w:ilvl w:val="0"/>
          <w:numId w:val="5"/>
        </w:numPr>
        <w:jc w:val="both"/>
        <w:rPr>
          <w:del w:id="555" w:author="Regina Casanova" w:date="2017-06-26T16:02:00Z"/>
          <w:lang w:val="es-ES"/>
        </w:rPr>
      </w:pPr>
      <w:del w:id="556" w:author="Regina Casanova" w:date="2017-06-26T16:02:00Z">
        <w:r>
          <w:rPr>
            <w:lang w:val="es-ES"/>
          </w:rPr>
          <w:delText>Ni de acuerdo ni en desacuerdo</w:delText>
        </w:r>
      </w:del>
    </w:p>
    <w:p w14:paraId="77E16C12" w14:textId="61958E04" w:rsidR="00552117" w:rsidRDefault="00552117" w:rsidP="00C12E49">
      <w:pPr>
        <w:pStyle w:val="Prrafodelista"/>
        <w:numPr>
          <w:ilvl w:val="0"/>
          <w:numId w:val="5"/>
        </w:numPr>
        <w:jc w:val="both"/>
        <w:rPr>
          <w:del w:id="557" w:author="Regina Casanova" w:date="2017-06-26T16:02:00Z"/>
          <w:lang w:val="es-ES"/>
        </w:rPr>
      </w:pPr>
      <w:del w:id="558" w:author="Regina Casanova" w:date="2017-06-26T16:02:00Z">
        <w:r>
          <w:rPr>
            <w:lang w:val="es-ES"/>
          </w:rPr>
          <w:delText>De Acuerdo</w:delText>
        </w:r>
      </w:del>
    </w:p>
    <w:p w14:paraId="51A8EB55" w14:textId="619A5813" w:rsidR="00C12E49" w:rsidRDefault="00552117" w:rsidP="00C12E49">
      <w:pPr>
        <w:pStyle w:val="Prrafodelista"/>
        <w:numPr>
          <w:ilvl w:val="0"/>
          <w:numId w:val="5"/>
        </w:numPr>
        <w:jc w:val="both"/>
        <w:rPr>
          <w:del w:id="559" w:author="Regina Casanova" w:date="2017-06-26T16:02:00Z"/>
          <w:lang w:val="es-ES"/>
        </w:rPr>
      </w:pPr>
      <w:del w:id="560" w:author="Regina Casanova" w:date="2017-06-26T16:02:00Z">
        <w:r>
          <w:rPr>
            <w:lang w:val="es-ES"/>
          </w:rPr>
          <w:delText>Totalmente de acuerdo</w:delText>
        </w:r>
      </w:del>
    </w:p>
    <w:p w14:paraId="7931C21E" w14:textId="77777777" w:rsidR="00C12E49" w:rsidRDefault="00C12E49" w:rsidP="00C12E49">
      <w:pPr>
        <w:jc w:val="both"/>
        <w:rPr>
          <w:del w:id="561" w:author="Regina Casanova" w:date="2017-06-26T16:02:00Z"/>
          <w:lang w:val="es-ES"/>
        </w:rPr>
      </w:pPr>
    </w:p>
    <w:p w14:paraId="07A8F3BC" w14:textId="505F6C55" w:rsidR="00C12E49" w:rsidRDefault="00C12E49" w:rsidP="00C12E49">
      <w:pPr>
        <w:jc w:val="both"/>
        <w:rPr>
          <w:del w:id="562" w:author="Regina Casanova" w:date="2017-06-26T16:02:00Z"/>
          <w:lang w:val="es-ES"/>
        </w:rPr>
      </w:pPr>
      <w:del w:id="563" w:author="Regina Casanova" w:date="2017-06-26T16:02:00Z">
        <w:r>
          <w:rPr>
            <w:lang w:val="es-ES"/>
          </w:rPr>
          <w:delText>La ventaja de esta escala es que se puede medir tanto el grado positivo como neutral y negativo en cada pregunta</w:delText>
        </w:r>
        <w:r w:rsidR="00BB7F13">
          <w:rPr>
            <w:lang w:val="es-ES"/>
          </w:rPr>
          <w:delText>, en este caso dependiendo de la respuesta se dará un puntaje entre -2 (Totalmente en desacuerdo) y 2 (Totalmente de acuerdo) para el análisis respectivo</w:delText>
        </w:r>
        <w:r>
          <w:rPr>
            <w:lang w:val="es-ES"/>
          </w:rPr>
          <w:delText xml:space="preserve">. Luego que se haya </w:delText>
        </w:r>
        <w:r w:rsidR="00E61CBE">
          <w:rPr>
            <w:lang w:val="es-ES"/>
          </w:rPr>
          <w:delText>realizado la encuesta, se podrá</w:delText>
        </w:r>
        <w:r>
          <w:rPr>
            <w:lang w:val="es-ES"/>
          </w:rPr>
          <w:delText xml:space="preserve"> hacer análisis estadísticos individuales para cada una de las variables a medir</w:delText>
        </w:r>
        <w:r w:rsidR="0011132E">
          <w:rPr>
            <w:lang w:val="es-ES"/>
          </w:rPr>
          <w:delText xml:space="preserve">, de ellas se sacará la </w:delText>
        </w:r>
        <w:r w:rsidR="00704884">
          <w:rPr>
            <w:lang w:val="es-ES"/>
          </w:rPr>
          <w:delText xml:space="preserve">media y su desviación </w:delText>
        </w:r>
        <w:r w:rsidR="00514433">
          <w:rPr>
            <w:lang w:val="es-ES"/>
          </w:rPr>
          <w:delText>estándar</w:delText>
        </w:r>
        <w:r>
          <w:rPr>
            <w:lang w:val="es-ES"/>
          </w:rPr>
          <w:delText xml:space="preserve">. Finalmente, se harán </w:delText>
        </w:r>
        <w:r w:rsidR="00D10FC2">
          <w:rPr>
            <w:lang w:val="es-ES"/>
          </w:rPr>
          <w:delText>regresión lineal para ver la correlación entre las variable medidas.</w:delText>
        </w:r>
        <w:r w:rsidR="00E61CBE">
          <w:rPr>
            <w:lang w:val="es-ES"/>
          </w:rPr>
          <w:delText xml:space="preserve"> Todos los análisis estadísticos se realizarán en el paquete estadístico gratuito R.</w:delText>
        </w:r>
      </w:del>
    </w:p>
    <w:p w14:paraId="54727FCD" w14:textId="77777777" w:rsidR="00DB43C8" w:rsidRDefault="00DB43C8" w:rsidP="00377A7C">
      <w:pPr>
        <w:pStyle w:val="Prrafodelista"/>
        <w:ind w:left="360"/>
        <w:jc w:val="both"/>
        <w:rPr>
          <w:lang w:val="es-ES"/>
        </w:rPr>
        <w:pPrChange w:id="564" w:author="Regina Casanova" w:date="2017-06-26T16:02:00Z">
          <w:pPr>
            <w:jc w:val="both"/>
          </w:pPr>
        </w:pPrChange>
      </w:pPr>
    </w:p>
    <w:p w14:paraId="479DB250" w14:textId="77777777" w:rsidR="00DB43C8" w:rsidRDefault="00DB43C8" w:rsidP="00377A7C">
      <w:pPr>
        <w:pStyle w:val="Prrafodelista"/>
        <w:ind w:left="360"/>
        <w:jc w:val="both"/>
        <w:rPr>
          <w:lang w:val="es-ES"/>
        </w:rPr>
        <w:pPrChange w:id="565" w:author="Regina Casanova" w:date="2017-06-26T16:02:00Z">
          <w:pPr>
            <w:jc w:val="both"/>
          </w:pPr>
        </w:pPrChange>
      </w:pPr>
    </w:p>
    <w:p w14:paraId="07CE94E9" w14:textId="77777777" w:rsidR="00DB43C8" w:rsidRDefault="00DB43C8" w:rsidP="00377A7C">
      <w:pPr>
        <w:pStyle w:val="Prrafodelista"/>
        <w:ind w:left="360"/>
        <w:jc w:val="both"/>
        <w:rPr>
          <w:lang w:val="es-ES"/>
        </w:rPr>
        <w:pPrChange w:id="566" w:author="Regina Casanova" w:date="2017-06-26T16:02:00Z">
          <w:pPr>
            <w:jc w:val="both"/>
          </w:pPr>
        </w:pPrChange>
      </w:pPr>
    </w:p>
    <w:p w14:paraId="1B336D10" w14:textId="77777777" w:rsidR="00DB43C8" w:rsidRDefault="00DB43C8" w:rsidP="00377A7C">
      <w:pPr>
        <w:pStyle w:val="Prrafodelista"/>
        <w:ind w:left="360"/>
        <w:jc w:val="both"/>
        <w:rPr>
          <w:lang w:val="es-ES"/>
        </w:rPr>
        <w:pPrChange w:id="567" w:author="Regina Casanova" w:date="2017-06-26T16:02:00Z">
          <w:pPr>
            <w:jc w:val="both"/>
          </w:pPr>
        </w:pPrChange>
      </w:pPr>
    </w:p>
    <w:p w14:paraId="1EEBBE0E" w14:textId="77777777" w:rsidR="00DB43C8" w:rsidRDefault="00DB43C8" w:rsidP="00377A7C">
      <w:pPr>
        <w:pStyle w:val="Prrafodelista"/>
        <w:ind w:left="360"/>
        <w:jc w:val="both"/>
        <w:rPr>
          <w:lang w:val="es-ES"/>
        </w:rPr>
        <w:pPrChange w:id="568" w:author="Regina Casanova" w:date="2017-06-26T16:02:00Z">
          <w:pPr>
            <w:jc w:val="both"/>
          </w:pPr>
        </w:pPrChange>
      </w:pPr>
    </w:p>
    <w:p w14:paraId="54E6DE40" w14:textId="77777777" w:rsidR="00DB43C8" w:rsidRDefault="00DB43C8" w:rsidP="00377A7C">
      <w:pPr>
        <w:pStyle w:val="Prrafodelista"/>
        <w:ind w:left="360"/>
        <w:jc w:val="both"/>
        <w:rPr>
          <w:lang w:val="es-ES"/>
        </w:rPr>
        <w:pPrChange w:id="569" w:author="Regina Casanova" w:date="2017-06-26T16:02:00Z">
          <w:pPr>
            <w:jc w:val="both"/>
          </w:pPr>
        </w:pPrChange>
      </w:pPr>
    </w:p>
    <w:p w14:paraId="37E91BCF" w14:textId="77777777" w:rsidR="00DB43C8" w:rsidRPr="00C12E49" w:rsidRDefault="00DB43C8" w:rsidP="00377A7C">
      <w:pPr>
        <w:pStyle w:val="Prrafodelista"/>
        <w:ind w:left="360"/>
        <w:jc w:val="both"/>
        <w:rPr>
          <w:lang w:val="es-ES"/>
        </w:rPr>
        <w:pPrChange w:id="570" w:author="Regina Casanova" w:date="2017-06-26T16:02:00Z">
          <w:pPr>
            <w:jc w:val="both"/>
          </w:pPr>
        </w:pPrChange>
      </w:pPr>
    </w:p>
    <w:p w14:paraId="2DFBC6B8" w14:textId="77777777" w:rsidR="00552117" w:rsidRPr="004718FD" w:rsidRDefault="00552117" w:rsidP="00377A7C">
      <w:pPr>
        <w:pStyle w:val="Prrafodelista"/>
        <w:ind w:left="360"/>
        <w:jc w:val="both"/>
        <w:rPr>
          <w:lang w:val="es-ES"/>
        </w:rPr>
        <w:pPrChange w:id="571" w:author="Regina Casanova" w:date="2017-06-26T16:02:00Z">
          <w:pPr/>
        </w:pPrChange>
      </w:pPr>
    </w:p>
    <w:p w14:paraId="20FCDCC5" w14:textId="7ECAB081" w:rsidR="003B2807" w:rsidRDefault="008921DC" w:rsidP="00377A7C">
      <w:pPr>
        <w:pStyle w:val="Prrafodelista"/>
        <w:numPr>
          <w:ilvl w:val="0"/>
          <w:numId w:val="1"/>
        </w:numPr>
        <w:jc w:val="both"/>
        <w:rPr>
          <w:lang w:val="es-ES"/>
        </w:rPr>
        <w:pPrChange w:id="572" w:author="Regina Casanova" w:date="2017-06-26T16:02:00Z">
          <w:pPr>
            <w:pStyle w:val="Prrafodelista"/>
            <w:numPr>
              <w:numId w:val="1"/>
            </w:numPr>
            <w:ind w:left="360" w:hanging="360"/>
          </w:pPr>
        </w:pPrChange>
      </w:pPr>
      <w:r>
        <w:rPr>
          <w:lang w:val="es-ES"/>
        </w:rPr>
        <w:t>Cronograma</w:t>
      </w:r>
    </w:p>
    <w:p w14:paraId="7B4B74FC" w14:textId="77777777" w:rsidR="009B45F6" w:rsidRDefault="009B45F6" w:rsidP="00377A7C">
      <w:pPr>
        <w:jc w:val="both"/>
        <w:rPr>
          <w:lang w:val="es-ES"/>
        </w:rPr>
        <w:pPrChange w:id="573" w:author="Regina Casanova" w:date="2017-06-26T16:02:00Z">
          <w:pPr/>
        </w:pPrChange>
      </w:pPr>
    </w:p>
    <w:p w14:paraId="300CBAD4" w14:textId="77777777" w:rsidR="00B12808" w:rsidRPr="00B12808" w:rsidRDefault="00D66FAA" w:rsidP="00377A7C">
      <w:pPr>
        <w:jc w:val="center"/>
        <w:rPr>
          <w:ins w:id="574" w:author="Regina Casanova" w:date="2017-06-26T16:02:00Z"/>
          <w:lang w:val="es-ES"/>
        </w:rPr>
      </w:pPr>
      <w:ins w:id="575" w:author="Regina Casanova" w:date="2017-06-26T16:02:00Z">
        <w:r>
          <w:rPr>
            <w:noProof/>
            <w:lang w:eastAsia="es-ES_tradnl"/>
          </w:rPr>
          <w:drawing>
            <wp:inline distT="0" distB="0" distL="0" distR="0" wp14:anchorId="736816C7" wp14:editId="7B3EC03C">
              <wp:extent cx="3387695" cy="4335332"/>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nograma.pdf"/>
                      <pic:cNvPicPr/>
                    </pic:nvPicPr>
                    <pic:blipFill rotWithShape="1">
                      <a:blip r:embed="rId12">
                        <a:extLst>
                          <a:ext uri="{28A0092B-C50C-407E-A947-70E740481C1C}">
                            <a14:useLocalDpi xmlns:a14="http://schemas.microsoft.com/office/drawing/2010/main" val="0"/>
                          </a:ext>
                        </a:extLst>
                      </a:blip>
                      <a:srcRect l="18742" t="8028" r="18463" b="35187"/>
                      <a:stretch/>
                    </pic:blipFill>
                    <pic:spPr bwMode="auto">
                      <a:xfrm>
                        <a:off x="0" y="0"/>
                        <a:ext cx="3388521" cy="4336389"/>
                      </a:xfrm>
                      <a:prstGeom prst="rect">
                        <a:avLst/>
                      </a:prstGeom>
                      <a:ln>
                        <a:noFill/>
                      </a:ln>
                      <a:extLst>
                        <a:ext uri="{53640926-AAD7-44D8-BBD7-CCE9431645EC}">
                          <a14:shadowObscured xmlns:a14="http://schemas.microsoft.com/office/drawing/2010/main"/>
                        </a:ext>
                      </a:extLst>
                    </pic:spPr>
                  </pic:pic>
                </a:graphicData>
              </a:graphic>
            </wp:inline>
          </w:drawing>
        </w:r>
      </w:ins>
    </w:p>
    <w:tbl>
      <w:tblPr>
        <w:tblStyle w:val="Tablaconcuadrcula"/>
        <w:tblW w:w="5000" w:type="pct"/>
        <w:tblLook w:val="04A0" w:firstRow="1" w:lastRow="0" w:firstColumn="1" w:lastColumn="0" w:noHBand="0" w:noVBand="1"/>
      </w:tblPr>
      <w:tblGrid>
        <w:gridCol w:w="3763"/>
        <w:gridCol w:w="482"/>
        <w:gridCol w:w="483"/>
        <w:gridCol w:w="483"/>
        <w:gridCol w:w="483"/>
        <w:gridCol w:w="483"/>
        <w:gridCol w:w="483"/>
        <w:gridCol w:w="483"/>
        <w:gridCol w:w="483"/>
        <w:gridCol w:w="483"/>
        <w:gridCol w:w="605"/>
      </w:tblGrid>
      <w:tr w:rsidR="00C8627A" w14:paraId="10E02B7B" w14:textId="77777777" w:rsidTr="00C8627A">
        <w:trPr>
          <w:del w:id="576" w:author="Regina Casanova" w:date="2017-06-26T16:02:00Z"/>
        </w:trPr>
        <w:tc>
          <w:tcPr>
            <w:tcW w:w="2160" w:type="pct"/>
            <w:vMerge w:val="restart"/>
          </w:tcPr>
          <w:p w14:paraId="7DAFE3C9" w14:textId="492D80EC" w:rsidR="00C8627A" w:rsidRDefault="00C8627A" w:rsidP="009B45F6">
            <w:pPr>
              <w:rPr>
                <w:del w:id="577" w:author="Regina Casanova" w:date="2017-06-26T16:02:00Z"/>
                <w:lang w:val="es-ES"/>
              </w:rPr>
            </w:pPr>
            <w:del w:id="578" w:author="Regina Casanova" w:date="2017-06-26T16:02:00Z">
              <w:r>
                <w:rPr>
                  <w:lang w:val="es-ES"/>
                </w:rPr>
                <w:delText>Concepto</w:delText>
              </w:r>
            </w:del>
          </w:p>
        </w:tc>
        <w:tc>
          <w:tcPr>
            <w:tcW w:w="2840" w:type="pct"/>
            <w:gridSpan w:val="10"/>
          </w:tcPr>
          <w:p w14:paraId="101F03C4" w14:textId="1C2CAF16" w:rsidR="00C8627A" w:rsidRPr="00DA3419" w:rsidRDefault="00C8627A" w:rsidP="00DA3419">
            <w:pPr>
              <w:jc w:val="center"/>
              <w:rPr>
                <w:del w:id="579" w:author="Regina Casanova" w:date="2017-06-26T16:02:00Z"/>
                <w:sz w:val="21"/>
                <w:szCs w:val="21"/>
                <w:lang w:val="es-ES"/>
              </w:rPr>
            </w:pPr>
            <w:del w:id="580" w:author="Regina Casanova" w:date="2017-06-26T16:02:00Z">
              <w:r>
                <w:rPr>
                  <w:sz w:val="21"/>
                  <w:szCs w:val="21"/>
                  <w:lang w:val="es-ES"/>
                </w:rPr>
                <w:delText># Mes</w:delText>
              </w:r>
            </w:del>
          </w:p>
        </w:tc>
      </w:tr>
      <w:tr w:rsidR="00C8627A" w14:paraId="4AD241DB" w14:textId="4C1192EF" w:rsidTr="00C8627A">
        <w:trPr>
          <w:del w:id="581" w:author="Regina Casanova" w:date="2017-06-26T16:02:00Z"/>
        </w:trPr>
        <w:tc>
          <w:tcPr>
            <w:tcW w:w="2160" w:type="pct"/>
            <w:vMerge/>
          </w:tcPr>
          <w:p w14:paraId="033E08EB" w14:textId="2C0B50F5" w:rsidR="00C8627A" w:rsidRDefault="00C8627A" w:rsidP="009B45F6">
            <w:pPr>
              <w:rPr>
                <w:del w:id="582" w:author="Regina Casanova" w:date="2017-06-26T16:02:00Z"/>
                <w:lang w:val="es-ES"/>
              </w:rPr>
            </w:pPr>
          </w:p>
        </w:tc>
        <w:tc>
          <w:tcPr>
            <w:tcW w:w="277" w:type="pct"/>
          </w:tcPr>
          <w:p w14:paraId="7DE8DE15" w14:textId="7E896652" w:rsidR="00C8627A" w:rsidRPr="00DA3419" w:rsidRDefault="00C8627A" w:rsidP="009B45F6">
            <w:pPr>
              <w:rPr>
                <w:del w:id="583" w:author="Regina Casanova" w:date="2017-06-26T16:02:00Z"/>
                <w:sz w:val="21"/>
                <w:szCs w:val="21"/>
                <w:lang w:val="es-ES"/>
              </w:rPr>
            </w:pPr>
            <w:del w:id="584" w:author="Regina Casanova" w:date="2017-06-26T16:02:00Z">
              <w:r w:rsidRPr="00DA3419">
                <w:rPr>
                  <w:sz w:val="21"/>
                  <w:szCs w:val="21"/>
                  <w:lang w:val="es-ES"/>
                </w:rPr>
                <w:delText>1</w:delText>
              </w:r>
            </w:del>
          </w:p>
        </w:tc>
        <w:tc>
          <w:tcPr>
            <w:tcW w:w="277" w:type="pct"/>
          </w:tcPr>
          <w:p w14:paraId="699CCD1B" w14:textId="782754D7" w:rsidR="00C8627A" w:rsidRPr="00DA3419" w:rsidRDefault="00C8627A" w:rsidP="009B45F6">
            <w:pPr>
              <w:rPr>
                <w:del w:id="585" w:author="Regina Casanova" w:date="2017-06-26T16:02:00Z"/>
                <w:sz w:val="21"/>
                <w:szCs w:val="21"/>
                <w:lang w:val="es-ES"/>
              </w:rPr>
            </w:pPr>
            <w:del w:id="586" w:author="Regina Casanova" w:date="2017-06-26T16:02:00Z">
              <w:r w:rsidRPr="00DA3419">
                <w:rPr>
                  <w:sz w:val="21"/>
                  <w:szCs w:val="21"/>
                  <w:lang w:val="es-ES"/>
                </w:rPr>
                <w:delText>2</w:delText>
              </w:r>
            </w:del>
          </w:p>
        </w:tc>
        <w:tc>
          <w:tcPr>
            <w:tcW w:w="277" w:type="pct"/>
          </w:tcPr>
          <w:p w14:paraId="3F7570EE" w14:textId="3DA6A9D7" w:rsidR="00C8627A" w:rsidRPr="00DA3419" w:rsidRDefault="00C8627A" w:rsidP="009B45F6">
            <w:pPr>
              <w:rPr>
                <w:del w:id="587" w:author="Regina Casanova" w:date="2017-06-26T16:02:00Z"/>
                <w:sz w:val="21"/>
                <w:szCs w:val="21"/>
                <w:lang w:val="es-ES"/>
              </w:rPr>
            </w:pPr>
            <w:del w:id="588" w:author="Regina Casanova" w:date="2017-06-26T16:02:00Z">
              <w:r w:rsidRPr="00DA3419">
                <w:rPr>
                  <w:sz w:val="21"/>
                  <w:szCs w:val="21"/>
                  <w:lang w:val="es-ES"/>
                </w:rPr>
                <w:delText>3</w:delText>
              </w:r>
            </w:del>
          </w:p>
        </w:tc>
        <w:tc>
          <w:tcPr>
            <w:tcW w:w="277" w:type="pct"/>
          </w:tcPr>
          <w:p w14:paraId="177A386C" w14:textId="36C9BBA9" w:rsidR="00C8627A" w:rsidRPr="00DA3419" w:rsidRDefault="00C8627A" w:rsidP="009B45F6">
            <w:pPr>
              <w:rPr>
                <w:del w:id="589" w:author="Regina Casanova" w:date="2017-06-26T16:02:00Z"/>
                <w:sz w:val="21"/>
                <w:szCs w:val="21"/>
                <w:lang w:val="es-ES"/>
              </w:rPr>
            </w:pPr>
            <w:del w:id="590" w:author="Regina Casanova" w:date="2017-06-26T16:02:00Z">
              <w:r>
                <w:rPr>
                  <w:sz w:val="21"/>
                  <w:szCs w:val="21"/>
                  <w:lang w:val="es-ES"/>
                </w:rPr>
                <w:delText>4</w:delText>
              </w:r>
            </w:del>
          </w:p>
        </w:tc>
        <w:tc>
          <w:tcPr>
            <w:tcW w:w="277" w:type="pct"/>
          </w:tcPr>
          <w:p w14:paraId="46D35888" w14:textId="1BBE93D7" w:rsidR="00C8627A" w:rsidRPr="00DA3419" w:rsidRDefault="00C8627A" w:rsidP="009B45F6">
            <w:pPr>
              <w:rPr>
                <w:del w:id="591" w:author="Regina Casanova" w:date="2017-06-26T16:02:00Z"/>
                <w:sz w:val="21"/>
                <w:szCs w:val="21"/>
                <w:lang w:val="es-ES"/>
              </w:rPr>
            </w:pPr>
            <w:del w:id="592" w:author="Regina Casanova" w:date="2017-06-26T16:02:00Z">
              <w:r>
                <w:rPr>
                  <w:sz w:val="21"/>
                  <w:szCs w:val="21"/>
                  <w:lang w:val="es-ES"/>
                </w:rPr>
                <w:delText>5</w:delText>
              </w:r>
            </w:del>
          </w:p>
        </w:tc>
        <w:tc>
          <w:tcPr>
            <w:tcW w:w="277" w:type="pct"/>
          </w:tcPr>
          <w:p w14:paraId="34F83651" w14:textId="513F049B" w:rsidR="00C8627A" w:rsidRPr="00DA3419" w:rsidRDefault="00C8627A" w:rsidP="009B45F6">
            <w:pPr>
              <w:rPr>
                <w:del w:id="593" w:author="Regina Casanova" w:date="2017-06-26T16:02:00Z"/>
                <w:sz w:val="21"/>
                <w:szCs w:val="21"/>
                <w:lang w:val="es-ES"/>
              </w:rPr>
            </w:pPr>
            <w:del w:id="594" w:author="Regina Casanova" w:date="2017-06-26T16:02:00Z">
              <w:r>
                <w:rPr>
                  <w:sz w:val="21"/>
                  <w:szCs w:val="21"/>
                  <w:lang w:val="es-ES"/>
                </w:rPr>
                <w:delText>6</w:delText>
              </w:r>
            </w:del>
          </w:p>
        </w:tc>
        <w:tc>
          <w:tcPr>
            <w:tcW w:w="277" w:type="pct"/>
          </w:tcPr>
          <w:p w14:paraId="3148A442" w14:textId="1F34E43D" w:rsidR="00C8627A" w:rsidRPr="00DA3419" w:rsidRDefault="00C8627A" w:rsidP="009B45F6">
            <w:pPr>
              <w:rPr>
                <w:del w:id="595" w:author="Regina Casanova" w:date="2017-06-26T16:02:00Z"/>
                <w:sz w:val="21"/>
                <w:szCs w:val="21"/>
                <w:lang w:val="es-ES"/>
              </w:rPr>
            </w:pPr>
            <w:del w:id="596" w:author="Regina Casanova" w:date="2017-06-26T16:02:00Z">
              <w:r>
                <w:rPr>
                  <w:sz w:val="21"/>
                  <w:szCs w:val="21"/>
                  <w:lang w:val="es-ES"/>
                </w:rPr>
                <w:delText>7</w:delText>
              </w:r>
            </w:del>
          </w:p>
        </w:tc>
        <w:tc>
          <w:tcPr>
            <w:tcW w:w="277" w:type="pct"/>
          </w:tcPr>
          <w:p w14:paraId="12FA2FB7" w14:textId="58B6DF70" w:rsidR="00C8627A" w:rsidRPr="00DA3419" w:rsidRDefault="00C8627A" w:rsidP="009B45F6">
            <w:pPr>
              <w:rPr>
                <w:del w:id="597" w:author="Regina Casanova" w:date="2017-06-26T16:02:00Z"/>
                <w:sz w:val="21"/>
                <w:szCs w:val="21"/>
                <w:lang w:val="es-ES"/>
              </w:rPr>
            </w:pPr>
            <w:del w:id="598" w:author="Regina Casanova" w:date="2017-06-26T16:02:00Z">
              <w:r>
                <w:rPr>
                  <w:sz w:val="21"/>
                  <w:szCs w:val="21"/>
                  <w:lang w:val="es-ES"/>
                </w:rPr>
                <w:delText>8</w:delText>
              </w:r>
            </w:del>
          </w:p>
        </w:tc>
        <w:tc>
          <w:tcPr>
            <w:tcW w:w="277" w:type="pct"/>
          </w:tcPr>
          <w:p w14:paraId="0C1E9E34" w14:textId="67C12B59" w:rsidR="00C8627A" w:rsidRPr="00DA3419" w:rsidRDefault="00C8627A" w:rsidP="009B45F6">
            <w:pPr>
              <w:rPr>
                <w:del w:id="599" w:author="Regina Casanova" w:date="2017-06-26T16:02:00Z"/>
                <w:sz w:val="21"/>
                <w:szCs w:val="21"/>
                <w:lang w:val="es-ES"/>
              </w:rPr>
            </w:pPr>
            <w:del w:id="600" w:author="Regina Casanova" w:date="2017-06-26T16:02:00Z">
              <w:r>
                <w:rPr>
                  <w:sz w:val="21"/>
                  <w:szCs w:val="21"/>
                  <w:lang w:val="es-ES"/>
                </w:rPr>
                <w:delText>9</w:delText>
              </w:r>
            </w:del>
          </w:p>
        </w:tc>
        <w:tc>
          <w:tcPr>
            <w:tcW w:w="346" w:type="pct"/>
          </w:tcPr>
          <w:p w14:paraId="593EB0B1" w14:textId="03596C09" w:rsidR="00C8627A" w:rsidRPr="00DA3419" w:rsidRDefault="00C8627A" w:rsidP="009B45F6">
            <w:pPr>
              <w:rPr>
                <w:del w:id="601" w:author="Regina Casanova" w:date="2017-06-26T16:02:00Z"/>
                <w:sz w:val="21"/>
                <w:szCs w:val="21"/>
                <w:lang w:val="es-ES"/>
              </w:rPr>
            </w:pPr>
            <w:del w:id="602" w:author="Regina Casanova" w:date="2017-06-26T16:02:00Z">
              <w:r>
                <w:rPr>
                  <w:sz w:val="21"/>
                  <w:szCs w:val="21"/>
                  <w:lang w:val="es-ES"/>
                </w:rPr>
                <w:delText>10</w:delText>
              </w:r>
            </w:del>
          </w:p>
        </w:tc>
      </w:tr>
      <w:tr w:rsidR="00DA3419" w14:paraId="2B3E5578" w14:textId="550D5648" w:rsidTr="00C8627A">
        <w:trPr>
          <w:del w:id="603" w:author="Regina Casanova" w:date="2017-06-26T16:02:00Z"/>
        </w:trPr>
        <w:tc>
          <w:tcPr>
            <w:tcW w:w="2160" w:type="pct"/>
          </w:tcPr>
          <w:p w14:paraId="7F354C24" w14:textId="0869036D" w:rsidR="00DA3419" w:rsidRPr="00D53AB2" w:rsidRDefault="00DA3419" w:rsidP="00D53AB2">
            <w:pPr>
              <w:pStyle w:val="Prrafodelista"/>
              <w:numPr>
                <w:ilvl w:val="0"/>
                <w:numId w:val="11"/>
              </w:numPr>
              <w:rPr>
                <w:del w:id="604" w:author="Regina Casanova" w:date="2017-06-26T16:02:00Z"/>
                <w:lang w:val="es-ES"/>
              </w:rPr>
            </w:pPr>
            <w:del w:id="605" w:author="Regina Casanova" w:date="2017-06-26T16:02:00Z">
              <w:r w:rsidRPr="00D53AB2">
                <w:rPr>
                  <w:lang w:val="es-ES"/>
                </w:rPr>
                <w:delText>Implementación</w:delText>
              </w:r>
            </w:del>
          </w:p>
        </w:tc>
        <w:tc>
          <w:tcPr>
            <w:tcW w:w="277" w:type="pct"/>
          </w:tcPr>
          <w:p w14:paraId="3AB6FC43" w14:textId="77777777" w:rsidR="00DA3419" w:rsidRDefault="00DA3419" w:rsidP="009B45F6">
            <w:pPr>
              <w:rPr>
                <w:del w:id="606" w:author="Regina Casanova" w:date="2017-06-26T16:02:00Z"/>
                <w:lang w:val="es-ES"/>
              </w:rPr>
            </w:pPr>
          </w:p>
        </w:tc>
        <w:tc>
          <w:tcPr>
            <w:tcW w:w="277" w:type="pct"/>
          </w:tcPr>
          <w:p w14:paraId="18F8617F" w14:textId="77777777" w:rsidR="00DA3419" w:rsidRDefault="00DA3419" w:rsidP="009B45F6">
            <w:pPr>
              <w:rPr>
                <w:del w:id="607" w:author="Regina Casanova" w:date="2017-06-26T16:02:00Z"/>
                <w:lang w:val="es-ES"/>
              </w:rPr>
            </w:pPr>
          </w:p>
        </w:tc>
        <w:tc>
          <w:tcPr>
            <w:tcW w:w="277" w:type="pct"/>
          </w:tcPr>
          <w:p w14:paraId="0BC0FFBC" w14:textId="77777777" w:rsidR="00DA3419" w:rsidRDefault="00DA3419" w:rsidP="009B45F6">
            <w:pPr>
              <w:rPr>
                <w:del w:id="608" w:author="Regina Casanova" w:date="2017-06-26T16:02:00Z"/>
                <w:lang w:val="es-ES"/>
              </w:rPr>
            </w:pPr>
          </w:p>
        </w:tc>
        <w:tc>
          <w:tcPr>
            <w:tcW w:w="277" w:type="pct"/>
          </w:tcPr>
          <w:p w14:paraId="061F846D" w14:textId="77777777" w:rsidR="00DA3419" w:rsidRDefault="00DA3419" w:rsidP="009B45F6">
            <w:pPr>
              <w:rPr>
                <w:del w:id="609" w:author="Regina Casanova" w:date="2017-06-26T16:02:00Z"/>
                <w:lang w:val="es-ES"/>
              </w:rPr>
            </w:pPr>
          </w:p>
        </w:tc>
        <w:tc>
          <w:tcPr>
            <w:tcW w:w="277" w:type="pct"/>
          </w:tcPr>
          <w:p w14:paraId="0227F4C3" w14:textId="77777777" w:rsidR="00DA3419" w:rsidRDefault="00DA3419" w:rsidP="009B45F6">
            <w:pPr>
              <w:rPr>
                <w:del w:id="610" w:author="Regina Casanova" w:date="2017-06-26T16:02:00Z"/>
                <w:lang w:val="es-ES"/>
              </w:rPr>
            </w:pPr>
          </w:p>
        </w:tc>
        <w:tc>
          <w:tcPr>
            <w:tcW w:w="277" w:type="pct"/>
          </w:tcPr>
          <w:p w14:paraId="51E581EE" w14:textId="77777777" w:rsidR="00DA3419" w:rsidRDefault="00DA3419" w:rsidP="009B45F6">
            <w:pPr>
              <w:rPr>
                <w:del w:id="611" w:author="Regina Casanova" w:date="2017-06-26T16:02:00Z"/>
                <w:lang w:val="es-ES"/>
              </w:rPr>
            </w:pPr>
          </w:p>
        </w:tc>
        <w:tc>
          <w:tcPr>
            <w:tcW w:w="277" w:type="pct"/>
          </w:tcPr>
          <w:p w14:paraId="6CB65DEE" w14:textId="77777777" w:rsidR="00DA3419" w:rsidRDefault="00DA3419" w:rsidP="009B45F6">
            <w:pPr>
              <w:rPr>
                <w:del w:id="612" w:author="Regina Casanova" w:date="2017-06-26T16:02:00Z"/>
                <w:lang w:val="es-ES"/>
              </w:rPr>
            </w:pPr>
          </w:p>
        </w:tc>
        <w:tc>
          <w:tcPr>
            <w:tcW w:w="277" w:type="pct"/>
          </w:tcPr>
          <w:p w14:paraId="1B639CF4" w14:textId="77777777" w:rsidR="00DA3419" w:rsidRDefault="00DA3419" w:rsidP="009B45F6">
            <w:pPr>
              <w:rPr>
                <w:del w:id="613" w:author="Regina Casanova" w:date="2017-06-26T16:02:00Z"/>
                <w:lang w:val="es-ES"/>
              </w:rPr>
            </w:pPr>
          </w:p>
        </w:tc>
        <w:tc>
          <w:tcPr>
            <w:tcW w:w="277" w:type="pct"/>
          </w:tcPr>
          <w:p w14:paraId="7E77AA3A" w14:textId="77777777" w:rsidR="00DA3419" w:rsidRDefault="00DA3419" w:rsidP="009B45F6">
            <w:pPr>
              <w:rPr>
                <w:del w:id="614" w:author="Regina Casanova" w:date="2017-06-26T16:02:00Z"/>
                <w:lang w:val="es-ES"/>
              </w:rPr>
            </w:pPr>
          </w:p>
        </w:tc>
        <w:tc>
          <w:tcPr>
            <w:tcW w:w="346" w:type="pct"/>
          </w:tcPr>
          <w:p w14:paraId="7BB3FC24" w14:textId="77777777" w:rsidR="00DA3419" w:rsidRDefault="00DA3419" w:rsidP="009B45F6">
            <w:pPr>
              <w:rPr>
                <w:del w:id="615" w:author="Regina Casanova" w:date="2017-06-26T16:02:00Z"/>
                <w:lang w:val="es-ES"/>
              </w:rPr>
            </w:pPr>
          </w:p>
        </w:tc>
      </w:tr>
      <w:tr w:rsidR="00DA3419" w14:paraId="7F17BAF6" w14:textId="42DCF82D" w:rsidTr="00C8627A">
        <w:trPr>
          <w:del w:id="616" w:author="Regina Casanova" w:date="2017-06-26T16:02:00Z"/>
        </w:trPr>
        <w:tc>
          <w:tcPr>
            <w:tcW w:w="2160" w:type="pct"/>
          </w:tcPr>
          <w:p w14:paraId="1161A68D" w14:textId="343DA28F" w:rsidR="00DA3419" w:rsidRPr="00D53AB2" w:rsidRDefault="00DA3419" w:rsidP="00D53AB2">
            <w:pPr>
              <w:pStyle w:val="Prrafodelista"/>
              <w:numPr>
                <w:ilvl w:val="1"/>
                <w:numId w:val="12"/>
              </w:numPr>
              <w:rPr>
                <w:del w:id="617" w:author="Regina Casanova" w:date="2017-06-26T16:02:00Z"/>
                <w:lang w:val="es-ES"/>
              </w:rPr>
            </w:pPr>
            <w:del w:id="618" w:author="Regina Casanova" w:date="2017-06-26T16:02:00Z">
              <w:r>
                <w:rPr>
                  <w:lang w:val="es-ES"/>
                </w:rPr>
                <w:delText>Coordinación</w:delText>
              </w:r>
            </w:del>
          </w:p>
        </w:tc>
        <w:tc>
          <w:tcPr>
            <w:tcW w:w="277" w:type="pct"/>
          </w:tcPr>
          <w:p w14:paraId="6A3F2D69" w14:textId="760CD38F" w:rsidR="00DA3419" w:rsidRDefault="00DA3419" w:rsidP="009B45F6">
            <w:pPr>
              <w:rPr>
                <w:del w:id="619" w:author="Regina Casanova" w:date="2017-06-26T16:02:00Z"/>
                <w:lang w:val="es-ES"/>
              </w:rPr>
            </w:pPr>
            <w:del w:id="620" w:author="Regina Casanova" w:date="2017-06-26T16:02:00Z">
              <w:r>
                <w:rPr>
                  <w:lang w:val="es-ES"/>
                </w:rPr>
                <w:delText>X</w:delText>
              </w:r>
            </w:del>
          </w:p>
        </w:tc>
        <w:tc>
          <w:tcPr>
            <w:tcW w:w="277" w:type="pct"/>
          </w:tcPr>
          <w:p w14:paraId="14BE0C35" w14:textId="77777777" w:rsidR="00DA3419" w:rsidRDefault="00DA3419" w:rsidP="009B45F6">
            <w:pPr>
              <w:rPr>
                <w:del w:id="621" w:author="Regina Casanova" w:date="2017-06-26T16:02:00Z"/>
                <w:lang w:val="es-ES"/>
              </w:rPr>
            </w:pPr>
          </w:p>
        </w:tc>
        <w:tc>
          <w:tcPr>
            <w:tcW w:w="277" w:type="pct"/>
          </w:tcPr>
          <w:p w14:paraId="59E718C8" w14:textId="77777777" w:rsidR="00DA3419" w:rsidRDefault="00DA3419" w:rsidP="009B45F6">
            <w:pPr>
              <w:rPr>
                <w:del w:id="622" w:author="Regina Casanova" w:date="2017-06-26T16:02:00Z"/>
                <w:lang w:val="es-ES"/>
              </w:rPr>
            </w:pPr>
          </w:p>
        </w:tc>
        <w:tc>
          <w:tcPr>
            <w:tcW w:w="277" w:type="pct"/>
          </w:tcPr>
          <w:p w14:paraId="11AE8E18" w14:textId="77777777" w:rsidR="00DA3419" w:rsidRDefault="00DA3419" w:rsidP="009B45F6">
            <w:pPr>
              <w:rPr>
                <w:del w:id="623" w:author="Regina Casanova" w:date="2017-06-26T16:02:00Z"/>
                <w:lang w:val="es-ES"/>
              </w:rPr>
            </w:pPr>
          </w:p>
        </w:tc>
        <w:tc>
          <w:tcPr>
            <w:tcW w:w="277" w:type="pct"/>
          </w:tcPr>
          <w:p w14:paraId="708DF599" w14:textId="77777777" w:rsidR="00DA3419" w:rsidRDefault="00DA3419" w:rsidP="009B45F6">
            <w:pPr>
              <w:rPr>
                <w:del w:id="624" w:author="Regina Casanova" w:date="2017-06-26T16:02:00Z"/>
                <w:lang w:val="es-ES"/>
              </w:rPr>
            </w:pPr>
          </w:p>
        </w:tc>
        <w:tc>
          <w:tcPr>
            <w:tcW w:w="277" w:type="pct"/>
          </w:tcPr>
          <w:p w14:paraId="1113E858" w14:textId="77777777" w:rsidR="00DA3419" w:rsidRDefault="00DA3419" w:rsidP="009B45F6">
            <w:pPr>
              <w:rPr>
                <w:del w:id="625" w:author="Regina Casanova" w:date="2017-06-26T16:02:00Z"/>
                <w:lang w:val="es-ES"/>
              </w:rPr>
            </w:pPr>
          </w:p>
        </w:tc>
        <w:tc>
          <w:tcPr>
            <w:tcW w:w="277" w:type="pct"/>
          </w:tcPr>
          <w:p w14:paraId="43C531E3" w14:textId="77777777" w:rsidR="00DA3419" w:rsidRDefault="00DA3419" w:rsidP="009B45F6">
            <w:pPr>
              <w:rPr>
                <w:del w:id="626" w:author="Regina Casanova" w:date="2017-06-26T16:02:00Z"/>
                <w:lang w:val="es-ES"/>
              </w:rPr>
            </w:pPr>
          </w:p>
        </w:tc>
        <w:tc>
          <w:tcPr>
            <w:tcW w:w="277" w:type="pct"/>
          </w:tcPr>
          <w:p w14:paraId="3B1A4473" w14:textId="77777777" w:rsidR="00DA3419" w:rsidRDefault="00DA3419" w:rsidP="009B45F6">
            <w:pPr>
              <w:rPr>
                <w:del w:id="627" w:author="Regina Casanova" w:date="2017-06-26T16:02:00Z"/>
                <w:lang w:val="es-ES"/>
              </w:rPr>
            </w:pPr>
          </w:p>
        </w:tc>
        <w:tc>
          <w:tcPr>
            <w:tcW w:w="277" w:type="pct"/>
          </w:tcPr>
          <w:p w14:paraId="26E2BD17" w14:textId="77777777" w:rsidR="00DA3419" w:rsidRDefault="00DA3419" w:rsidP="009B45F6">
            <w:pPr>
              <w:rPr>
                <w:del w:id="628" w:author="Regina Casanova" w:date="2017-06-26T16:02:00Z"/>
                <w:lang w:val="es-ES"/>
              </w:rPr>
            </w:pPr>
          </w:p>
        </w:tc>
        <w:tc>
          <w:tcPr>
            <w:tcW w:w="346" w:type="pct"/>
          </w:tcPr>
          <w:p w14:paraId="32299D02" w14:textId="77777777" w:rsidR="00DA3419" w:rsidRDefault="00DA3419" w:rsidP="009B45F6">
            <w:pPr>
              <w:rPr>
                <w:del w:id="629" w:author="Regina Casanova" w:date="2017-06-26T16:02:00Z"/>
                <w:lang w:val="es-ES"/>
              </w:rPr>
            </w:pPr>
          </w:p>
        </w:tc>
      </w:tr>
      <w:tr w:rsidR="00DA3419" w14:paraId="218B6BDC" w14:textId="01791439" w:rsidTr="00C8627A">
        <w:trPr>
          <w:del w:id="630" w:author="Regina Casanova" w:date="2017-06-26T16:02:00Z"/>
        </w:trPr>
        <w:tc>
          <w:tcPr>
            <w:tcW w:w="2160" w:type="pct"/>
          </w:tcPr>
          <w:p w14:paraId="4C6C65FA" w14:textId="4F0B55DE" w:rsidR="00DA3419" w:rsidRPr="00D53AB2" w:rsidRDefault="00DA3419" w:rsidP="00D53AB2">
            <w:pPr>
              <w:pStyle w:val="Prrafodelista"/>
              <w:numPr>
                <w:ilvl w:val="1"/>
                <w:numId w:val="12"/>
              </w:numPr>
              <w:rPr>
                <w:del w:id="631" w:author="Regina Casanova" w:date="2017-06-26T16:02:00Z"/>
                <w:lang w:val="es-ES"/>
              </w:rPr>
            </w:pPr>
            <w:del w:id="632" w:author="Regina Casanova" w:date="2017-06-26T16:02:00Z">
              <w:r w:rsidRPr="00D53AB2">
                <w:rPr>
                  <w:lang w:val="es-ES"/>
                </w:rPr>
                <w:delText>Diseño</w:delText>
              </w:r>
            </w:del>
          </w:p>
        </w:tc>
        <w:tc>
          <w:tcPr>
            <w:tcW w:w="277" w:type="pct"/>
          </w:tcPr>
          <w:p w14:paraId="75911656" w14:textId="6DA6DFA1" w:rsidR="00DA3419" w:rsidRDefault="00DA3419" w:rsidP="009B45F6">
            <w:pPr>
              <w:rPr>
                <w:del w:id="633" w:author="Regina Casanova" w:date="2017-06-26T16:02:00Z"/>
                <w:lang w:val="es-ES"/>
              </w:rPr>
            </w:pPr>
            <w:del w:id="634" w:author="Regina Casanova" w:date="2017-06-26T16:02:00Z">
              <w:r>
                <w:rPr>
                  <w:lang w:val="es-ES"/>
                </w:rPr>
                <w:delText>X</w:delText>
              </w:r>
            </w:del>
          </w:p>
        </w:tc>
        <w:tc>
          <w:tcPr>
            <w:tcW w:w="277" w:type="pct"/>
          </w:tcPr>
          <w:p w14:paraId="5A12DE5F" w14:textId="35DE1F6C" w:rsidR="00DA3419" w:rsidRDefault="00DA3419" w:rsidP="009B45F6">
            <w:pPr>
              <w:rPr>
                <w:del w:id="635" w:author="Regina Casanova" w:date="2017-06-26T16:02:00Z"/>
                <w:lang w:val="es-ES"/>
              </w:rPr>
            </w:pPr>
          </w:p>
        </w:tc>
        <w:tc>
          <w:tcPr>
            <w:tcW w:w="277" w:type="pct"/>
          </w:tcPr>
          <w:p w14:paraId="20E9C98A" w14:textId="77777777" w:rsidR="00DA3419" w:rsidRDefault="00DA3419" w:rsidP="009B45F6">
            <w:pPr>
              <w:rPr>
                <w:del w:id="636" w:author="Regina Casanova" w:date="2017-06-26T16:02:00Z"/>
                <w:lang w:val="es-ES"/>
              </w:rPr>
            </w:pPr>
          </w:p>
        </w:tc>
        <w:tc>
          <w:tcPr>
            <w:tcW w:w="277" w:type="pct"/>
          </w:tcPr>
          <w:p w14:paraId="43E5839B" w14:textId="77777777" w:rsidR="00DA3419" w:rsidRDefault="00DA3419" w:rsidP="009B45F6">
            <w:pPr>
              <w:rPr>
                <w:del w:id="637" w:author="Regina Casanova" w:date="2017-06-26T16:02:00Z"/>
                <w:lang w:val="es-ES"/>
              </w:rPr>
            </w:pPr>
          </w:p>
        </w:tc>
        <w:tc>
          <w:tcPr>
            <w:tcW w:w="277" w:type="pct"/>
          </w:tcPr>
          <w:p w14:paraId="56F6AE4B" w14:textId="77777777" w:rsidR="00DA3419" w:rsidRDefault="00DA3419" w:rsidP="009B45F6">
            <w:pPr>
              <w:rPr>
                <w:del w:id="638" w:author="Regina Casanova" w:date="2017-06-26T16:02:00Z"/>
                <w:lang w:val="es-ES"/>
              </w:rPr>
            </w:pPr>
          </w:p>
        </w:tc>
        <w:tc>
          <w:tcPr>
            <w:tcW w:w="277" w:type="pct"/>
          </w:tcPr>
          <w:p w14:paraId="50895D0B" w14:textId="77777777" w:rsidR="00DA3419" w:rsidRDefault="00DA3419" w:rsidP="009B45F6">
            <w:pPr>
              <w:rPr>
                <w:del w:id="639" w:author="Regina Casanova" w:date="2017-06-26T16:02:00Z"/>
                <w:lang w:val="es-ES"/>
              </w:rPr>
            </w:pPr>
          </w:p>
        </w:tc>
        <w:tc>
          <w:tcPr>
            <w:tcW w:w="277" w:type="pct"/>
          </w:tcPr>
          <w:p w14:paraId="40C35B1E" w14:textId="77777777" w:rsidR="00DA3419" w:rsidRDefault="00DA3419" w:rsidP="009B45F6">
            <w:pPr>
              <w:rPr>
                <w:del w:id="640" w:author="Regina Casanova" w:date="2017-06-26T16:02:00Z"/>
                <w:lang w:val="es-ES"/>
              </w:rPr>
            </w:pPr>
          </w:p>
        </w:tc>
        <w:tc>
          <w:tcPr>
            <w:tcW w:w="277" w:type="pct"/>
          </w:tcPr>
          <w:p w14:paraId="7539F61A" w14:textId="77777777" w:rsidR="00DA3419" w:rsidRDefault="00DA3419" w:rsidP="009B45F6">
            <w:pPr>
              <w:rPr>
                <w:del w:id="641" w:author="Regina Casanova" w:date="2017-06-26T16:02:00Z"/>
                <w:lang w:val="es-ES"/>
              </w:rPr>
            </w:pPr>
          </w:p>
        </w:tc>
        <w:tc>
          <w:tcPr>
            <w:tcW w:w="277" w:type="pct"/>
          </w:tcPr>
          <w:p w14:paraId="47FD5D32" w14:textId="77777777" w:rsidR="00DA3419" w:rsidRDefault="00DA3419" w:rsidP="009B45F6">
            <w:pPr>
              <w:rPr>
                <w:del w:id="642" w:author="Regina Casanova" w:date="2017-06-26T16:02:00Z"/>
                <w:lang w:val="es-ES"/>
              </w:rPr>
            </w:pPr>
          </w:p>
        </w:tc>
        <w:tc>
          <w:tcPr>
            <w:tcW w:w="346" w:type="pct"/>
          </w:tcPr>
          <w:p w14:paraId="1D096E8E" w14:textId="77777777" w:rsidR="00DA3419" w:rsidRDefault="00DA3419" w:rsidP="009B45F6">
            <w:pPr>
              <w:rPr>
                <w:del w:id="643" w:author="Regina Casanova" w:date="2017-06-26T16:02:00Z"/>
                <w:lang w:val="es-ES"/>
              </w:rPr>
            </w:pPr>
          </w:p>
        </w:tc>
      </w:tr>
      <w:tr w:rsidR="00DA3419" w14:paraId="6E21D0D8" w14:textId="0DE2F8A2" w:rsidTr="00C8627A">
        <w:trPr>
          <w:del w:id="644" w:author="Regina Casanova" w:date="2017-06-26T16:02:00Z"/>
        </w:trPr>
        <w:tc>
          <w:tcPr>
            <w:tcW w:w="2160" w:type="pct"/>
          </w:tcPr>
          <w:p w14:paraId="7CB5A837" w14:textId="0DBD343E" w:rsidR="00DA3419" w:rsidRPr="00D53AB2" w:rsidRDefault="00DA3419" w:rsidP="00D53AB2">
            <w:pPr>
              <w:pStyle w:val="Prrafodelista"/>
              <w:numPr>
                <w:ilvl w:val="1"/>
                <w:numId w:val="12"/>
              </w:numPr>
              <w:rPr>
                <w:del w:id="645" w:author="Regina Casanova" w:date="2017-06-26T16:02:00Z"/>
                <w:lang w:val="es-ES"/>
              </w:rPr>
            </w:pPr>
            <w:del w:id="646" w:author="Regina Casanova" w:date="2017-06-26T16:02:00Z">
              <w:r>
                <w:rPr>
                  <w:lang w:val="es-ES"/>
                </w:rPr>
                <w:delText>Desarrollo</w:delText>
              </w:r>
            </w:del>
          </w:p>
        </w:tc>
        <w:tc>
          <w:tcPr>
            <w:tcW w:w="277" w:type="pct"/>
          </w:tcPr>
          <w:p w14:paraId="60034941" w14:textId="77777777" w:rsidR="00DA3419" w:rsidRDefault="00DA3419" w:rsidP="009B45F6">
            <w:pPr>
              <w:rPr>
                <w:del w:id="647" w:author="Regina Casanova" w:date="2017-06-26T16:02:00Z"/>
                <w:lang w:val="es-ES"/>
              </w:rPr>
            </w:pPr>
          </w:p>
        </w:tc>
        <w:tc>
          <w:tcPr>
            <w:tcW w:w="277" w:type="pct"/>
          </w:tcPr>
          <w:p w14:paraId="791E2571" w14:textId="2568367F" w:rsidR="00DA3419" w:rsidRDefault="00DA3419" w:rsidP="009B45F6">
            <w:pPr>
              <w:rPr>
                <w:del w:id="648" w:author="Regina Casanova" w:date="2017-06-26T16:02:00Z"/>
                <w:lang w:val="es-ES"/>
              </w:rPr>
            </w:pPr>
            <w:del w:id="649" w:author="Regina Casanova" w:date="2017-06-26T16:02:00Z">
              <w:r>
                <w:rPr>
                  <w:lang w:val="es-ES"/>
                </w:rPr>
                <w:delText>X</w:delText>
              </w:r>
            </w:del>
          </w:p>
        </w:tc>
        <w:tc>
          <w:tcPr>
            <w:tcW w:w="277" w:type="pct"/>
          </w:tcPr>
          <w:p w14:paraId="148F504C" w14:textId="3A127FAB" w:rsidR="00DA3419" w:rsidRDefault="00DA3419" w:rsidP="009B45F6">
            <w:pPr>
              <w:rPr>
                <w:del w:id="650" w:author="Regina Casanova" w:date="2017-06-26T16:02:00Z"/>
                <w:lang w:val="es-ES"/>
              </w:rPr>
            </w:pPr>
            <w:del w:id="651" w:author="Regina Casanova" w:date="2017-06-26T16:02:00Z">
              <w:r>
                <w:rPr>
                  <w:lang w:val="es-ES"/>
                </w:rPr>
                <w:delText>X</w:delText>
              </w:r>
            </w:del>
          </w:p>
        </w:tc>
        <w:tc>
          <w:tcPr>
            <w:tcW w:w="277" w:type="pct"/>
          </w:tcPr>
          <w:p w14:paraId="59082AFB" w14:textId="72B883EE" w:rsidR="00DA3419" w:rsidRDefault="00DA3419" w:rsidP="009B45F6">
            <w:pPr>
              <w:rPr>
                <w:del w:id="652" w:author="Regina Casanova" w:date="2017-06-26T16:02:00Z"/>
                <w:lang w:val="es-ES"/>
              </w:rPr>
            </w:pPr>
            <w:del w:id="653" w:author="Regina Casanova" w:date="2017-06-26T16:02:00Z">
              <w:r>
                <w:rPr>
                  <w:lang w:val="es-ES"/>
                </w:rPr>
                <w:delText>X</w:delText>
              </w:r>
            </w:del>
          </w:p>
        </w:tc>
        <w:tc>
          <w:tcPr>
            <w:tcW w:w="277" w:type="pct"/>
          </w:tcPr>
          <w:p w14:paraId="2965C1F1" w14:textId="29FF6BD2" w:rsidR="00DA3419" w:rsidRDefault="00DA3419" w:rsidP="009B45F6">
            <w:pPr>
              <w:rPr>
                <w:del w:id="654" w:author="Regina Casanova" w:date="2017-06-26T16:02:00Z"/>
                <w:lang w:val="es-ES"/>
              </w:rPr>
            </w:pPr>
          </w:p>
        </w:tc>
        <w:tc>
          <w:tcPr>
            <w:tcW w:w="277" w:type="pct"/>
          </w:tcPr>
          <w:p w14:paraId="3FCDFD76" w14:textId="77777777" w:rsidR="00DA3419" w:rsidRDefault="00DA3419" w:rsidP="009B45F6">
            <w:pPr>
              <w:rPr>
                <w:del w:id="655" w:author="Regina Casanova" w:date="2017-06-26T16:02:00Z"/>
                <w:lang w:val="es-ES"/>
              </w:rPr>
            </w:pPr>
          </w:p>
        </w:tc>
        <w:tc>
          <w:tcPr>
            <w:tcW w:w="277" w:type="pct"/>
          </w:tcPr>
          <w:p w14:paraId="5C817992" w14:textId="77777777" w:rsidR="00DA3419" w:rsidRDefault="00DA3419" w:rsidP="009B45F6">
            <w:pPr>
              <w:rPr>
                <w:del w:id="656" w:author="Regina Casanova" w:date="2017-06-26T16:02:00Z"/>
                <w:lang w:val="es-ES"/>
              </w:rPr>
            </w:pPr>
          </w:p>
        </w:tc>
        <w:tc>
          <w:tcPr>
            <w:tcW w:w="277" w:type="pct"/>
          </w:tcPr>
          <w:p w14:paraId="4DE63167" w14:textId="77777777" w:rsidR="00DA3419" w:rsidRDefault="00DA3419" w:rsidP="009B45F6">
            <w:pPr>
              <w:rPr>
                <w:del w:id="657" w:author="Regina Casanova" w:date="2017-06-26T16:02:00Z"/>
                <w:lang w:val="es-ES"/>
              </w:rPr>
            </w:pPr>
          </w:p>
        </w:tc>
        <w:tc>
          <w:tcPr>
            <w:tcW w:w="277" w:type="pct"/>
          </w:tcPr>
          <w:p w14:paraId="6C23A007" w14:textId="77777777" w:rsidR="00DA3419" w:rsidRDefault="00DA3419" w:rsidP="009B45F6">
            <w:pPr>
              <w:rPr>
                <w:del w:id="658" w:author="Regina Casanova" w:date="2017-06-26T16:02:00Z"/>
                <w:lang w:val="es-ES"/>
              </w:rPr>
            </w:pPr>
          </w:p>
        </w:tc>
        <w:tc>
          <w:tcPr>
            <w:tcW w:w="346" w:type="pct"/>
          </w:tcPr>
          <w:p w14:paraId="576922EC" w14:textId="77777777" w:rsidR="00DA3419" w:rsidRDefault="00DA3419" w:rsidP="009B45F6">
            <w:pPr>
              <w:rPr>
                <w:del w:id="659" w:author="Regina Casanova" w:date="2017-06-26T16:02:00Z"/>
                <w:lang w:val="es-ES"/>
              </w:rPr>
            </w:pPr>
          </w:p>
        </w:tc>
      </w:tr>
      <w:tr w:rsidR="00DA3419" w14:paraId="43F16FEF" w14:textId="776DA58A" w:rsidTr="00C8627A">
        <w:trPr>
          <w:del w:id="660" w:author="Regina Casanova" w:date="2017-06-26T16:02:00Z"/>
        </w:trPr>
        <w:tc>
          <w:tcPr>
            <w:tcW w:w="2160" w:type="pct"/>
          </w:tcPr>
          <w:p w14:paraId="2255E382" w14:textId="52E795BE" w:rsidR="00DA3419" w:rsidRPr="00D53AB2" w:rsidRDefault="00DA3419" w:rsidP="00D53AB2">
            <w:pPr>
              <w:pStyle w:val="Prrafodelista"/>
              <w:numPr>
                <w:ilvl w:val="1"/>
                <w:numId w:val="12"/>
              </w:numPr>
              <w:rPr>
                <w:del w:id="661" w:author="Regina Casanova" w:date="2017-06-26T16:02:00Z"/>
                <w:lang w:val="es-ES"/>
              </w:rPr>
            </w:pPr>
            <w:del w:id="662" w:author="Regina Casanova" w:date="2017-06-26T16:02:00Z">
              <w:r w:rsidRPr="00D53AB2">
                <w:rPr>
                  <w:lang w:val="es-ES"/>
                </w:rPr>
                <w:delText>Prueba</w:delText>
              </w:r>
            </w:del>
          </w:p>
        </w:tc>
        <w:tc>
          <w:tcPr>
            <w:tcW w:w="277" w:type="pct"/>
          </w:tcPr>
          <w:p w14:paraId="5405C193" w14:textId="77777777" w:rsidR="00DA3419" w:rsidRDefault="00DA3419" w:rsidP="009B45F6">
            <w:pPr>
              <w:rPr>
                <w:del w:id="663" w:author="Regina Casanova" w:date="2017-06-26T16:02:00Z"/>
                <w:lang w:val="es-ES"/>
              </w:rPr>
            </w:pPr>
          </w:p>
        </w:tc>
        <w:tc>
          <w:tcPr>
            <w:tcW w:w="277" w:type="pct"/>
          </w:tcPr>
          <w:p w14:paraId="7BE00BF3" w14:textId="77777777" w:rsidR="00DA3419" w:rsidRDefault="00DA3419" w:rsidP="009B45F6">
            <w:pPr>
              <w:rPr>
                <w:del w:id="664" w:author="Regina Casanova" w:date="2017-06-26T16:02:00Z"/>
                <w:lang w:val="es-ES"/>
              </w:rPr>
            </w:pPr>
          </w:p>
        </w:tc>
        <w:tc>
          <w:tcPr>
            <w:tcW w:w="277" w:type="pct"/>
          </w:tcPr>
          <w:p w14:paraId="5D376A87" w14:textId="77777777" w:rsidR="00DA3419" w:rsidRDefault="00DA3419" w:rsidP="009B45F6">
            <w:pPr>
              <w:rPr>
                <w:del w:id="665" w:author="Regina Casanova" w:date="2017-06-26T16:02:00Z"/>
                <w:lang w:val="es-ES"/>
              </w:rPr>
            </w:pPr>
          </w:p>
        </w:tc>
        <w:tc>
          <w:tcPr>
            <w:tcW w:w="277" w:type="pct"/>
          </w:tcPr>
          <w:p w14:paraId="31FEA39F" w14:textId="77777777" w:rsidR="00DA3419" w:rsidRDefault="00DA3419" w:rsidP="009B45F6">
            <w:pPr>
              <w:rPr>
                <w:del w:id="666" w:author="Regina Casanova" w:date="2017-06-26T16:02:00Z"/>
                <w:lang w:val="es-ES"/>
              </w:rPr>
            </w:pPr>
          </w:p>
        </w:tc>
        <w:tc>
          <w:tcPr>
            <w:tcW w:w="277" w:type="pct"/>
          </w:tcPr>
          <w:p w14:paraId="10D7D7CB" w14:textId="2BAA463C" w:rsidR="00DA3419" w:rsidRDefault="00DA3419" w:rsidP="009B45F6">
            <w:pPr>
              <w:rPr>
                <w:del w:id="667" w:author="Regina Casanova" w:date="2017-06-26T16:02:00Z"/>
                <w:lang w:val="es-ES"/>
              </w:rPr>
            </w:pPr>
            <w:del w:id="668" w:author="Regina Casanova" w:date="2017-06-26T16:02:00Z">
              <w:r>
                <w:rPr>
                  <w:lang w:val="es-ES"/>
                </w:rPr>
                <w:delText>X</w:delText>
              </w:r>
            </w:del>
          </w:p>
        </w:tc>
        <w:tc>
          <w:tcPr>
            <w:tcW w:w="277" w:type="pct"/>
          </w:tcPr>
          <w:p w14:paraId="437E2FBB" w14:textId="46D82E48" w:rsidR="00DA3419" w:rsidRDefault="00DA3419" w:rsidP="009B45F6">
            <w:pPr>
              <w:rPr>
                <w:del w:id="669" w:author="Regina Casanova" w:date="2017-06-26T16:02:00Z"/>
                <w:lang w:val="es-ES"/>
              </w:rPr>
            </w:pPr>
          </w:p>
        </w:tc>
        <w:tc>
          <w:tcPr>
            <w:tcW w:w="277" w:type="pct"/>
          </w:tcPr>
          <w:p w14:paraId="5AFA007C" w14:textId="77777777" w:rsidR="00DA3419" w:rsidRDefault="00DA3419" w:rsidP="009B45F6">
            <w:pPr>
              <w:rPr>
                <w:del w:id="670" w:author="Regina Casanova" w:date="2017-06-26T16:02:00Z"/>
                <w:lang w:val="es-ES"/>
              </w:rPr>
            </w:pPr>
          </w:p>
        </w:tc>
        <w:tc>
          <w:tcPr>
            <w:tcW w:w="277" w:type="pct"/>
          </w:tcPr>
          <w:p w14:paraId="504DE878" w14:textId="77777777" w:rsidR="00DA3419" w:rsidRDefault="00DA3419" w:rsidP="009B45F6">
            <w:pPr>
              <w:rPr>
                <w:del w:id="671" w:author="Regina Casanova" w:date="2017-06-26T16:02:00Z"/>
                <w:lang w:val="es-ES"/>
              </w:rPr>
            </w:pPr>
          </w:p>
        </w:tc>
        <w:tc>
          <w:tcPr>
            <w:tcW w:w="277" w:type="pct"/>
          </w:tcPr>
          <w:p w14:paraId="15140763" w14:textId="77777777" w:rsidR="00DA3419" w:rsidRDefault="00DA3419" w:rsidP="009B45F6">
            <w:pPr>
              <w:rPr>
                <w:del w:id="672" w:author="Regina Casanova" w:date="2017-06-26T16:02:00Z"/>
                <w:lang w:val="es-ES"/>
              </w:rPr>
            </w:pPr>
          </w:p>
        </w:tc>
        <w:tc>
          <w:tcPr>
            <w:tcW w:w="346" w:type="pct"/>
          </w:tcPr>
          <w:p w14:paraId="44749392" w14:textId="77777777" w:rsidR="00DA3419" w:rsidRDefault="00DA3419" w:rsidP="009B45F6">
            <w:pPr>
              <w:rPr>
                <w:del w:id="673" w:author="Regina Casanova" w:date="2017-06-26T16:02:00Z"/>
                <w:lang w:val="es-ES"/>
              </w:rPr>
            </w:pPr>
          </w:p>
        </w:tc>
      </w:tr>
      <w:tr w:rsidR="00DA3419" w14:paraId="0E9D81B9" w14:textId="474E2C5E" w:rsidTr="00C8627A">
        <w:trPr>
          <w:del w:id="674" w:author="Regina Casanova" w:date="2017-06-26T16:02:00Z"/>
        </w:trPr>
        <w:tc>
          <w:tcPr>
            <w:tcW w:w="2160" w:type="pct"/>
          </w:tcPr>
          <w:p w14:paraId="3EABD46E" w14:textId="216331DE" w:rsidR="00DA3419" w:rsidRPr="00D53AB2" w:rsidRDefault="00DA3419" w:rsidP="00D53AB2">
            <w:pPr>
              <w:pStyle w:val="Prrafodelista"/>
              <w:numPr>
                <w:ilvl w:val="1"/>
                <w:numId w:val="12"/>
              </w:numPr>
              <w:rPr>
                <w:del w:id="675" w:author="Regina Casanova" w:date="2017-06-26T16:02:00Z"/>
                <w:lang w:val="es-ES"/>
              </w:rPr>
            </w:pPr>
            <w:del w:id="676" w:author="Regina Casanova" w:date="2017-06-26T16:02:00Z">
              <w:r>
                <w:rPr>
                  <w:lang w:val="es-ES"/>
                </w:rPr>
                <w:delText>Documentación</w:delText>
              </w:r>
            </w:del>
          </w:p>
        </w:tc>
        <w:tc>
          <w:tcPr>
            <w:tcW w:w="277" w:type="pct"/>
          </w:tcPr>
          <w:p w14:paraId="61014F02" w14:textId="77777777" w:rsidR="00DA3419" w:rsidRDefault="00DA3419" w:rsidP="009B45F6">
            <w:pPr>
              <w:rPr>
                <w:del w:id="677" w:author="Regina Casanova" w:date="2017-06-26T16:02:00Z"/>
                <w:lang w:val="es-ES"/>
              </w:rPr>
            </w:pPr>
          </w:p>
        </w:tc>
        <w:tc>
          <w:tcPr>
            <w:tcW w:w="277" w:type="pct"/>
          </w:tcPr>
          <w:p w14:paraId="0A40F1C5" w14:textId="77777777" w:rsidR="00DA3419" w:rsidRDefault="00DA3419" w:rsidP="009B45F6">
            <w:pPr>
              <w:rPr>
                <w:del w:id="678" w:author="Regina Casanova" w:date="2017-06-26T16:02:00Z"/>
                <w:lang w:val="es-ES"/>
              </w:rPr>
            </w:pPr>
          </w:p>
        </w:tc>
        <w:tc>
          <w:tcPr>
            <w:tcW w:w="277" w:type="pct"/>
          </w:tcPr>
          <w:p w14:paraId="7887D792" w14:textId="77777777" w:rsidR="00DA3419" w:rsidRDefault="00DA3419" w:rsidP="009B45F6">
            <w:pPr>
              <w:rPr>
                <w:del w:id="679" w:author="Regina Casanova" w:date="2017-06-26T16:02:00Z"/>
                <w:lang w:val="es-ES"/>
              </w:rPr>
            </w:pPr>
          </w:p>
        </w:tc>
        <w:tc>
          <w:tcPr>
            <w:tcW w:w="277" w:type="pct"/>
          </w:tcPr>
          <w:p w14:paraId="0E660769" w14:textId="77777777" w:rsidR="00DA3419" w:rsidRDefault="00DA3419" w:rsidP="009B45F6">
            <w:pPr>
              <w:rPr>
                <w:del w:id="680" w:author="Regina Casanova" w:date="2017-06-26T16:02:00Z"/>
                <w:lang w:val="es-ES"/>
              </w:rPr>
            </w:pPr>
          </w:p>
        </w:tc>
        <w:tc>
          <w:tcPr>
            <w:tcW w:w="277" w:type="pct"/>
          </w:tcPr>
          <w:p w14:paraId="7B36F4EC" w14:textId="77777777" w:rsidR="00DA3419" w:rsidRDefault="00DA3419" w:rsidP="009B45F6">
            <w:pPr>
              <w:rPr>
                <w:del w:id="681" w:author="Regina Casanova" w:date="2017-06-26T16:02:00Z"/>
                <w:lang w:val="es-ES"/>
              </w:rPr>
            </w:pPr>
          </w:p>
        </w:tc>
        <w:tc>
          <w:tcPr>
            <w:tcW w:w="277" w:type="pct"/>
          </w:tcPr>
          <w:p w14:paraId="065F0144" w14:textId="6E745592" w:rsidR="00DA3419" w:rsidRDefault="00DA3419" w:rsidP="009B45F6">
            <w:pPr>
              <w:rPr>
                <w:del w:id="682" w:author="Regina Casanova" w:date="2017-06-26T16:02:00Z"/>
                <w:lang w:val="es-ES"/>
              </w:rPr>
            </w:pPr>
            <w:del w:id="683" w:author="Regina Casanova" w:date="2017-06-26T16:02:00Z">
              <w:r>
                <w:rPr>
                  <w:lang w:val="es-ES"/>
                </w:rPr>
                <w:delText>X</w:delText>
              </w:r>
            </w:del>
          </w:p>
        </w:tc>
        <w:tc>
          <w:tcPr>
            <w:tcW w:w="277" w:type="pct"/>
          </w:tcPr>
          <w:p w14:paraId="05C0472D" w14:textId="0003C4F1" w:rsidR="00DA3419" w:rsidRDefault="00DA3419" w:rsidP="009B45F6">
            <w:pPr>
              <w:rPr>
                <w:del w:id="684" w:author="Regina Casanova" w:date="2017-06-26T16:02:00Z"/>
                <w:lang w:val="es-ES"/>
              </w:rPr>
            </w:pPr>
          </w:p>
        </w:tc>
        <w:tc>
          <w:tcPr>
            <w:tcW w:w="277" w:type="pct"/>
          </w:tcPr>
          <w:p w14:paraId="3C77490A" w14:textId="77777777" w:rsidR="00DA3419" w:rsidRDefault="00DA3419" w:rsidP="009B45F6">
            <w:pPr>
              <w:rPr>
                <w:del w:id="685" w:author="Regina Casanova" w:date="2017-06-26T16:02:00Z"/>
                <w:lang w:val="es-ES"/>
              </w:rPr>
            </w:pPr>
          </w:p>
        </w:tc>
        <w:tc>
          <w:tcPr>
            <w:tcW w:w="277" w:type="pct"/>
          </w:tcPr>
          <w:p w14:paraId="4739C73E" w14:textId="77777777" w:rsidR="00DA3419" w:rsidRDefault="00DA3419" w:rsidP="009B45F6">
            <w:pPr>
              <w:rPr>
                <w:del w:id="686" w:author="Regina Casanova" w:date="2017-06-26T16:02:00Z"/>
                <w:lang w:val="es-ES"/>
              </w:rPr>
            </w:pPr>
          </w:p>
        </w:tc>
        <w:tc>
          <w:tcPr>
            <w:tcW w:w="346" w:type="pct"/>
          </w:tcPr>
          <w:p w14:paraId="1D08F44F" w14:textId="77777777" w:rsidR="00DA3419" w:rsidRDefault="00DA3419" w:rsidP="009B45F6">
            <w:pPr>
              <w:rPr>
                <w:del w:id="687" w:author="Regina Casanova" w:date="2017-06-26T16:02:00Z"/>
                <w:lang w:val="es-ES"/>
              </w:rPr>
            </w:pPr>
          </w:p>
        </w:tc>
      </w:tr>
      <w:tr w:rsidR="00DA3419" w14:paraId="704AE841" w14:textId="7B912C39" w:rsidTr="00C8627A">
        <w:trPr>
          <w:trHeight w:val="320"/>
          <w:del w:id="688" w:author="Regina Casanova" w:date="2017-06-26T16:02:00Z"/>
        </w:trPr>
        <w:tc>
          <w:tcPr>
            <w:tcW w:w="2160" w:type="pct"/>
          </w:tcPr>
          <w:p w14:paraId="73F15687" w14:textId="12DC7211" w:rsidR="00DA3419" w:rsidRPr="00D53AB2" w:rsidRDefault="00DA3419" w:rsidP="00D53AB2">
            <w:pPr>
              <w:pStyle w:val="Prrafodelista"/>
              <w:numPr>
                <w:ilvl w:val="0"/>
                <w:numId w:val="11"/>
              </w:numPr>
              <w:rPr>
                <w:del w:id="689" w:author="Regina Casanova" w:date="2017-06-26T16:02:00Z"/>
                <w:lang w:val="es-ES"/>
              </w:rPr>
            </w:pPr>
            <w:del w:id="690" w:author="Regina Casanova" w:date="2017-06-26T16:02:00Z">
              <w:r>
                <w:rPr>
                  <w:lang w:val="es-ES"/>
                </w:rPr>
                <w:delText>Medición</w:delText>
              </w:r>
            </w:del>
          </w:p>
        </w:tc>
        <w:tc>
          <w:tcPr>
            <w:tcW w:w="277" w:type="pct"/>
          </w:tcPr>
          <w:p w14:paraId="0C917C78" w14:textId="77777777" w:rsidR="00DA3419" w:rsidRDefault="00DA3419" w:rsidP="009B45F6">
            <w:pPr>
              <w:rPr>
                <w:del w:id="691" w:author="Regina Casanova" w:date="2017-06-26T16:02:00Z"/>
                <w:lang w:val="es-ES"/>
              </w:rPr>
            </w:pPr>
          </w:p>
        </w:tc>
        <w:tc>
          <w:tcPr>
            <w:tcW w:w="277" w:type="pct"/>
          </w:tcPr>
          <w:p w14:paraId="4460D226" w14:textId="77777777" w:rsidR="00DA3419" w:rsidRDefault="00DA3419" w:rsidP="009B45F6">
            <w:pPr>
              <w:rPr>
                <w:del w:id="692" w:author="Regina Casanova" w:date="2017-06-26T16:02:00Z"/>
                <w:lang w:val="es-ES"/>
              </w:rPr>
            </w:pPr>
          </w:p>
        </w:tc>
        <w:tc>
          <w:tcPr>
            <w:tcW w:w="277" w:type="pct"/>
          </w:tcPr>
          <w:p w14:paraId="516ACB61" w14:textId="77777777" w:rsidR="00DA3419" w:rsidRDefault="00DA3419" w:rsidP="009B45F6">
            <w:pPr>
              <w:rPr>
                <w:del w:id="693" w:author="Regina Casanova" w:date="2017-06-26T16:02:00Z"/>
                <w:lang w:val="es-ES"/>
              </w:rPr>
            </w:pPr>
          </w:p>
        </w:tc>
        <w:tc>
          <w:tcPr>
            <w:tcW w:w="277" w:type="pct"/>
          </w:tcPr>
          <w:p w14:paraId="09091E56" w14:textId="77777777" w:rsidR="00DA3419" w:rsidRDefault="00DA3419" w:rsidP="009B45F6">
            <w:pPr>
              <w:rPr>
                <w:del w:id="694" w:author="Regina Casanova" w:date="2017-06-26T16:02:00Z"/>
                <w:lang w:val="es-ES"/>
              </w:rPr>
            </w:pPr>
          </w:p>
        </w:tc>
        <w:tc>
          <w:tcPr>
            <w:tcW w:w="277" w:type="pct"/>
          </w:tcPr>
          <w:p w14:paraId="3DDD7167" w14:textId="77777777" w:rsidR="00DA3419" w:rsidRDefault="00DA3419" w:rsidP="009B45F6">
            <w:pPr>
              <w:rPr>
                <w:del w:id="695" w:author="Regina Casanova" w:date="2017-06-26T16:02:00Z"/>
                <w:lang w:val="es-ES"/>
              </w:rPr>
            </w:pPr>
          </w:p>
        </w:tc>
        <w:tc>
          <w:tcPr>
            <w:tcW w:w="277" w:type="pct"/>
          </w:tcPr>
          <w:p w14:paraId="7354640A" w14:textId="77777777" w:rsidR="00DA3419" w:rsidRDefault="00DA3419" w:rsidP="009B45F6">
            <w:pPr>
              <w:rPr>
                <w:del w:id="696" w:author="Regina Casanova" w:date="2017-06-26T16:02:00Z"/>
                <w:lang w:val="es-ES"/>
              </w:rPr>
            </w:pPr>
          </w:p>
        </w:tc>
        <w:tc>
          <w:tcPr>
            <w:tcW w:w="277" w:type="pct"/>
          </w:tcPr>
          <w:p w14:paraId="078EDBDB" w14:textId="77777777" w:rsidR="00DA3419" w:rsidRDefault="00DA3419" w:rsidP="009B45F6">
            <w:pPr>
              <w:rPr>
                <w:del w:id="697" w:author="Regina Casanova" w:date="2017-06-26T16:02:00Z"/>
                <w:lang w:val="es-ES"/>
              </w:rPr>
            </w:pPr>
          </w:p>
        </w:tc>
        <w:tc>
          <w:tcPr>
            <w:tcW w:w="277" w:type="pct"/>
          </w:tcPr>
          <w:p w14:paraId="0E951CBB" w14:textId="77777777" w:rsidR="00DA3419" w:rsidRDefault="00DA3419" w:rsidP="009B45F6">
            <w:pPr>
              <w:rPr>
                <w:del w:id="698" w:author="Regina Casanova" w:date="2017-06-26T16:02:00Z"/>
                <w:lang w:val="es-ES"/>
              </w:rPr>
            </w:pPr>
          </w:p>
        </w:tc>
        <w:tc>
          <w:tcPr>
            <w:tcW w:w="277" w:type="pct"/>
          </w:tcPr>
          <w:p w14:paraId="097BDFF1" w14:textId="77777777" w:rsidR="00DA3419" w:rsidRDefault="00DA3419" w:rsidP="009B45F6">
            <w:pPr>
              <w:rPr>
                <w:del w:id="699" w:author="Regina Casanova" w:date="2017-06-26T16:02:00Z"/>
                <w:lang w:val="es-ES"/>
              </w:rPr>
            </w:pPr>
          </w:p>
        </w:tc>
        <w:tc>
          <w:tcPr>
            <w:tcW w:w="346" w:type="pct"/>
          </w:tcPr>
          <w:p w14:paraId="0B5A8963" w14:textId="77777777" w:rsidR="00DA3419" w:rsidRDefault="00DA3419" w:rsidP="009B45F6">
            <w:pPr>
              <w:rPr>
                <w:del w:id="700" w:author="Regina Casanova" w:date="2017-06-26T16:02:00Z"/>
                <w:lang w:val="es-ES"/>
              </w:rPr>
            </w:pPr>
          </w:p>
        </w:tc>
      </w:tr>
      <w:tr w:rsidR="00DA3419" w14:paraId="5C02D9EE" w14:textId="2B55460D" w:rsidTr="00C8627A">
        <w:trPr>
          <w:del w:id="701" w:author="Regina Casanova" w:date="2017-06-26T16:02:00Z"/>
        </w:trPr>
        <w:tc>
          <w:tcPr>
            <w:tcW w:w="2160" w:type="pct"/>
          </w:tcPr>
          <w:p w14:paraId="3836BB44" w14:textId="3263190C" w:rsidR="00DA3419" w:rsidRPr="00D53AB2" w:rsidRDefault="00DA3419" w:rsidP="00DA3419">
            <w:pPr>
              <w:rPr>
                <w:del w:id="702" w:author="Regina Casanova" w:date="2017-06-26T16:02:00Z"/>
                <w:lang w:val="es-ES"/>
              </w:rPr>
            </w:pPr>
            <w:del w:id="703" w:author="Regina Casanova" w:date="2017-06-26T16:02:00Z">
              <w:r>
                <w:rPr>
                  <w:lang w:val="es-ES"/>
                </w:rPr>
                <w:delText xml:space="preserve">   </w:delText>
              </w:r>
              <w:r w:rsidR="00C8627A">
                <w:rPr>
                  <w:lang w:val="es-ES"/>
                </w:rPr>
                <w:delText xml:space="preserve">     </w:delText>
              </w:r>
              <w:r>
                <w:rPr>
                  <w:lang w:val="es-ES"/>
                </w:rPr>
                <w:delText>2.1 Encuestas</w:delText>
              </w:r>
            </w:del>
          </w:p>
        </w:tc>
        <w:tc>
          <w:tcPr>
            <w:tcW w:w="277" w:type="pct"/>
          </w:tcPr>
          <w:p w14:paraId="26BB03A9" w14:textId="77777777" w:rsidR="00DA3419" w:rsidRDefault="00DA3419" w:rsidP="009B45F6">
            <w:pPr>
              <w:rPr>
                <w:del w:id="704" w:author="Regina Casanova" w:date="2017-06-26T16:02:00Z"/>
                <w:lang w:val="es-ES"/>
              </w:rPr>
            </w:pPr>
          </w:p>
        </w:tc>
        <w:tc>
          <w:tcPr>
            <w:tcW w:w="277" w:type="pct"/>
          </w:tcPr>
          <w:p w14:paraId="6F8829B5" w14:textId="77777777" w:rsidR="00DA3419" w:rsidRDefault="00DA3419" w:rsidP="009B45F6">
            <w:pPr>
              <w:rPr>
                <w:del w:id="705" w:author="Regina Casanova" w:date="2017-06-26T16:02:00Z"/>
                <w:lang w:val="es-ES"/>
              </w:rPr>
            </w:pPr>
          </w:p>
        </w:tc>
        <w:tc>
          <w:tcPr>
            <w:tcW w:w="277" w:type="pct"/>
          </w:tcPr>
          <w:p w14:paraId="55B4F140" w14:textId="77777777" w:rsidR="00DA3419" w:rsidRDefault="00DA3419" w:rsidP="009B45F6">
            <w:pPr>
              <w:rPr>
                <w:del w:id="706" w:author="Regina Casanova" w:date="2017-06-26T16:02:00Z"/>
                <w:lang w:val="es-ES"/>
              </w:rPr>
            </w:pPr>
          </w:p>
        </w:tc>
        <w:tc>
          <w:tcPr>
            <w:tcW w:w="277" w:type="pct"/>
          </w:tcPr>
          <w:p w14:paraId="1997FEB1" w14:textId="77777777" w:rsidR="00DA3419" w:rsidRDefault="00DA3419" w:rsidP="009B45F6">
            <w:pPr>
              <w:rPr>
                <w:del w:id="707" w:author="Regina Casanova" w:date="2017-06-26T16:02:00Z"/>
                <w:lang w:val="es-ES"/>
              </w:rPr>
            </w:pPr>
          </w:p>
        </w:tc>
        <w:tc>
          <w:tcPr>
            <w:tcW w:w="277" w:type="pct"/>
          </w:tcPr>
          <w:p w14:paraId="771288FD" w14:textId="77777777" w:rsidR="00DA3419" w:rsidRDefault="00DA3419" w:rsidP="009B45F6">
            <w:pPr>
              <w:rPr>
                <w:del w:id="708" w:author="Regina Casanova" w:date="2017-06-26T16:02:00Z"/>
                <w:lang w:val="es-ES"/>
              </w:rPr>
            </w:pPr>
          </w:p>
        </w:tc>
        <w:tc>
          <w:tcPr>
            <w:tcW w:w="277" w:type="pct"/>
          </w:tcPr>
          <w:p w14:paraId="1D1E570F" w14:textId="2BA7119E" w:rsidR="00DA3419" w:rsidRDefault="00DA3419" w:rsidP="009B45F6">
            <w:pPr>
              <w:rPr>
                <w:del w:id="709" w:author="Regina Casanova" w:date="2017-06-26T16:02:00Z"/>
                <w:lang w:val="es-ES"/>
              </w:rPr>
            </w:pPr>
            <w:del w:id="710" w:author="Regina Casanova" w:date="2017-06-26T16:02:00Z">
              <w:r>
                <w:rPr>
                  <w:lang w:val="es-ES"/>
                </w:rPr>
                <w:delText>X</w:delText>
              </w:r>
            </w:del>
          </w:p>
        </w:tc>
        <w:tc>
          <w:tcPr>
            <w:tcW w:w="277" w:type="pct"/>
          </w:tcPr>
          <w:p w14:paraId="2FFEABBF" w14:textId="435B997D" w:rsidR="00DA3419" w:rsidRDefault="00DA3419" w:rsidP="009B45F6">
            <w:pPr>
              <w:rPr>
                <w:del w:id="711" w:author="Regina Casanova" w:date="2017-06-26T16:02:00Z"/>
                <w:lang w:val="es-ES"/>
              </w:rPr>
            </w:pPr>
            <w:del w:id="712" w:author="Regina Casanova" w:date="2017-06-26T16:02:00Z">
              <w:r>
                <w:rPr>
                  <w:lang w:val="es-ES"/>
                </w:rPr>
                <w:delText>X</w:delText>
              </w:r>
            </w:del>
          </w:p>
        </w:tc>
        <w:tc>
          <w:tcPr>
            <w:tcW w:w="277" w:type="pct"/>
          </w:tcPr>
          <w:p w14:paraId="580F9B4C" w14:textId="2C1C35D4" w:rsidR="00DA3419" w:rsidRDefault="00DA3419" w:rsidP="009B45F6">
            <w:pPr>
              <w:rPr>
                <w:del w:id="713" w:author="Regina Casanova" w:date="2017-06-26T16:02:00Z"/>
                <w:lang w:val="es-ES"/>
              </w:rPr>
            </w:pPr>
          </w:p>
        </w:tc>
        <w:tc>
          <w:tcPr>
            <w:tcW w:w="277" w:type="pct"/>
          </w:tcPr>
          <w:p w14:paraId="69C59570" w14:textId="77777777" w:rsidR="00DA3419" w:rsidRDefault="00DA3419" w:rsidP="009B45F6">
            <w:pPr>
              <w:rPr>
                <w:del w:id="714" w:author="Regina Casanova" w:date="2017-06-26T16:02:00Z"/>
                <w:lang w:val="es-ES"/>
              </w:rPr>
            </w:pPr>
          </w:p>
        </w:tc>
        <w:tc>
          <w:tcPr>
            <w:tcW w:w="346" w:type="pct"/>
          </w:tcPr>
          <w:p w14:paraId="016D2536" w14:textId="77777777" w:rsidR="00DA3419" w:rsidRDefault="00DA3419" w:rsidP="009B45F6">
            <w:pPr>
              <w:rPr>
                <w:del w:id="715" w:author="Regina Casanova" w:date="2017-06-26T16:02:00Z"/>
                <w:lang w:val="es-ES"/>
              </w:rPr>
            </w:pPr>
          </w:p>
        </w:tc>
      </w:tr>
      <w:tr w:rsidR="00DA3419" w14:paraId="4932B62A" w14:textId="53393CD7" w:rsidTr="00C8627A">
        <w:trPr>
          <w:del w:id="716" w:author="Regina Casanova" w:date="2017-06-26T16:02:00Z"/>
        </w:trPr>
        <w:tc>
          <w:tcPr>
            <w:tcW w:w="2160" w:type="pct"/>
          </w:tcPr>
          <w:p w14:paraId="0B867F05" w14:textId="11DEFD20" w:rsidR="00DA3419" w:rsidRDefault="00DA3419" w:rsidP="00DA3419">
            <w:pPr>
              <w:rPr>
                <w:del w:id="717" w:author="Regina Casanova" w:date="2017-06-26T16:02:00Z"/>
                <w:lang w:val="es-ES"/>
              </w:rPr>
            </w:pPr>
            <w:del w:id="718" w:author="Regina Casanova" w:date="2017-06-26T16:02:00Z">
              <w:r>
                <w:rPr>
                  <w:lang w:val="es-ES"/>
                </w:rPr>
                <w:delText xml:space="preserve">   </w:delText>
              </w:r>
              <w:r w:rsidR="00C8627A">
                <w:rPr>
                  <w:lang w:val="es-ES"/>
                </w:rPr>
                <w:delText xml:space="preserve">     </w:delText>
              </w:r>
              <w:r>
                <w:rPr>
                  <w:lang w:val="es-ES"/>
                </w:rPr>
                <w:delText xml:space="preserve">2.2 </w:delText>
              </w:r>
              <w:r w:rsidR="00C8627A">
                <w:rPr>
                  <w:lang w:val="es-ES"/>
                </w:rPr>
                <w:delText>Análisis</w:delText>
              </w:r>
              <w:r>
                <w:rPr>
                  <w:lang w:val="es-ES"/>
                </w:rPr>
                <w:delText xml:space="preserve"> </w:delText>
              </w:r>
              <w:r w:rsidR="00C8627A">
                <w:rPr>
                  <w:lang w:val="es-ES"/>
                </w:rPr>
                <w:delText>Estadísticos</w:delText>
              </w:r>
            </w:del>
          </w:p>
        </w:tc>
        <w:tc>
          <w:tcPr>
            <w:tcW w:w="277" w:type="pct"/>
          </w:tcPr>
          <w:p w14:paraId="41C39E4F" w14:textId="77777777" w:rsidR="00DA3419" w:rsidRDefault="00DA3419" w:rsidP="009B45F6">
            <w:pPr>
              <w:rPr>
                <w:del w:id="719" w:author="Regina Casanova" w:date="2017-06-26T16:02:00Z"/>
                <w:lang w:val="es-ES"/>
              </w:rPr>
            </w:pPr>
          </w:p>
        </w:tc>
        <w:tc>
          <w:tcPr>
            <w:tcW w:w="277" w:type="pct"/>
          </w:tcPr>
          <w:p w14:paraId="089D1F15" w14:textId="77777777" w:rsidR="00DA3419" w:rsidRDefault="00DA3419" w:rsidP="009B45F6">
            <w:pPr>
              <w:rPr>
                <w:del w:id="720" w:author="Regina Casanova" w:date="2017-06-26T16:02:00Z"/>
                <w:lang w:val="es-ES"/>
              </w:rPr>
            </w:pPr>
          </w:p>
        </w:tc>
        <w:tc>
          <w:tcPr>
            <w:tcW w:w="277" w:type="pct"/>
          </w:tcPr>
          <w:p w14:paraId="0EBE2F11" w14:textId="77777777" w:rsidR="00DA3419" w:rsidRDefault="00DA3419" w:rsidP="009B45F6">
            <w:pPr>
              <w:rPr>
                <w:del w:id="721" w:author="Regina Casanova" w:date="2017-06-26T16:02:00Z"/>
                <w:lang w:val="es-ES"/>
              </w:rPr>
            </w:pPr>
          </w:p>
        </w:tc>
        <w:tc>
          <w:tcPr>
            <w:tcW w:w="277" w:type="pct"/>
          </w:tcPr>
          <w:p w14:paraId="312048C3" w14:textId="77777777" w:rsidR="00DA3419" w:rsidRDefault="00DA3419" w:rsidP="009B45F6">
            <w:pPr>
              <w:rPr>
                <w:del w:id="722" w:author="Regina Casanova" w:date="2017-06-26T16:02:00Z"/>
                <w:lang w:val="es-ES"/>
              </w:rPr>
            </w:pPr>
          </w:p>
        </w:tc>
        <w:tc>
          <w:tcPr>
            <w:tcW w:w="277" w:type="pct"/>
          </w:tcPr>
          <w:p w14:paraId="3E943369" w14:textId="77777777" w:rsidR="00DA3419" w:rsidRDefault="00DA3419" w:rsidP="009B45F6">
            <w:pPr>
              <w:rPr>
                <w:del w:id="723" w:author="Regina Casanova" w:date="2017-06-26T16:02:00Z"/>
                <w:lang w:val="es-ES"/>
              </w:rPr>
            </w:pPr>
          </w:p>
        </w:tc>
        <w:tc>
          <w:tcPr>
            <w:tcW w:w="277" w:type="pct"/>
          </w:tcPr>
          <w:p w14:paraId="5685236D" w14:textId="77777777" w:rsidR="00DA3419" w:rsidRDefault="00DA3419" w:rsidP="009B45F6">
            <w:pPr>
              <w:rPr>
                <w:del w:id="724" w:author="Regina Casanova" w:date="2017-06-26T16:02:00Z"/>
                <w:lang w:val="es-ES"/>
              </w:rPr>
            </w:pPr>
          </w:p>
        </w:tc>
        <w:tc>
          <w:tcPr>
            <w:tcW w:w="277" w:type="pct"/>
          </w:tcPr>
          <w:p w14:paraId="4CACF619" w14:textId="77777777" w:rsidR="00DA3419" w:rsidRDefault="00DA3419" w:rsidP="009B45F6">
            <w:pPr>
              <w:rPr>
                <w:del w:id="725" w:author="Regina Casanova" w:date="2017-06-26T16:02:00Z"/>
                <w:lang w:val="es-ES"/>
              </w:rPr>
            </w:pPr>
          </w:p>
        </w:tc>
        <w:tc>
          <w:tcPr>
            <w:tcW w:w="277" w:type="pct"/>
          </w:tcPr>
          <w:p w14:paraId="2269ED55" w14:textId="5149C6E7" w:rsidR="00DA3419" w:rsidRDefault="00DA3419" w:rsidP="009B45F6">
            <w:pPr>
              <w:rPr>
                <w:del w:id="726" w:author="Regina Casanova" w:date="2017-06-26T16:02:00Z"/>
                <w:lang w:val="es-ES"/>
              </w:rPr>
            </w:pPr>
            <w:del w:id="727" w:author="Regina Casanova" w:date="2017-06-26T16:02:00Z">
              <w:r>
                <w:rPr>
                  <w:lang w:val="es-ES"/>
                </w:rPr>
                <w:delText>X</w:delText>
              </w:r>
            </w:del>
          </w:p>
        </w:tc>
        <w:tc>
          <w:tcPr>
            <w:tcW w:w="277" w:type="pct"/>
          </w:tcPr>
          <w:p w14:paraId="54C29DF5" w14:textId="1660714C" w:rsidR="00DA3419" w:rsidRDefault="00DA3419" w:rsidP="009B45F6">
            <w:pPr>
              <w:rPr>
                <w:del w:id="728" w:author="Regina Casanova" w:date="2017-06-26T16:02:00Z"/>
                <w:lang w:val="es-ES"/>
              </w:rPr>
            </w:pPr>
          </w:p>
        </w:tc>
        <w:tc>
          <w:tcPr>
            <w:tcW w:w="346" w:type="pct"/>
          </w:tcPr>
          <w:p w14:paraId="55DFF519" w14:textId="77777777" w:rsidR="00DA3419" w:rsidRDefault="00DA3419" w:rsidP="009B45F6">
            <w:pPr>
              <w:rPr>
                <w:del w:id="729" w:author="Regina Casanova" w:date="2017-06-26T16:02:00Z"/>
                <w:lang w:val="es-ES"/>
              </w:rPr>
            </w:pPr>
          </w:p>
        </w:tc>
      </w:tr>
      <w:tr w:rsidR="00DA3419" w14:paraId="5EF123E8" w14:textId="0BCAA217" w:rsidTr="00C8627A">
        <w:trPr>
          <w:del w:id="730" w:author="Regina Casanova" w:date="2017-06-26T16:02:00Z"/>
        </w:trPr>
        <w:tc>
          <w:tcPr>
            <w:tcW w:w="2160" w:type="pct"/>
          </w:tcPr>
          <w:p w14:paraId="46C83940" w14:textId="705E52E6" w:rsidR="00DA3419" w:rsidRPr="00DA3419" w:rsidRDefault="00DA3419" w:rsidP="00DA3419">
            <w:pPr>
              <w:pStyle w:val="Prrafodelista"/>
              <w:numPr>
                <w:ilvl w:val="0"/>
                <w:numId w:val="11"/>
              </w:numPr>
              <w:rPr>
                <w:del w:id="731" w:author="Regina Casanova" w:date="2017-06-26T16:02:00Z"/>
                <w:lang w:val="es-ES"/>
              </w:rPr>
            </w:pPr>
            <w:del w:id="732" w:author="Regina Casanova" w:date="2017-06-26T16:02:00Z">
              <w:r>
                <w:rPr>
                  <w:lang w:val="es-ES"/>
                </w:rPr>
                <w:delText>Publicación</w:delText>
              </w:r>
            </w:del>
          </w:p>
        </w:tc>
        <w:tc>
          <w:tcPr>
            <w:tcW w:w="277" w:type="pct"/>
          </w:tcPr>
          <w:p w14:paraId="0A491CF4" w14:textId="77777777" w:rsidR="00DA3419" w:rsidRDefault="00DA3419" w:rsidP="009B45F6">
            <w:pPr>
              <w:rPr>
                <w:del w:id="733" w:author="Regina Casanova" w:date="2017-06-26T16:02:00Z"/>
                <w:lang w:val="es-ES"/>
              </w:rPr>
            </w:pPr>
          </w:p>
        </w:tc>
        <w:tc>
          <w:tcPr>
            <w:tcW w:w="277" w:type="pct"/>
          </w:tcPr>
          <w:p w14:paraId="31E861CE" w14:textId="77777777" w:rsidR="00DA3419" w:rsidRDefault="00DA3419" w:rsidP="009B45F6">
            <w:pPr>
              <w:rPr>
                <w:del w:id="734" w:author="Regina Casanova" w:date="2017-06-26T16:02:00Z"/>
                <w:lang w:val="es-ES"/>
              </w:rPr>
            </w:pPr>
          </w:p>
        </w:tc>
        <w:tc>
          <w:tcPr>
            <w:tcW w:w="277" w:type="pct"/>
          </w:tcPr>
          <w:p w14:paraId="3AFCF946" w14:textId="77777777" w:rsidR="00DA3419" w:rsidRDefault="00DA3419" w:rsidP="009B45F6">
            <w:pPr>
              <w:rPr>
                <w:del w:id="735" w:author="Regina Casanova" w:date="2017-06-26T16:02:00Z"/>
                <w:lang w:val="es-ES"/>
              </w:rPr>
            </w:pPr>
          </w:p>
        </w:tc>
        <w:tc>
          <w:tcPr>
            <w:tcW w:w="277" w:type="pct"/>
          </w:tcPr>
          <w:p w14:paraId="15F3B951" w14:textId="77777777" w:rsidR="00DA3419" w:rsidRDefault="00DA3419" w:rsidP="009B45F6">
            <w:pPr>
              <w:rPr>
                <w:del w:id="736" w:author="Regina Casanova" w:date="2017-06-26T16:02:00Z"/>
                <w:lang w:val="es-ES"/>
              </w:rPr>
            </w:pPr>
          </w:p>
        </w:tc>
        <w:tc>
          <w:tcPr>
            <w:tcW w:w="277" w:type="pct"/>
          </w:tcPr>
          <w:p w14:paraId="42190575" w14:textId="77777777" w:rsidR="00DA3419" w:rsidRDefault="00DA3419" w:rsidP="009B45F6">
            <w:pPr>
              <w:rPr>
                <w:del w:id="737" w:author="Regina Casanova" w:date="2017-06-26T16:02:00Z"/>
                <w:lang w:val="es-ES"/>
              </w:rPr>
            </w:pPr>
          </w:p>
        </w:tc>
        <w:tc>
          <w:tcPr>
            <w:tcW w:w="277" w:type="pct"/>
          </w:tcPr>
          <w:p w14:paraId="54F339B6" w14:textId="77777777" w:rsidR="00DA3419" w:rsidRDefault="00DA3419" w:rsidP="009B45F6">
            <w:pPr>
              <w:rPr>
                <w:del w:id="738" w:author="Regina Casanova" w:date="2017-06-26T16:02:00Z"/>
                <w:lang w:val="es-ES"/>
              </w:rPr>
            </w:pPr>
          </w:p>
        </w:tc>
        <w:tc>
          <w:tcPr>
            <w:tcW w:w="277" w:type="pct"/>
          </w:tcPr>
          <w:p w14:paraId="11F9DDA7" w14:textId="77777777" w:rsidR="00DA3419" w:rsidRDefault="00DA3419" w:rsidP="009B45F6">
            <w:pPr>
              <w:rPr>
                <w:del w:id="739" w:author="Regina Casanova" w:date="2017-06-26T16:02:00Z"/>
                <w:lang w:val="es-ES"/>
              </w:rPr>
            </w:pPr>
          </w:p>
        </w:tc>
        <w:tc>
          <w:tcPr>
            <w:tcW w:w="277" w:type="pct"/>
          </w:tcPr>
          <w:p w14:paraId="39B8FDAD" w14:textId="77777777" w:rsidR="00DA3419" w:rsidRDefault="00DA3419" w:rsidP="009B45F6">
            <w:pPr>
              <w:rPr>
                <w:del w:id="740" w:author="Regina Casanova" w:date="2017-06-26T16:02:00Z"/>
                <w:lang w:val="es-ES"/>
              </w:rPr>
            </w:pPr>
          </w:p>
        </w:tc>
        <w:tc>
          <w:tcPr>
            <w:tcW w:w="277" w:type="pct"/>
          </w:tcPr>
          <w:p w14:paraId="08E89D8F" w14:textId="6D9F29C7" w:rsidR="00DA3419" w:rsidRDefault="00DA3419" w:rsidP="009B45F6">
            <w:pPr>
              <w:rPr>
                <w:del w:id="741" w:author="Regina Casanova" w:date="2017-06-26T16:02:00Z"/>
                <w:lang w:val="es-ES"/>
              </w:rPr>
            </w:pPr>
            <w:del w:id="742" w:author="Regina Casanova" w:date="2017-06-26T16:02:00Z">
              <w:r>
                <w:rPr>
                  <w:lang w:val="es-ES"/>
                </w:rPr>
                <w:delText>X</w:delText>
              </w:r>
            </w:del>
          </w:p>
        </w:tc>
        <w:tc>
          <w:tcPr>
            <w:tcW w:w="346" w:type="pct"/>
          </w:tcPr>
          <w:p w14:paraId="77B9164E" w14:textId="4B751512" w:rsidR="00DA3419" w:rsidRDefault="00DA3419" w:rsidP="009B45F6">
            <w:pPr>
              <w:rPr>
                <w:del w:id="743" w:author="Regina Casanova" w:date="2017-06-26T16:02:00Z"/>
                <w:lang w:val="es-ES"/>
              </w:rPr>
            </w:pPr>
            <w:del w:id="744" w:author="Regina Casanova" w:date="2017-06-26T16:02:00Z">
              <w:r>
                <w:rPr>
                  <w:lang w:val="es-ES"/>
                </w:rPr>
                <w:delText>X</w:delText>
              </w:r>
            </w:del>
          </w:p>
        </w:tc>
      </w:tr>
    </w:tbl>
    <w:p w14:paraId="0804FBFB" w14:textId="77777777" w:rsidR="00D53AB2" w:rsidRDefault="00D53AB2" w:rsidP="00377A7C">
      <w:pPr>
        <w:jc w:val="both"/>
        <w:rPr>
          <w:lang w:val="es-ES"/>
        </w:rPr>
        <w:pPrChange w:id="745" w:author="Regina Casanova" w:date="2017-06-26T16:02:00Z">
          <w:pPr/>
        </w:pPrChange>
      </w:pPr>
    </w:p>
    <w:p w14:paraId="1B6739E4" w14:textId="2EE25797" w:rsidR="00302092" w:rsidRDefault="008921DC" w:rsidP="00377A7C">
      <w:pPr>
        <w:pStyle w:val="Prrafodelista"/>
        <w:numPr>
          <w:ilvl w:val="0"/>
          <w:numId w:val="1"/>
        </w:numPr>
        <w:jc w:val="both"/>
        <w:rPr>
          <w:lang w:val="es-ES"/>
        </w:rPr>
        <w:pPrChange w:id="746" w:author="Regina Casanova" w:date="2017-06-26T16:02:00Z">
          <w:pPr>
            <w:pStyle w:val="Prrafodelista"/>
            <w:numPr>
              <w:numId w:val="1"/>
            </w:numPr>
            <w:ind w:left="360" w:hanging="360"/>
          </w:pPr>
        </w:pPrChange>
      </w:pPr>
      <w:r>
        <w:rPr>
          <w:lang w:val="es-ES"/>
        </w:rPr>
        <w:t>Presupuesto</w:t>
      </w:r>
    </w:p>
    <w:p w14:paraId="7CFDF988" w14:textId="77777777" w:rsidR="009B45F6" w:rsidRDefault="009B45F6" w:rsidP="00377A7C">
      <w:pPr>
        <w:jc w:val="both"/>
        <w:rPr>
          <w:lang w:val="es-ES"/>
        </w:rPr>
        <w:pPrChange w:id="747" w:author="Regina Casanova" w:date="2017-06-26T16:02:00Z">
          <w:pPr/>
        </w:pPrChange>
      </w:pPr>
    </w:p>
    <w:p w14:paraId="3B5ACAF9" w14:textId="25297632" w:rsidR="009B45F6" w:rsidRPr="009B45F6" w:rsidRDefault="009B45F6" w:rsidP="00377A7C">
      <w:pPr>
        <w:jc w:val="both"/>
        <w:rPr>
          <w:lang w:val="es-ES"/>
        </w:rPr>
        <w:pPrChange w:id="748" w:author="Regina Casanova" w:date="2017-06-26T16:02:00Z">
          <w:pPr/>
        </w:pPrChange>
      </w:pPr>
      <w:r>
        <w:rPr>
          <w:lang w:val="es-ES"/>
        </w:rPr>
        <w:t>El presente proyecto se encuentra financiado por Cienci</w:t>
      </w:r>
      <w:del w:id="749" w:author="Regina Casanova" w:date="2017-06-26T16:02:00Z">
        <w:r>
          <w:rPr>
            <w:lang w:val="es-ES"/>
          </w:rPr>
          <w:delText>a</w:delText>
        </w:r>
      </w:del>
      <w:r>
        <w:rPr>
          <w:lang w:val="es-ES"/>
        </w:rPr>
        <w:t>Activa de CONCYTEC</w:t>
      </w:r>
    </w:p>
    <w:p w14:paraId="7DB1E893" w14:textId="77777777" w:rsidR="009B45F6" w:rsidRDefault="009B45F6" w:rsidP="00377A7C">
      <w:pPr>
        <w:jc w:val="both"/>
        <w:rPr>
          <w:lang w:val="es-ES"/>
        </w:rPr>
        <w:pPrChange w:id="750" w:author="Regina Casanova" w:date="2017-06-26T16:02:00Z">
          <w:pPr/>
        </w:pPrChange>
      </w:pPr>
    </w:p>
    <w:tbl>
      <w:tblPr>
        <w:tblStyle w:val="Tablaconcuadrcula"/>
        <w:tblW w:w="8760" w:type="dxa"/>
        <w:tblLook w:val="04A0" w:firstRow="1" w:lastRow="0" w:firstColumn="1" w:lastColumn="0" w:noHBand="0" w:noVBand="1"/>
        <w:tblPrChange w:id="751" w:author="Regina Casanova" w:date="2017-06-26T16:02:00Z">
          <w:tblPr>
            <w:tblStyle w:val="Tablaconcuadrcula"/>
            <w:tblW w:w="8760" w:type="dxa"/>
            <w:tblLook w:val="04A0" w:firstRow="1" w:lastRow="0" w:firstColumn="1" w:lastColumn="0" w:noHBand="0" w:noVBand="1"/>
          </w:tblPr>
        </w:tblPrChange>
      </w:tblPr>
      <w:tblGrid>
        <w:gridCol w:w="4380"/>
        <w:gridCol w:w="4380"/>
        <w:tblGridChange w:id="752">
          <w:tblGrid>
            <w:gridCol w:w="4380"/>
            <w:gridCol w:w="4380"/>
          </w:tblGrid>
        </w:tblGridChange>
      </w:tblGrid>
      <w:tr w:rsidR="009B45F6" w14:paraId="15137424" w14:textId="77777777" w:rsidTr="00B068A0">
        <w:trPr>
          <w:trHeight w:val="313"/>
          <w:trPrChange w:id="753" w:author="Regina Casanova" w:date="2017-06-26T16:02:00Z">
            <w:trPr>
              <w:trHeight w:val="313"/>
            </w:trPr>
          </w:trPrChange>
        </w:trPr>
        <w:tc>
          <w:tcPr>
            <w:tcW w:w="4380" w:type="dxa"/>
            <w:tcPrChange w:id="754" w:author="Regina Casanova" w:date="2017-06-26T16:02:00Z">
              <w:tcPr>
                <w:tcW w:w="4380" w:type="dxa"/>
              </w:tcPr>
            </w:tcPrChange>
          </w:tcPr>
          <w:p w14:paraId="1FC8C67F" w14:textId="158655FD" w:rsidR="009B45F6" w:rsidRDefault="009B45F6" w:rsidP="00B068A0">
            <w:pPr>
              <w:keepNext/>
              <w:jc w:val="both"/>
              <w:rPr>
                <w:lang w:val="es-ES"/>
              </w:rPr>
              <w:pPrChange w:id="755" w:author="Regina Casanova" w:date="2017-06-26T16:02:00Z">
                <w:pPr/>
              </w:pPrChange>
            </w:pPr>
            <w:r>
              <w:rPr>
                <w:lang w:val="es-ES"/>
              </w:rPr>
              <w:t>Concepto</w:t>
            </w:r>
          </w:p>
        </w:tc>
        <w:tc>
          <w:tcPr>
            <w:tcW w:w="4380" w:type="dxa"/>
            <w:tcPrChange w:id="756" w:author="Regina Casanova" w:date="2017-06-26T16:02:00Z">
              <w:tcPr>
                <w:tcW w:w="4380" w:type="dxa"/>
              </w:tcPr>
            </w:tcPrChange>
          </w:tcPr>
          <w:p w14:paraId="7473AF27" w14:textId="164F9AB7" w:rsidR="009B45F6" w:rsidRDefault="009B45F6" w:rsidP="00B068A0">
            <w:pPr>
              <w:keepNext/>
              <w:jc w:val="both"/>
              <w:rPr>
                <w:lang w:val="es-ES"/>
              </w:rPr>
              <w:pPrChange w:id="757" w:author="Regina Casanova" w:date="2017-06-26T16:02:00Z">
                <w:pPr>
                  <w:jc w:val="center"/>
                </w:pPr>
              </w:pPrChange>
            </w:pPr>
            <w:r>
              <w:rPr>
                <w:lang w:val="es-ES"/>
              </w:rPr>
              <w:t>Monto</w:t>
            </w:r>
            <w:r w:rsidR="00980AFA">
              <w:rPr>
                <w:lang w:val="es-ES"/>
              </w:rPr>
              <w:t xml:space="preserve"> (S/.)</w:t>
            </w:r>
          </w:p>
        </w:tc>
      </w:tr>
      <w:tr w:rsidR="009B45F6" w14:paraId="609E342D" w14:textId="77777777" w:rsidTr="00B068A0">
        <w:trPr>
          <w:trHeight w:val="313"/>
          <w:trPrChange w:id="758" w:author="Regina Casanova" w:date="2017-06-26T16:02:00Z">
            <w:trPr>
              <w:trHeight w:val="313"/>
            </w:trPr>
          </w:trPrChange>
        </w:trPr>
        <w:tc>
          <w:tcPr>
            <w:tcW w:w="4380" w:type="dxa"/>
            <w:tcPrChange w:id="759" w:author="Regina Casanova" w:date="2017-06-26T16:02:00Z">
              <w:tcPr>
                <w:tcW w:w="4380" w:type="dxa"/>
              </w:tcPr>
            </w:tcPrChange>
          </w:tcPr>
          <w:p w14:paraId="265B3E0E" w14:textId="4597CACD" w:rsidR="009B45F6" w:rsidRDefault="009B45F6" w:rsidP="00B068A0">
            <w:pPr>
              <w:keepNext/>
              <w:jc w:val="both"/>
              <w:rPr>
                <w:lang w:val="es-ES"/>
              </w:rPr>
            </w:pPr>
            <w:r>
              <w:rPr>
                <w:lang w:val="es-ES"/>
              </w:rPr>
              <w:t>Materiales de Oficina</w:t>
            </w:r>
          </w:p>
        </w:tc>
        <w:tc>
          <w:tcPr>
            <w:tcW w:w="4380" w:type="dxa"/>
            <w:tcPrChange w:id="760" w:author="Regina Casanova" w:date="2017-06-26T16:02:00Z">
              <w:tcPr>
                <w:tcW w:w="4380" w:type="dxa"/>
              </w:tcPr>
            </w:tcPrChange>
          </w:tcPr>
          <w:p w14:paraId="156862AD" w14:textId="3161A606" w:rsidR="009B45F6" w:rsidRDefault="00AA2923" w:rsidP="00B068A0">
            <w:pPr>
              <w:keepNext/>
              <w:jc w:val="both"/>
              <w:rPr>
                <w:lang w:val="es-ES"/>
              </w:rPr>
            </w:pPr>
            <w:ins w:id="761" w:author="Regina Casanova" w:date="2017-06-26T16:02:00Z">
              <w:r>
                <w:rPr>
                  <w:lang w:val="es-ES"/>
                </w:rPr>
                <w:t>350</w:t>
              </w:r>
            </w:ins>
            <w:del w:id="762" w:author="Regina Casanova" w:date="2017-06-26T16:02:00Z">
              <w:r w:rsidR="001065CB">
                <w:rPr>
                  <w:lang w:val="es-ES"/>
                </w:rPr>
                <w:delText>200</w:delText>
              </w:r>
            </w:del>
          </w:p>
        </w:tc>
      </w:tr>
      <w:tr w:rsidR="00980AFA" w14:paraId="1A2639C4" w14:textId="77777777" w:rsidTr="00B068A0">
        <w:trPr>
          <w:trHeight w:val="313"/>
          <w:trPrChange w:id="763" w:author="Regina Casanova" w:date="2017-06-26T16:02:00Z">
            <w:trPr>
              <w:trHeight w:val="313"/>
            </w:trPr>
          </w:trPrChange>
        </w:trPr>
        <w:tc>
          <w:tcPr>
            <w:tcW w:w="4380" w:type="dxa"/>
            <w:tcPrChange w:id="764" w:author="Regina Casanova" w:date="2017-06-26T16:02:00Z">
              <w:tcPr>
                <w:tcW w:w="4380" w:type="dxa"/>
              </w:tcPr>
            </w:tcPrChange>
          </w:tcPr>
          <w:p w14:paraId="216D0D94" w14:textId="641DE514" w:rsidR="00980AFA" w:rsidRDefault="0044782E" w:rsidP="00B068A0">
            <w:pPr>
              <w:keepNext/>
              <w:jc w:val="both"/>
              <w:rPr>
                <w:lang w:val="es-ES"/>
              </w:rPr>
            </w:pPr>
            <w:r>
              <w:rPr>
                <w:lang w:val="es-ES"/>
              </w:rPr>
              <w:t>Reuniones de Coordinación</w:t>
            </w:r>
          </w:p>
        </w:tc>
        <w:tc>
          <w:tcPr>
            <w:tcW w:w="4380" w:type="dxa"/>
            <w:tcPrChange w:id="765" w:author="Regina Casanova" w:date="2017-06-26T16:02:00Z">
              <w:tcPr>
                <w:tcW w:w="4380" w:type="dxa"/>
              </w:tcPr>
            </w:tcPrChange>
          </w:tcPr>
          <w:p w14:paraId="6FAEA614" w14:textId="0A2B0122" w:rsidR="00980AFA" w:rsidRDefault="00D53AB2" w:rsidP="00B068A0">
            <w:pPr>
              <w:keepNext/>
              <w:jc w:val="both"/>
              <w:rPr>
                <w:lang w:val="es-ES"/>
              </w:rPr>
            </w:pPr>
            <w:del w:id="766" w:author="Regina Casanova" w:date="2017-06-26T16:02:00Z">
              <w:r>
                <w:rPr>
                  <w:lang w:val="es-ES"/>
                </w:rPr>
                <w:delText>2</w:delText>
              </w:r>
            </w:del>
            <w:r>
              <w:rPr>
                <w:lang w:val="es-ES"/>
              </w:rPr>
              <w:t>5</w:t>
            </w:r>
            <w:ins w:id="767" w:author="Regina Casanova" w:date="2017-06-26T16:02:00Z">
              <w:r w:rsidR="00AA2923">
                <w:rPr>
                  <w:lang w:val="es-ES"/>
                </w:rPr>
                <w:t>5</w:t>
              </w:r>
            </w:ins>
            <w:r>
              <w:rPr>
                <w:lang w:val="es-ES"/>
              </w:rPr>
              <w:t>0</w:t>
            </w:r>
          </w:p>
        </w:tc>
      </w:tr>
      <w:tr w:rsidR="009B45F6" w14:paraId="3ECC8698" w14:textId="77777777" w:rsidTr="00B068A0">
        <w:trPr>
          <w:trHeight w:val="298"/>
          <w:trPrChange w:id="768" w:author="Regina Casanova" w:date="2017-06-26T16:02:00Z">
            <w:trPr>
              <w:trHeight w:val="298"/>
            </w:trPr>
          </w:trPrChange>
        </w:trPr>
        <w:tc>
          <w:tcPr>
            <w:tcW w:w="4380" w:type="dxa"/>
            <w:tcPrChange w:id="769" w:author="Regina Casanova" w:date="2017-06-26T16:02:00Z">
              <w:tcPr>
                <w:tcW w:w="4380" w:type="dxa"/>
              </w:tcPr>
            </w:tcPrChange>
          </w:tcPr>
          <w:p w14:paraId="30449E6E" w14:textId="6B4BED44" w:rsidR="009B45F6" w:rsidRDefault="009B45F6" w:rsidP="00B068A0">
            <w:pPr>
              <w:keepNext/>
              <w:jc w:val="both"/>
              <w:rPr>
                <w:lang w:val="es-ES"/>
              </w:rPr>
              <w:pPrChange w:id="770" w:author="Regina Casanova" w:date="2017-06-26T16:02:00Z">
                <w:pPr/>
              </w:pPrChange>
            </w:pPr>
            <w:r>
              <w:rPr>
                <w:lang w:val="es-ES"/>
              </w:rPr>
              <w:t>Programador</w:t>
            </w:r>
          </w:p>
        </w:tc>
        <w:tc>
          <w:tcPr>
            <w:tcW w:w="4380" w:type="dxa"/>
            <w:tcPrChange w:id="771" w:author="Regina Casanova" w:date="2017-06-26T16:02:00Z">
              <w:tcPr>
                <w:tcW w:w="4380" w:type="dxa"/>
              </w:tcPr>
            </w:tcPrChange>
          </w:tcPr>
          <w:p w14:paraId="537EB402" w14:textId="2AE4E9CE" w:rsidR="009B45F6" w:rsidRDefault="001065CB" w:rsidP="00B068A0">
            <w:pPr>
              <w:keepNext/>
              <w:jc w:val="both"/>
              <w:rPr>
                <w:lang w:val="es-ES"/>
              </w:rPr>
              <w:pPrChange w:id="772" w:author="Regina Casanova" w:date="2017-06-26T16:02:00Z">
                <w:pPr>
                  <w:jc w:val="center"/>
                </w:pPr>
              </w:pPrChange>
            </w:pPr>
            <w:r>
              <w:rPr>
                <w:lang w:val="es-ES"/>
              </w:rPr>
              <w:t>60</w:t>
            </w:r>
            <w:r w:rsidR="006C5063">
              <w:rPr>
                <w:lang w:val="es-ES"/>
              </w:rPr>
              <w:t>00</w:t>
            </w:r>
          </w:p>
        </w:tc>
      </w:tr>
      <w:tr w:rsidR="009B45F6" w14:paraId="2F239DB0" w14:textId="77777777" w:rsidTr="00B068A0">
        <w:trPr>
          <w:trHeight w:val="313"/>
          <w:trPrChange w:id="773" w:author="Regina Casanova" w:date="2017-06-26T16:02:00Z">
            <w:trPr>
              <w:trHeight w:val="313"/>
            </w:trPr>
          </w:trPrChange>
        </w:trPr>
        <w:tc>
          <w:tcPr>
            <w:tcW w:w="4380" w:type="dxa"/>
            <w:tcPrChange w:id="774" w:author="Regina Casanova" w:date="2017-06-26T16:02:00Z">
              <w:tcPr>
                <w:tcW w:w="4380" w:type="dxa"/>
              </w:tcPr>
            </w:tcPrChange>
          </w:tcPr>
          <w:p w14:paraId="47545534" w14:textId="5ADA3EE4" w:rsidR="009B45F6" w:rsidRDefault="009B45F6" w:rsidP="00B068A0">
            <w:pPr>
              <w:keepNext/>
              <w:jc w:val="both"/>
              <w:rPr>
                <w:lang w:val="es-ES"/>
              </w:rPr>
              <w:pPrChange w:id="775" w:author="Regina Casanova" w:date="2017-06-26T16:02:00Z">
                <w:pPr/>
              </w:pPrChange>
            </w:pPr>
            <w:r>
              <w:rPr>
                <w:lang w:val="es-ES"/>
              </w:rPr>
              <w:t>Servidor</w:t>
            </w:r>
          </w:p>
        </w:tc>
        <w:tc>
          <w:tcPr>
            <w:tcW w:w="4380" w:type="dxa"/>
            <w:tcPrChange w:id="776" w:author="Regina Casanova" w:date="2017-06-26T16:02:00Z">
              <w:tcPr>
                <w:tcW w:w="4380" w:type="dxa"/>
              </w:tcPr>
            </w:tcPrChange>
          </w:tcPr>
          <w:p w14:paraId="09557985" w14:textId="683617A0" w:rsidR="009B45F6" w:rsidRDefault="006C5063" w:rsidP="00B068A0">
            <w:pPr>
              <w:keepNext/>
              <w:jc w:val="both"/>
              <w:rPr>
                <w:lang w:val="es-ES"/>
              </w:rPr>
              <w:pPrChange w:id="777" w:author="Regina Casanova" w:date="2017-06-26T16:02:00Z">
                <w:pPr>
                  <w:jc w:val="center"/>
                </w:pPr>
              </w:pPrChange>
            </w:pPr>
            <w:r>
              <w:rPr>
                <w:lang w:val="es-ES"/>
              </w:rPr>
              <w:t>750</w:t>
            </w:r>
          </w:p>
        </w:tc>
      </w:tr>
      <w:tr w:rsidR="009B45F6" w14:paraId="0C6B9839" w14:textId="77777777" w:rsidTr="00B068A0">
        <w:trPr>
          <w:trHeight w:val="313"/>
          <w:trPrChange w:id="778" w:author="Regina Casanova" w:date="2017-06-26T16:02:00Z">
            <w:trPr>
              <w:trHeight w:val="313"/>
            </w:trPr>
          </w:trPrChange>
        </w:trPr>
        <w:tc>
          <w:tcPr>
            <w:tcW w:w="4380" w:type="dxa"/>
            <w:tcPrChange w:id="779" w:author="Regina Casanova" w:date="2017-06-26T16:02:00Z">
              <w:tcPr>
                <w:tcW w:w="4380" w:type="dxa"/>
              </w:tcPr>
            </w:tcPrChange>
          </w:tcPr>
          <w:p w14:paraId="04652F86" w14:textId="01AB8DF8" w:rsidR="009B45F6" w:rsidRDefault="009B45F6" w:rsidP="00B068A0">
            <w:pPr>
              <w:keepNext/>
              <w:jc w:val="both"/>
              <w:rPr>
                <w:lang w:val="es-ES"/>
              </w:rPr>
            </w:pPr>
            <w:r>
              <w:rPr>
                <w:lang w:val="es-ES"/>
              </w:rPr>
              <w:t>Dominio web</w:t>
            </w:r>
          </w:p>
        </w:tc>
        <w:tc>
          <w:tcPr>
            <w:tcW w:w="4380" w:type="dxa"/>
            <w:tcPrChange w:id="780" w:author="Regina Casanova" w:date="2017-06-26T16:02:00Z">
              <w:tcPr>
                <w:tcW w:w="4380" w:type="dxa"/>
              </w:tcPr>
            </w:tcPrChange>
          </w:tcPr>
          <w:p w14:paraId="38DCDF34" w14:textId="2ED73DBC" w:rsidR="009B45F6" w:rsidRDefault="00AA2923" w:rsidP="00B068A0">
            <w:pPr>
              <w:keepNext/>
              <w:jc w:val="both"/>
              <w:rPr>
                <w:lang w:val="es-ES"/>
              </w:rPr>
            </w:pPr>
            <w:ins w:id="781" w:author="Regina Casanova" w:date="2017-06-26T16:02:00Z">
              <w:r>
                <w:rPr>
                  <w:lang w:val="es-ES"/>
                </w:rPr>
                <w:t>3</w:t>
              </w:r>
            </w:ins>
            <w:del w:id="782" w:author="Regina Casanova" w:date="2017-06-26T16:02:00Z">
              <w:r w:rsidR="006C5063">
                <w:rPr>
                  <w:lang w:val="es-ES"/>
                </w:rPr>
                <w:delText>2</w:delText>
              </w:r>
            </w:del>
            <w:r w:rsidR="006C5063">
              <w:rPr>
                <w:lang w:val="es-ES"/>
              </w:rPr>
              <w:t>00</w:t>
            </w:r>
          </w:p>
        </w:tc>
      </w:tr>
      <w:tr w:rsidR="009B45F6" w14:paraId="07BDC049" w14:textId="77777777" w:rsidTr="00B068A0">
        <w:trPr>
          <w:trHeight w:val="328"/>
          <w:trPrChange w:id="783" w:author="Regina Casanova" w:date="2017-06-26T16:02:00Z">
            <w:trPr>
              <w:trHeight w:val="328"/>
            </w:trPr>
          </w:trPrChange>
        </w:trPr>
        <w:tc>
          <w:tcPr>
            <w:tcW w:w="4380" w:type="dxa"/>
            <w:tcPrChange w:id="784" w:author="Regina Casanova" w:date="2017-06-26T16:02:00Z">
              <w:tcPr>
                <w:tcW w:w="4380" w:type="dxa"/>
              </w:tcPr>
            </w:tcPrChange>
          </w:tcPr>
          <w:p w14:paraId="16BB7D61" w14:textId="42EB68DD" w:rsidR="009B45F6" w:rsidRDefault="009B45F6" w:rsidP="00B068A0">
            <w:pPr>
              <w:keepNext/>
              <w:jc w:val="both"/>
              <w:rPr>
                <w:lang w:val="es-ES"/>
              </w:rPr>
              <w:pPrChange w:id="785" w:author="Regina Casanova" w:date="2017-06-26T16:02:00Z">
                <w:pPr/>
              </w:pPrChange>
            </w:pPr>
            <w:r>
              <w:rPr>
                <w:lang w:val="es-ES"/>
              </w:rPr>
              <w:t>Publicación</w:t>
            </w:r>
          </w:p>
        </w:tc>
        <w:tc>
          <w:tcPr>
            <w:tcW w:w="4380" w:type="dxa"/>
            <w:tcPrChange w:id="786" w:author="Regina Casanova" w:date="2017-06-26T16:02:00Z">
              <w:tcPr>
                <w:tcW w:w="4380" w:type="dxa"/>
              </w:tcPr>
            </w:tcPrChange>
          </w:tcPr>
          <w:p w14:paraId="31C5AE55" w14:textId="2B041716" w:rsidR="009B45F6" w:rsidRDefault="00D90913" w:rsidP="00B068A0">
            <w:pPr>
              <w:keepNext/>
              <w:jc w:val="both"/>
              <w:rPr>
                <w:lang w:val="es-ES"/>
              </w:rPr>
              <w:pPrChange w:id="787" w:author="Regina Casanova" w:date="2017-06-26T16:02:00Z">
                <w:pPr>
                  <w:jc w:val="center"/>
                </w:pPr>
              </w:pPrChange>
            </w:pPr>
            <w:r>
              <w:rPr>
                <w:lang w:val="es-ES"/>
              </w:rPr>
              <w:t>1500</w:t>
            </w:r>
          </w:p>
        </w:tc>
      </w:tr>
      <w:tr w:rsidR="009B45F6" w14:paraId="33CCE761" w14:textId="77777777" w:rsidTr="00B068A0">
        <w:trPr>
          <w:trHeight w:val="328"/>
          <w:trPrChange w:id="788" w:author="Regina Casanova" w:date="2017-06-26T16:02:00Z">
            <w:trPr>
              <w:trHeight w:val="328"/>
            </w:trPr>
          </w:trPrChange>
        </w:trPr>
        <w:tc>
          <w:tcPr>
            <w:tcW w:w="4380" w:type="dxa"/>
            <w:tcPrChange w:id="789" w:author="Regina Casanova" w:date="2017-06-26T16:02:00Z">
              <w:tcPr>
                <w:tcW w:w="4380" w:type="dxa"/>
              </w:tcPr>
            </w:tcPrChange>
          </w:tcPr>
          <w:p w14:paraId="24F9FD5A" w14:textId="678D597E" w:rsidR="009B45F6" w:rsidRDefault="00E92CC3" w:rsidP="00B068A0">
            <w:pPr>
              <w:keepNext/>
              <w:jc w:val="both"/>
              <w:rPr>
                <w:lang w:val="es-ES"/>
              </w:rPr>
            </w:pPr>
            <w:r>
              <w:rPr>
                <w:lang w:val="es-ES"/>
              </w:rPr>
              <w:t>Pasajes y Telecomunicaciones</w:t>
            </w:r>
          </w:p>
        </w:tc>
        <w:tc>
          <w:tcPr>
            <w:tcW w:w="4380" w:type="dxa"/>
            <w:tcPrChange w:id="790" w:author="Regina Casanova" w:date="2017-06-26T16:02:00Z">
              <w:tcPr>
                <w:tcW w:w="4380" w:type="dxa"/>
              </w:tcPr>
            </w:tcPrChange>
          </w:tcPr>
          <w:p w14:paraId="257926A9" w14:textId="12681A9C" w:rsidR="009B45F6" w:rsidRDefault="00AA2923" w:rsidP="00B068A0">
            <w:pPr>
              <w:keepNext/>
              <w:jc w:val="both"/>
              <w:rPr>
                <w:lang w:val="es-ES"/>
              </w:rPr>
            </w:pPr>
            <w:ins w:id="791" w:author="Regina Casanova" w:date="2017-06-26T16:02:00Z">
              <w:r>
                <w:rPr>
                  <w:lang w:val="es-ES"/>
                </w:rPr>
                <w:t>550</w:t>
              </w:r>
            </w:ins>
            <w:del w:id="792" w:author="Regina Casanova" w:date="2017-06-26T16:02:00Z">
              <w:r w:rsidR="006C5063">
                <w:rPr>
                  <w:lang w:val="es-ES"/>
                </w:rPr>
                <w:delText>400</w:delText>
              </w:r>
            </w:del>
          </w:p>
        </w:tc>
      </w:tr>
      <w:tr w:rsidR="00E92CC3" w14:paraId="3A75ADA2" w14:textId="77777777" w:rsidTr="00B068A0">
        <w:trPr>
          <w:trHeight w:val="328"/>
          <w:trPrChange w:id="793" w:author="Regina Casanova" w:date="2017-06-26T16:02:00Z">
            <w:trPr>
              <w:trHeight w:val="328"/>
            </w:trPr>
          </w:trPrChange>
        </w:trPr>
        <w:tc>
          <w:tcPr>
            <w:tcW w:w="4380" w:type="dxa"/>
            <w:tcPrChange w:id="794" w:author="Regina Casanova" w:date="2017-06-26T16:02:00Z">
              <w:tcPr>
                <w:tcW w:w="4380" w:type="dxa"/>
              </w:tcPr>
            </w:tcPrChange>
          </w:tcPr>
          <w:p w14:paraId="603A2523" w14:textId="3ED186D3" w:rsidR="00E92CC3" w:rsidRDefault="00E92CC3" w:rsidP="00B068A0">
            <w:pPr>
              <w:keepNext/>
              <w:jc w:val="both"/>
              <w:rPr>
                <w:lang w:val="es-ES"/>
              </w:rPr>
            </w:pPr>
            <w:r>
              <w:rPr>
                <w:lang w:val="es-ES"/>
              </w:rPr>
              <w:t xml:space="preserve">Programa </w:t>
            </w:r>
            <w:ins w:id="795" w:author="Regina Casanova" w:date="2017-06-26T16:02:00Z">
              <w:r w:rsidR="00AA2923">
                <w:rPr>
                  <w:lang w:val="es-ES"/>
                </w:rPr>
                <w:t>de prototipado</w:t>
              </w:r>
            </w:ins>
            <w:del w:id="796" w:author="Regina Casanova" w:date="2017-06-26T16:02:00Z">
              <w:r>
                <w:rPr>
                  <w:lang w:val="es-ES"/>
                </w:rPr>
                <w:delText>para encuestas</w:delText>
              </w:r>
              <w:r w:rsidR="00980AFA">
                <w:rPr>
                  <w:lang w:val="es-ES"/>
                </w:rPr>
                <w:delText xml:space="preserve"> online</w:delText>
              </w:r>
            </w:del>
          </w:p>
        </w:tc>
        <w:tc>
          <w:tcPr>
            <w:tcW w:w="4380" w:type="dxa"/>
            <w:tcPrChange w:id="797" w:author="Regina Casanova" w:date="2017-06-26T16:02:00Z">
              <w:tcPr>
                <w:tcW w:w="4380" w:type="dxa"/>
              </w:tcPr>
            </w:tcPrChange>
          </w:tcPr>
          <w:p w14:paraId="31AFA5BA" w14:textId="072E1051" w:rsidR="00E92CC3" w:rsidRDefault="00980AFA" w:rsidP="00B068A0">
            <w:pPr>
              <w:keepNext/>
              <w:jc w:val="both"/>
              <w:rPr>
                <w:lang w:val="es-ES"/>
              </w:rPr>
            </w:pPr>
            <w:r>
              <w:rPr>
                <w:lang w:val="es-ES"/>
              </w:rPr>
              <w:t>1</w:t>
            </w:r>
            <w:del w:id="798" w:author="Regina Casanova" w:date="2017-06-26T16:02:00Z">
              <w:r>
                <w:rPr>
                  <w:lang w:val="es-ES"/>
                </w:rPr>
                <w:delText>2</w:delText>
              </w:r>
            </w:del>
            <w:r>
              <w:rPr>
                <w:lang w:val="es-ES"/>
              </w:rPr>
              <w:t>00</w:t>
            </w:r>
            <w:ins w:id="799" w:author="Regina Casanova" w:date="2017-06-26T16:02:00Z">
              <w:r w:rsidR="00AA2923">
                <w:rPr>
                  <w:lang w:val="es-ES"/>
                </w:rPr>
                <w:t>0</w:t>
              </w:r>
            </w:ins>
          </w:p>
        </w:tc>
      </w:tr>
      <w:tr w:rsidR="00701034" w14:paraId="66ADAD52" w14:textId="77777777" w:rsidTr="00B068A0">
        <w:trPr>
          <w:trHeight w:val="328"/>
          <w:trPrChange w:id="800" w:author="Regina Casanova" w:date="2017-06-26T16:02:00Z">
            <w:trPr>
              <w:trHeight w:val="328"/>
            </w:trPr>
          </w:trPrChange>
        </w:trPr>
        <w:tc>
          <w:tcPr>
            <w:tcW w:w="4380" w:type="dxa"/>
            <w:tcPrChange w:id="801" w:author="Regina Casanova" w:date="2017-06-26T16:02:00Z">
              <w:tcPr>
                <w:tcW w:w="4380" w:type="dxa"/>
              </w:tcPr>
            </w:tcPrChange>
          </w:tcPr>
          <w:p w14:paraId="5CAA68F0" w14:textId="0D34A7BB" w:rsidR="00701034" w:rsidRDefault="00DA26D4" w:rsidP="00B068A0">
            <w:pPr>
              <w:keepNext/>
              <w:jc w:val="both"/>
              <w:rPr>
                <w:lang w:val="es-ES"/>
              </w:rPr>
            </w:pPr>
            <w:ins w:id="802" w:author="Regina Casanova" w:date="2017-06-26T16:02:00Z">
              <w:r>
                <w:rPr>
                  <w:lang w:val="es-ES"/>
                </w:rPr>
                <w:t>Refrigerios para entrevistas</w:t>
              </w:r>
            </w:ins>
            <w:del w:id="803" w:author="Regina Casanova" w:date="2017-06-26T16:02:00Z">
              <w:r w:rsidR="00701034">
                <w:rPr>
                  <w:lang w:val="es-ES"/>
                </w:rPr>
                <w:delText>Diseñador</w:delText>
              </w:r>
            </w:del>
          </w:p>
        </w:tc>
        <w:tc>
          <w:tcPr>
            <w:tcW w:w="4380" w:type="dxa"/>
            <w:tcPrChange w:id="804" w:author="Regina Casanova" w:date="2017-06-26T16:02:00Z">
              <w:tcPr>
                <w:tcW w:w="4380" w:type="dxa"/>
              </w:tcPr>
            </w:tcPrChange>
          </w:tcPr>
          <w:p w14:paraId="1088AEFC" w14:textId="38135C2B" w:rsidR="00701034" w:rsidRDefault="00DA26D4" w:rsidP="00B068A0">
            <w:pPr>
              <w:keepNext/>
              <w:jc w:val="both"/>
              <w:rPr>
                <w:lang w:val="es-ES"/>
              </w:rPr>
            </w:pPr>
            <w:ins w:id="805" w:author="Regina Casanova" w:date="2017-06-26T16:02:00Z">
              <w:r>
                <w:rPr>
                  <w:lang w:val="es-ES"/>
                </w:rPr>
                <w:t>5</w:t>
              </w:r>
            </w:ins>
            <w:del w:id="806" w:author="Regina Casanova" w:date="2017-06-26T16:02:00Z">
              <w:r w:rsidR="00701034">
                <w:rPr>
                  <w:lang w:val="es-ES"/>
                </w:rPr>
                <w:delText>1</w:delText>
              </w:r>
            </w:del>
            <w:r w:rsidR="00701034">
              <w:rPr>
                <w:lang w:val="es-ES"/>
              </w:rPr>
              <w:t>00</w:t>
            </w:r>
            <w:del w:id="807" w:author="Regina Casanova" w:date="2017-06-26T16:02:00Z">
              <w:r w:rsidR="00701034">
                <w:rPr>
                  <w:lang w:val="es-ES"/>
                </w:rPr>
                <w:delText>0</w:delText>
              </w:r>
            </w:del>
          </w:p>
        </w:tc>
      </w:tr>
      <w:tr w:rsidR="00D53AB2" w14:paraId="41AC8C39" w14:textId="77777777" w:rsidTr="00B068A0">
        <w:trPr>
          <w:trHeight w:val="320"/>
          <w:trPrChange w:id="808" w:author="Regina Casanova" w:date="2017-06-26T16:02:00Z">
            <w:trPr>
              <w:trHeight w:val="320"/>
            </w:trPr>
          </w:trPrChange>
        </w:trPr>
        <w:tc>
          <w:tcPr>
            <w:tcW w:w="4380" w:type="dxa"/>
            <w:tcPrChange w:id="809" w:author="Regina Casanova" w:date="2017-06-26T16:02:00Z">
              <w:tcPr>
                <w:tcW w:w="4380" w:type="dxa"/>
              </w:tcPr>
            </w:tcPrChange>
          </w:tcPr>
          <w:p w14:paraId="2C951EC6" w14:textId="138C4A24" w:rsidR="00D53AB2" w:rsidRDefault="00D53AB2" w:rsidP="00B068A0">
            <w:pPr>
              <w:keepNext/>
              <w:jc w:val="both"/>
              <w:rPr>
                <w:lang w:val="es-ES"/>
              </w:rPr>
              <w:pPrChange w:id="810" w:author="Regina Casanova" w:date="2017-06-26T16:02:00Z">
                <w:pPr/>
              </w:pPrChange>
            </w:pPr>
            <w:r>
              <w:rPr>
                <w:lang w:val="es-ES"/>
              </w:rPr>
              <w:t>Total</w:t>
            </w:r>
          </w:p>
        </w:tc>
        <w:tc>
          <w:tcPr>
            <w:tcW w:w="4380" w:type="dxa"/>
            <w:tcPrChange w:id="811" w:author="Regina Casanova" w:date="2017-06-26T16:02:00Z">
              <w:tcPr>
                <w:tcW w:w="4380" w:type="dxa"/>
              </w:tcPr>
            </w:tcPrChange>
          </w:tcPr>
          <w:p w14:paraId="6FCA5F07" w14:textId="22FF5813" w:rsidR="00D53AB2" w:rsidRDefault="00701034" w:rsidP="00B068A0">
            <w:pPr>
              <w:keepNext/>
              <w:jc w:val="both"/>
              <w:rPr>
                <w:lang w:val="es-ES"/>
              </w:rPr>
              <w:pPrChange w:id="812" w:author="Regina Casanova" w:date="2017-06-26T16:02:00Z">
                <w:pPr>
                  <w:jc w:val="center"/>
                </w:pPr>
              </w:pPrChange>
            </w:pPr>
            <w:r>
              <w:rPr>
                <w:lang w:val="es-ES"/>
              </w:rPr>
              <w:t>11</w:t>
            </w:r>
            <w:r w:rsidR="001065CB">
              <w:rPr>
                <w:lang w:val="es-ES"/>
              </w:rPr>
              <w:t>5</w:t>
            </w:r>
            <w:r w:rsidR="00855A34">
              <w:rPr>
                <w:lang w:val="es-ES"/>
              </w:rPr>
              <w:t>00</w:t>
            </w:r>
          </w:p>
        </w:tc>
      </w:tr>
    </w:tbl>
    <w:p w14:paraId="1D7E7049" w14:textId="77777777" w:rsidR="009B45F6" w:rsidRPr="009B45F6" w:rsidRDefault="009B45F6" w:rsidP="00377A7C">
      <w:pPr>
        <w:jc w:val="both"/>
        <w:rPr>
          <w:lang w:val="es-ES"/>
        </w:rPr>
        <w:pPrChange w:id="813" w:author="Regina Casanova" w:date="2017-06-26T16:02:00Z">
          <w:pPr/>
        </w:pPrChange>
      </w:pPr>
    </w:p>
    <w:p w14:paraId="3C470CC7" w14:textId="40129C98" w:rsidR="008921DC" w:rsidRDefault="008921DC" w:rsidP="00377A7C">
      <w:pPr>
        <w:pStyle w:val="Prrafodelista"/>
        <w:numPr>
          <w:ilvl w:val="0"/>
          <w:numId w:val="1"/>
        </w:numPr>
        <w:jc w:val="both"/>
        <w:rPr>
          <w:lang w:val="es-ES"/>
        </w:rPr>
        <w:pPrChange w:id="814" w:author="Regina Casanova" w:date="2017-06-26T16:02:00Z">
          <w:pPr>
            <w:pStyle w:val="Prrafodelista"/>
            <w:numPr>
              <w:numId w:val="1"/>
            </w:numPr>
            <w:ind w:left="360" w:hanging="360"/>
          </w:pPr>
        </w:pPrChange>
      </w:pPr>
      <w:r>
        <w:rPr>
          <w:lang w:val="es-ES"/>
        </w:rPr>
        <w:t xml:space="preserve">Consideraciones </w:t>
      </w:r>
      <w:r w:rsidR="00D53AB2">
        <w:rPr>
          <w:lang w:val="es-ES"/>
        </w:rPr>
        <w:t>Éticas</w:t>
      </w:r>
    </w:p>
    <w:p w14:paraId="250E3D1A" w14:textId="77777777" w:rsidR="00D53AB2" w:rsidRDefault="00D53AB2" w:rsidP="00377A7C">
      <w:pPr>
        <w:jc w:val="both"/>
        <w:rPr>
          <w:lang w:val="es-ES"/>
        </w:rPr>
        <w:pPrChange w:id="815" w:author="Regina Casanova" w:date="2017-06-26T16:02:00Z">
          <w:pPr/>
        </w:pPrChange>
      </w:pPr>
    </w:p>
    <w:p w14:paraId="7D5BDDCF" w14:textId="57079706" w:rsidR="00D53AB2" w:rsidRDefault="00D53AB2" w:rsidP="00377A7C">
      <w:pPr>
        <w:jc w:val="both"/>
        <w:rPr>
          <w:lang w:val="es-ES"/>
        </w:rPr>
        <w:pPrChange w:id="816" w:author="Regina Casanova" w:date="2017-06-26T16:02:00Z">
          <w:pPr/>
        </w:pPrChange>
      </w:pPr>
      <w:r>
        <w:rPr>
          <w:lang w:val="es-ES"/>
        </w:rPr>
        <w:t>En este proyecto, no se utilizará sujetos de experimentación humanos ni animales.</w:t>
      </w:r>
      <w:r w:rsidR="00B10D53">
        <w:rPr>
          <w:lang w:val="es-ES"/>
        </w:rPr>
        <w:t xml:space="preserve"> La información recolectada por medio de l</w:t>
      </w:r>
      <w:r w:rsidR="006958D4">
        <w:rPr>
          <w:lang w:val="es-ES"/>
        </w:rPr>
        <w:t>a encuesta no será</w:t>
      </w:r>
      <w:r w:rsidR="00B10D53">
        <w:rPr>
          <w:lang w:val="es-ES"/>
        </w:rPr>
        <w:t xml:space="preserve"> de datos sensibles ni que puedan comprometer la privacidad de los pacientes, solo se recopilará datos de percepción de uso del sistema web planteado.</w:t>
      </w:r>
    </w:p>
    <w:p w14:paraId="6B7D7616" w14:textId="77777777" w:rsidR="00B10D53" w:rsidRDefault="00B10D53" w:rsidP="00377A7C">
      <w:pPr>
        <w:jc w:val="both"/>
        <w:rPr>
          <w:lang w:val="es-ES"/>
        </w:rPr>
        <w:pPrChange w:id="817" w:author="Regina Casanova" w:date="2017-06-26T16:02:00Z">
          <w:pPr/>
        </w:pPrChange>
      </w:pPr>
    </w:p>
    <w:p w14:paraId="47281B5C" w14:textId="3E7F6ED3" w:rsidR="00B10D53" w:rsidRDefault="00B10D53" w:rsidP="00377A7C">
      <w:pPr>
        <w:jc w:val="both"/>
        <w:rPr>
          <w:lang w:val="es-ES"/>
        </w:rPr>
        <w:pPrChange w:id="818" w:author="Regina Casanova" w:date="2017-06-26T16:02:00Z">
          <w:pPr/>
        </w:pPrChange>
      </w:pPr>
      <w:r>
        <w:rPr>
          <w:lang w:val="es-ES"/>
        </w:rPr>
        <w:t>No se anticipan riesgos ni potenciales daños como resultado de la participación en este estudio.</w:t>
      </w:r>
    </w:p>
    <w:p w14:paraId="04DCB6E2" w14:textId="77777777" w:rsidR="00DB43C8" w:rsidRDefault="00DB43C8" w:rsidP="00377A7C">
      <w:pPr>
        <w:jc w:val="both"/>
        <w:rPr>
          <w:lang w:val="es-ES"/>
        </w:rPr>
        <w:pPrChange w:id="819" w:author="Regina Casanova" w:date="2017-06-26T16:02:00Z">
          <w:pPr/>
        </w:pPrChange>
      </w:pPr>
    </w:p>
    <w:p w14:paraId="2260B80C" w14:textId="77777777" w:rsidR="00DB43C8" w:rsidRDefault="00DB43C8" w:rsidP="00D53AB2">
      <w:pPr>
        <w:rPr>
          <w:del w:id="820" w:author="Regina Casanova" w:date="2017-06-26T16:02:00Z"/>
          <w:lang w:val="es-ES"/>
        </w:rPr>
      </w:pPr>
    </w:p>
    <w:p w14:paraId="738163D2" w14:textId="77777777" w:rsidR="00DB43C8" w:rsidRDefault="00DB43C8" w:rsidP="00D53AB2">
      <w:pPr>
        <w:rPr>
          <w:del w:id="821" w:author="Regina Casanova" w:date="2017-06-26T16:02:00Z"/>
          <w:lang w:val="es-ES"/>
        </w:rPr>
      </w:pPr>
    </w:p>
    <w:p w14:paraId="45DF69B9" w14:textId="77777777" w:rsidR="00DB43C8" w:rsidRDefault="00DB43C8" w:rsidP="00D53AB2">
      <w:pPr>
        <w:rPr>
          <w:del w:id="822" w:author="Regina Casanova" w:date="2017-06-26T16:02:00Z"/>
          <w:lang w:val="es-ES"/>
        </w:rPr>
      </w:pPr>
    </w:p>
    <w:p w14:paraId="26E7B08E" w14:textId="77777777" w:rsidR="00DB43C8" w:rsidRPr="00D53AB2" w:rsidRDefault="00DB43C8" w:rsidP="00D53AB2">
      <w:pPr>
        <w:rPr>
          <w:del w:id="823" w:author="Regina Casanova" w:date="2017-06-26T16:02:00Z"/>
          <w:lang w:val="es-ES"/>
        </w:rPr>
      </w:pPr>
    </w:p>
    <w:p w14:paraId="6224B399" w14:textId="77777777" w:rsidR="00302092" w:rsidRDefault="00302092" w:rsidP="00302092">
      <w:pPr>
        <w:rPr>
          <w:del w:id="824" w:author="Regina Casanova" w:date="2017-06-26T16:02:00Z"/>
          <w:lang w:val="es-ES"/>
        </w:rPr>
      </w:pPr>
    </w:p>
    <w:p w14:paraId="350AD145" w14:textId="77777777" w:rsidR="00302092" w:rsidRPr="002F46B8" w:rsidRDefault="00302092" w:rsidP="00377A7C">
      <w:pPr>
        <w:jc w:val="both"/>
        <w:rPr>
          <w:lang w:val="en-US"/>
          <w:rPrChange w:id="825" w:author="Regina Casanova" w:date="2017-06-26T16:02:00Z">
            <w:rPr>
              <w:lang w:val="es-ES"/>
            </w:rPr>
          </w:rPrChange>
        </w:rPr>
        <w:pPrChange w:id="826" w:author="Regina Casanova" w:date="2017-06-26T16:02:00Z">
          <w:pPr/>
        </w:pPrChange>
      </w:pPr>
      <w:r w:rsidRPr="002F46B8">
        <w:rPr>
          <w:lang w:val="en-US"/>
          <w:rPrChange w:id="827" w:author="Regina Casanova" w:date="2017-06-26T16:02:00Z">
            <w:rPr>
              <w:lang w:val="es-ES"/>
            </w:rPr>
          </w:rPrChange>
        </w:rPr>
        <w:t>Referencias</w:t>
      </w:r>
    </w:p>
    <w:p w14:paraId="516EAC8B" w14:textId="77777777" w:rsidR="003D2BC8" w:rsidRPr="002F46B8" w:rsidRDefault="003D2BC8" w:rsidP="00377A7C">
      <w:pPr>
        <w:jc w:val="both"/>
        <w:rPr>
          <w:lang w:val="en-US"/>
          <w:rPrChange w:id="828" w:author="Regina Casanova" w:date="2017-06-26T16:02:00Z">
            <w:rPr>
              <w:lang w:val="es-ES"/>
            </w:rPr>
          </w:rPrChange>
        </w:rPr>
        <w:pPrChange w:id="829" w:author="Regina Casanova" w:date="2017-06-26T16:02:00Z">
          <w:pPr/>
        </w:pPrChange>
      </w:pPr>
    </w:p>
    <w:p w14:paraId="21252AB8" w14:textId="7487FE5F" w:rsidR="00DA7D4E" w:rsidRPr="00DA7D4E" w:rsidRDefault="003D2BC8" w:rsidP="00377A7C">
      <w:pPr>
        <w:widowControl w:val="0"/>
        <w:autoSpaceDE w:val="0"/>
        <w:autoSpaceDN w:val="0"/>
        <w:adjustRightInd w:val="0"/>
        <w:ind w:left="640" w:hanging="640"/>
        <w:rPr>
          <w:rFonts w:ascii="Calibri" w:eastAsia="Times New Roman" w:hAnsi="Calibri" w:cs="Times New Roman"/>
          <w:noProof/>
        </w:rPr>
        <w:pPrChange w:id="830" w:author="Regina Casanova" w:date="2017-06-26T16:02:00Z">
          <w:pPr>
            <w:widowControl w:val="0"/>
            <w:autoSpaceDE w:val="0"/>
            <w:autoSpaceDN w:val="0"/>
            <w:adjustRightInd w:val="0"/>
            <w:ind w:left="640" w:hanging="640"/>
            <w:jc w:val="both"/>
          </w:pPr>
        </w:pPrChange>
      </w:pPr>
      <w:r>
        <w:rPr>
          <w:lang w:val="es-ES"/>
        </w:rPr>
        <w:fldChar w:fldCharType="begin" w:fldLock="1"/>
      </w:r>
      <w:r>
        <w:rPr>
          <w:lang w:val="es-ES"/>
        </w:rPr>
        <w:instrText xml:space="preserve">ADDIN Mendeley Bibliography CSL_BIBLIOGRAPHY </w:instrText>
      </w:r>
      <w:r>
        <w:rPr>
          <w:lang w:val="es-ES"/>
        </w:rPr>
        <w:fldChar w:fldCharType="separate"/>
      </w:r>
      <w:r w:rsidR="00DA7D4E" w:rsidRPr="00DA7D4E">
        <w:rPr>
          <w:rFonts w:ascii="Calibri" w:eastAsia="Times New Roman" w:hAnsi="Calibri" w:cs="Times New Roman"/>
          <w:noProof/>
        </w:rPr>
        <w:t xml:space="preserve">1. </w:t>
      </w:r>
      <w:r w:rsidR="00DA7D4E" w:rsidRPr="00DA7D4E">
        <w:rPr>
          <w:rFonts w:ascii="Calibri" w:eastAsia="Times New Roman" w:hAnsi="Calibri" w:cs="Times New Roman"/>
          <w:noProof/>
        </w:rPr>
        <w:tab/>
        <w:t>Al-Abri R, Al-Balushi A. Patient satisfaction survey as a tool towards quality improvement. Oman Med J [Internet]. 2014 Jan [cited 2016 Aug 7];29(1):3–7. Available from: http://www.ncbi.nlm.nih.gov/pubmed/24501659</w:t>
      </w:r>
    </w:p>
    <w:p w14:paraId="29E493A3" w14:textId="77777777" w:rsidR="00DA7D4E" w:rsidRPr="00DA7D4E" w:rsidRDefault="00DA7D4E" w:rsidP="00377A7C">
      <w:pPr>
        <w:widowControl w:val="0"/>
        <w:autoSpaceDE w:val="0"/>
        <w:autoSpaceDN w:val="0"/>
        <w:adjustRightInd w:val="0"/>
        <w:ind w:left="640" w:hanging="640"/>
        <w:rPr>
          <w:rFonts w:ascii="Calibri" w:eastAsia="Times New Roman" w:hAnsi="Calibri" w:cs="Times New Roman"/>
          <w:noProof/>
        </w:rPr>
        <w:pPrChange w:id="831" w:author="Regina Casanova" w:date="2017-06-26T16:02:00Z">
          <w:pPr>
            <w:widowControl w:val="0"/>
            <w:autoSpaceDE w:val="0"/>
            <w:autoSpaceDN w:val="0"/>
            <w:adjustRightInd w:val="0"/>
            <w:ind w:left="640" w:hanging="640"/>
            <w:jc w:val="both"/>
          </w:pPr>
        </w:pPrChange>
      </w:pPr>
      <w:r w:rsidRPr="00DA7D4E">
        <w:rPr>
          <w:rFonts w:ascii="Calibri" w:eastAsia="Times New Roman" w:hAnsi="Calibri" w:cs="Times New Roman"/>
          <w:noProof/>
        </w:rPr>
        <w:t xml:space="preserve">2. </w:t>
      </w:r>
      <w:r w:rsidRPr="00DA7D4E">
        <w:rPr>
          <w:rFonts w:ascii="Calibri" w:eastAsia="Times New Roman" w:hAnsi="Calibri" w:cs="Times New Roman"/>
          <w:noProof/>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41008FEF" w14:textId="77777777" w:rsidR="00DA7D4E" w:rsidRPr="00DA7D4E" w:rsidRDefault="00DA7D4E" w:rsidP="00377A7C">
      <w:pPr>
        <w:widowControl w:val="0"/>
        <w:autoSpaceDE w:val="0"/>
        <w:autoSpaceDN w:val="0"/>
        <w:adjustRightInd w:val="0"/>
        <w:ind w:left="640" w:hanging="640"/>
        <w:rPr>
          <w:rFonts w:ascii="Calibri" w:eastAsia="Times New Roman" w:hAnsi="Calibri" w:cs="Times New Roman"/>
          <w:noProof/>
        </w:rPr>
        <w:pPrChange w:id="832" w:author="Regina Casanova" w:date="2017-06-26T16:02:00Z">
          <w:pPr>
            <w:widowControl w:val="0"/>
            <w:autoSpaceDE w:val="0"/>
            <w:autoSpaceDN w:val="0"/>
            <w:adjustRightInd w:val="0"/>
            <w:ind w:left="640" w:hanging="640"/>
            <w:jc w:val="both"/>
          </w:pPr>
        </w:pPrChange>
      </w:pPr>
      <w:r w:rsidRPr="00DA7D4E">
        <w:rPr>
          <w:rFonts w:ascii="Calibri" w:eastAsia="Times New Roman" w:hAnsi="Calibri" w:cs="Times New Roman"/>
          <w:noProof/>
        </w:rPr>
        <w:t xml:space="preserve">3. </w:t>
      </w:r>
      <w:r w:rsidRPr="00DA7D4E">
        <w:rPr>
          <w:rFonts w:ascii="Calibri" w:eastAsia="Times New Roman" w:hAnsi="Calibri" w:cs="Times New Roman"/>
          <w:noProof/>
        </w:rPr>
        <w:tab/>
        <w:t xml:space="preserve">Bjertnaes O a., Sjetne IS, Iversen HH. Overall patient satisfaction with hospitals: effects of patient-reported experiences and fulfilment of expectations. BMJ Qual Saf. 2012;21(1):39–46. </w:t>
      </w:r>
    </w:p>
    <w:p w14:paraId="4D9E94BF" w14:textId="77777777" w:rsidR="00DA7D4E" w:rsidRPr="00DA7D4E" w:rsidRDefault="00DA7D4E" w:rsidP="00377A7C">
      <w:pPr>
        <w:widowControl w:val="0"/>
        <w:autoSpaceDE w:val="0"/>
        <w:autoSpaceDN w:val="0"/>
        <w:adjustRightInd w:val="0"/>
        <w:ind w:left="640" w:hanging="640"/>
        <w:rPr>
          <w:rFonts w:ascii="Calibri" w:eastAsia="Times New Roman" w:hAnsi="Calibri" w:cs="Times New Roman"/>
          <w:noProof/>
        </w:rPr>
        <w:pPrChange w:id="833" w:author="Regina Casanova" w:date="2017-06-26T16:02:00Z">
          <w:pPr>
            <w:widowControl w:val="0"/>
            <w:autoSpaceDE w:val="0"/>
            <w:autoSpaceDN w:val="0"/>
            <w:adjustRightInd w:val="0"/>
            <w:ind w:left="640" w:hanging="640"/>
            <w:jc w:val="both"/>
          </w:pPr>
        </w:pPrChange>
      </w:pPr>
      <w:r w:rsidRPr="00DA7D4E">
        <w:rPr>
          <w:rFonts w:ascii="Calibri" w:eastAsia="Times New Roman" w:hAnsi="Calibri" w:cs="Times New Roman"/>
          <w:noProof/>
        </w:rPr>
        <w:t xml:space="preserve">4. </w:t>
      </w:r>
      <w:r w:rsidRPr="00DA7D4E">
        <w:rPr>
          <w:rFonts w:ascii="Calibri" w:eastAsia="Times New Roman" w:hAnsi="Calibri" w:cs="Times New Roman"/>
          <w:noProof/>
        </w:rPr>
        <w:tab/>
        <w:t xml:space="preserve">Predictors of patient satisfaction. Gomal J Med Sci. 9(2). </w:t>
      </w:r>
    </w:p>
    <w:p w14:paraId="57BD43D1" w14:textId="77777777" w:rsidR="00DA7D4E" w:rsidRPr="00DA7D4E" w:rsidRDefault="00DA7D4E" w:rsidP="00377A7C">
      <w:pPr>
        <w:widowControl w:val="0"/>
        <w:autoSpaceDE w:val="0"/>
        <w:autoSpaceDN w:val="0"/>
        <w:adjustRightInd w:val="0"/>
        <w:ind w:left="640" w:hanging="640"/>
        <w:rPr>
          <w:rFonts w:ascii="Calibri" w:eastAsia="Times New Roman" w:hAnsi="Calibri" w:cs="Times New Roman"/>
          <w:noProof/>
        </w:rPr>
        <w:pPrChange w:id="834" w:author="Regina Casanova" w:date="2017-06-26T16:02:00Z">
          <w:pPr>
            <w:widowControl w:val="0"/>
            <w:autoSpaceDE w:val="0"/>
            <w:autoSpaceDN w:val="0"/>
            <w:adjustRightInd w:val="0"/>
            <w:ind w:left="640" w:hanging="640"/>
            <w:jc w:val="both"/>
          </w:pPr>
        </w:pPrChange>
      </w:pPr>
      <w:r w:rsidRPr="00DA7D4E">
        <w:rPr>
          <w:rFonts w:ascii="Calibri" w:eastAsia="Times New Roman" w:hAnsi="Calibri" w:cs="Times New Roman"/>
          <w:noProof/>
        </w:rPr>
        <w:t xml:space="preserve">5. </w:t>
      </w:r>
      <w:r w:rsidRPr="00DA7D4E">
        <w:rPr>
          <w:rFonts w:ascii="Calibri" w:eastAsia="Times New Roman" w:hAnsi="Calibri" w:cs="Times New Roman"/>
          <w:noProof/>
        </w:rPr>
        <w:tab/>
        <w:t>Atención al usuario y Servicio al Cliente [Internet]. Available from: http://es.slideshare.net/taimutay/atencin-al-usuario-y-servicio-al-cliente</w:t>
      </w:r>
    </w:p>
    <w:p w14:paraId="12DFA05D" w14:textId="77777777" w:rsidR="00DA7D4E" w:rsidRPr="00DA7D4E" w:rsidRDefault="00DA7D4E" w:rsidP="00377A7C">
      <w:pPr>
        <w:widowControl w:val="0"/>
        <w:autoSpaceDE w:val="0"/>
        <w:autoSpaceDN w:val="0"/>
        <w:adjustRightInd w:val="0"/>
        <w:ind w:left="640" w:hanging="640"/>
        <w:rPr>
          <w:rFonts w:ascii="Calibri" w:eastAsia="Times New Roman" w:hAnsi="Calibri" w:cs="Times New Roman"/>
          <w:noProof/>
        </w:rPr>
        <w:pPrChange w:id="835" w:author="Regina Casanova" w:date="2017-06-26T16:02:00Z">
          <w:pPr>
            <w:widowControl w:val="0"/>
            <w:autoSpaceDE w:val="0"/>
            <w:autoSpaceDN w:val="0"/>
            <w:adjustRightInd w:val="0"/>
            <w:ind w:left="640" w:hanging="640"/>
            <w:jc w:val="both"/>
          </w:pPr>
        </w:pPrChange>
      </w:pPr>
      <w:r w:rsidRPr="00DA7D4E">
        <w:rPr>
          <w:rFonts w:ascii="Calibri" w:eastAsia="Times New Roman" w:hAnsi="Calibri" w:cs="Times New Roman"/>
          <w:noProof/>
        </w:rPr>
        <w:t xml:space="preserve">6. </w:t>
      </w:r>
      <w:r w:rsidRPr="00DA7D4E">
        <w:rPr>
          <w:rFonts w:ascii="Calibri" w:eastAsia="Times New Roman" w:hAnsi="Calibri" w:cs="Times New Roman"/>
          <w:noProof/>
        </w:rPr>
        <w:tab/>
        <w:t>Why Customer Service Matters in the Healthcare Industry | The Exchange - Yahoo Finance [Internet]. Available from: http://finance.yahoo.com/blogs/the-exchange/why-customer-matters-healthcare-industry-214727535.html</w:t>
      </w:r>
    </w:p>
    <w:p w14:paraId="2817D7CB" w14:textId="77777777" w:rsidR="00DA7D4E" w:rsidRPr="00DA7D4E" w:rsidRDefault="00DA7D4E" w:rsidP="00377A7C">
      <w:pPr>
        <w:widowControl w:val="0"/>
        <w:autoSpaceDE w:val="0"/>
        <w:autoSpaceDN w:val="0"/>
        <w:adjustRightInd w:val="0"/>
        <w:ind w:left="640" w:hanging="640"/>
        <w:rPr>
          <w:rFonts w:ascii="Calibri" w:eastAsia="Times New Roman" w:hAnsi="Calibri" w:cs="Times New Roman"/>
          <w:noProof/>
        </w:rPr>
        <w:pPrChange w:id="836" w:author="Regina Casanova" w:date="2017-06-26T16:02:00Z">
          <w:pPr>
            <w:widowControl w:val="0"/>
            <w:autoSpaceDE w:val="0"/>
            <w:autoSpaceDN w:val="0"/>
            <w:adjustRightInd w:val="0"/>
            <w:ind w:left="640" w:hanging="640"/>
            <w:jc w:val="both"/>
          </w:pPr>
        </w:pPrChange>
      </w:pPr>
      <w:r w:rsidRPr="00DA7D4E">
        <w:rPr>
          <w:rFonts w:ascii="Calibri" w:eastAsia="Times New Roman" w:hAnsi="Calibri" w:cs="Times New Roman"/>
          <w:noProof/>
        </w:rPr>
        <w:t xml:space="preserve">7. </w:t>
      </w:r>
      <w:r w:rsidRPr="00DA7D4E">
        <w:rPr>
          <w:rFonts w:ascii="Calibri" w:eastAsia="Times New Roman" w:hAnsi="Calibri" w:cs="Times New Roman"/>
          <w:noProof/>
        </w:rPr>
        <w:tab/>
        <w:t>The HCAHPS Survey -Frequently Asked Questions The HCAHPS Survey – Frequently Asked Questions. [cited 2016 Aug 4]; Available from: http://www.hcahpsonline.org/home.aspx.</w:t>
      </w:r>
    </w:p>
    <w:p w14:paraId="35BE4F94" w14:textId="77777777" w:rsidR="00DA7D4E" w:rsidRPr="00DA7D4E" w:rsidRDefault="00DA7D4E" w:rsidP="00377A7C">
      <w:pPr>
        <w:widowControl w:val="0"/>
        <w:autoSpaceDE w:val="0"/>
        <w:autoSpaceDN w:val="0"/>
        <w:adjustRightInd w:val="0"/>
        <w:ind w:left="640" w:hanging="640"/>
        <w:rPr>
          <w:rFonts w:ascii="Calibri" w:eastAsia="Times New Roman" w:hAnsi="Calibri" w:cs="Times New Roman"/>
          <w:noProof/>
        </w:rPr>
        <w:pPrChange w:id="837" w:author="Regina Casanova" w:date="2017-06-26T16:02:00Z">
          <w:pPr>
            <w:widowControl w:val="0"/>
            <w:autoSpaceDE w:val="0"/>
            <w:autoSpaceDN w:val="0"/>
            <w:adjustRightInd w:val="0"/>
            <w:ind w:left="640" w:hanging="640"/>
            <w:jc w:val="both"/>
          </w:pPr>
        </w:pPrChange>
      </w:pPr>
      <w:r w:rsidRPr="00DA7D4E">
        <w:rPr>
          <w:rFonts w:ascii="Calibri" w:eastAsia="Times New Roman" w:hAnsi="Calibri" w:cs="Times New Roman"/>
          <w:noProof/>
        </w:rPr>
        <w:t xml:space="preserve">8. </w:t>
      </w:r>
      <w:r w:rsidRPr="00DA7D4E">
        <w:rPr>
          <w:rFonts w:ascii="Calibri" w:eastAsia="Times New Roman" w:hAnsi="Calibri" w:cs="Times New Roman"/>
          <w:noProof/>
        </w:rPr>
        <w:tab/>
        <w:t>Ordonnance n° 96-346 du 24 avril 1996 portant réforme de l’hospitalisation publique et privée | Legifrance [Internet]. Available from: https://www.legifrance.gouv.fr/affichTexte.do?cidTexte=JORFTEXT000000742206</w:t>
      </w:r>
    </w:p>
    <w:p w14:paraId="60FFA985" w14:textId="77777777" w:rsidR="00DA7D4E" w:rsidRPr="00DA7D4E" w:rsidRDefault="00DA7D4E" w:rsidP="00377A7C">
      <w:pPr>
        <w:widowControl w:val="0"/>
        <w:autoSpaceDE w:val="0"/>
        <w:autoSpaceDN w:val="0"/>
        <w:adjustRightInd w:val="0"/>
        <w:ind w:left="640" w:hanging="640"/>
        <w:rPr>
          <w:rFonts w:ascii="Calibri" w:eastAsia="Times New Roman" w:hAnsi="Calibri" w:cs="Times New Roman"/>
          <w:noProof/>
        </w:rPr>
        <w:pPrChange w:id="838" w:author="Regina Casanova" w:date="2017-06-26T16:02:00Z">
          <w:pPr>
            <w:widowControl w:val="0"/>
            <w:autoSpaceDE w:val="0"/>
            <w:autoSpaceDN w:val="0"/>
            <w:adjustRightInd w:val="0"/>
            <w:ind w:left="640" w:hanging="640"/>
            <w:jc w:val="both"/>
          </w:pPr>
        </w:pPrChange>
      </w:pPr>
      <w:r w:rsidRPr="00DA7D4E">
        <w:rPr>
          <w:rFonts w:ascii="Calibri" w:eastAsia="Times New Roman" w:hAnsi="Calibri" w:cs="Times New Roman"/>
          <w:noProof/>
        </w:rPr>
        <w:t xml:space="preserve">9. </w:t>
      </w:r>
      <w:r w:rsidRPr="00DA7D4E">
        <w:rPr>
          <w:rFonts w:ascii="Calibri" w:eastAsia="Times New Roman" w:hAnsi="Calibri" w:cs="Times New Roman"/>
          <w:noProof/>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4B173B77" w14:textId="77777777" w:rsidR="00DA7D4E" w:rsidRPr="00DA7D4E" w:rsidRDefault="00DA7D4E" w:rsidP="00377A7C">
      <w:pPr>
        <w:widowControl w:val="0"/>
        <w:autoSpaceDE w:val="0"/>
        <w:autoSpaceDN w:val="0"/>
        <w:adjustRightInd w:val="0"/>
        <w:ind w:left="640" w:hanging="640"/>
        <w:rPr>
          <w:rFonts w:ascii="Calibri" w:eastAsia="Times New Roman" w:hAnsi="Calibri" w:cs="Times New Roman"/>
          <w:noProof/>
        </w:rPr>
        <w:pPrChange w:id="839" w:author="Regina Casanova" w:date="2017-06-26T16:02:00Z">
          <w:pPr>
            <w:widowControl w:val="0"/>
            <w:autoSpaceDE w:val="0"/>
            <w:autoSpaceDN w:val="0"/>
            <w:adjustRightInd w:val="0"/>
            <w:ind w:left="640" w:hanging="640"/>
            <w:jc w:val="both"/>
          </w:pPr>
        </w:pPrChange>
      </w:pPr>
      <w:r w:rsidRPr="00DA7D4E">
        <w:rPr>
          <w:rFonts w:ascii="Calibri" w:eastAsia="Times New Roman" w:hAnsi="Calibri" w:cs="Times New Roman"/>
          <w:noProof/>
        </w:rPr>
        <w:t xml:space="preserve">10. </w:t>
      </w:r>
      <w:r w:rsidRPr="00DA7D4E">
        <w:rPr>
          <w:rFonts w:ascii="Calibri" w:eastAsia="Times New Roman" w:hAnsi="Calibri" w:cs="Times New Roman"/>
          <w:noProof/>
        </w:rPr>
        <w:tab/>
        <w:t xml:space="preserve">The NHS Plan A plan for investment A plan for reform. 2000; </w:t>
      </w:r>
    </w:p>
    <w:p w14:paraId="55513080" w14:textId="59C3B00A" w:rsidR="00DA7D4E" w:rsidRPr="00DA7D4E" w:rsidRDefault="00DA7D4E" w:rsidP="00377A7C">
      <w:pPr>
        <w:widowControl w:val="0"/>
        <w:autoSpaceDE w:val="0"/>
        <w:autoSpaceDN w:val="0"/>
        <w:adjustRightInd w:val="0"/>
        <w:ind w:left="640" w:hanging="640"/>
        <w:rPr>
          <w:rFonts w:ascii="Calibri" w:eastAsia="Times New Roman" w:hAnsi="Calibri" w:cs="Times New Roman"/>
          <w:noProof/>
        </w:rPr>
        <w:pPrChange w:id="840" w:author="Regina Casanova" w:date="2017-06-26T16:02:00Z">
          <w:pPr>
            <w:widowControl w:val="0"/>
            <w:autoSpaceDE w:val="0"/>
            <w:autoSpaceDN w:val="0"/>
            <w:adjustRightInd w:val="0"/>
            <w:ind w:left="640" w:hanging="640"/>
            <w:jc w:val="both"/>
          </w:pPr>
        </w:pPrChange>
      </w:pPr>
      <w:r w:rsidRPr="00DA7D4E">
        <w:rPr>
          <w:rFonts w:ascii="Calibri" w:eastAsia="Times New Roman" w:hAnsi="Calibri" w:cs="Times New Roman"/>
          <w:noProof/>
        </w:rPr>
        <w:t xml:space="preserve">11. </w:t>
      </w:r>
      <w:r w:rsidRPr="00DA7D4E">
        <w:rPr>
          <w:rFonts w:ascii="Calibri" w:eastAsia="Times New Roman" w:hAnsi="Calibri" w:cs="Times New Roman"/>
          <w:noProof/>
        </w:rPr>
        <w:tab/>
        <w:t>Reader TW, Gillespie A, Roberts J. Patient complaints in healthcare systems: a systematic review and coding taxonomy. BMJ Qual Saf [Internet]. 2014;23(May):</w:t>
      </w:r>
      <w:ins w:id="841" w:author="Regina Casanova" w:date="2017-06-26T16:02:00Z">
        <w:r w:rsidR="00377A7C" w:rsidRPr="00377A7C">
          <w:rPr>
            <w:rFonts w:ascii="Calibri" w:eastAsia="Times New Roman" w:hAnsi="Calibri" w:cs="Times New Roman"/>
            <w:noProof/>
          </w:rPr>
          <w:t>6781. Reader TW, Gillespie A, Roberts J. Patient c.</w:t>
        </w:r>
      </w:ins>
      <w:del w:id="842" w:author="Regina Casanova" w:date="2017-06-26T16:02:00Z">
        <w:r w:rsidRPr="00DA7D4E">
          <w:rPr>
            <w:rFonts w:ascii="Calibri" w:eastAsia="Times New Roman" w:hAnsi="Calibri" w:cs="Times New Roman"/>
            <w:noProof/>
          </w:rPr>
          <w:delText>678–89.</w:delText>
        </w:r>
      </w:del>
      <w:r w:rsidRPr="00DA7D4E">
        <w:rPr>
          <w:rFonts w:ascii="Calibri" w:eastAsia="Times New Roman" w:hAnsi="Calibri" w:cs="Times New Roman"/>
          <w:noProof/>
        </w:rPr>
        <w:t xml:space="preserve"> Available from: http://www.ncbi.nlm.nih.gov/pubmed/24876289</w:t>
      </w:r>
    </w:p>
    <w:p w14:paraId="26BE8A66" w14:textId="77777777" w:rsidR="00DA7D4E" w:rsidRPr="00DA7D4E" w:rsidRDefault="00DA7D4E" w:rsidP="00377A7C">
      <w:pPr>
        <w:widowControl w:val="0"/>
        <w:autoSpaceDE w:val="0"/>
        <w:autoSpaceDN w:val="0"/>
        <w:adjustRightInd w:val="0"/>
        <w:ind w:left="640" w:hanging="640"/>
        <w:rPr>
          <w:rFonts w:ascii="Calibri" w:eastAsia="Times New Roman" w:hAnsi="Calibri" w:cs="Times New Roman"/>
          <w:noProof/>
        </w:rPr>
        <w:pPrChange w:id="843" w:author="Regina Casanova" w:date="2017-06-26T16:02:00Z">
          <w:pPr>
            <w:widowControl w:val="0"/>
            <w:autoSpaceDE w:val="0"/>
            <w:autoSpaceDN w:val="0"/>
            <w:adjustRightInd w:val="0"/>
            <w:ind w:left="640" w:hanging="640"/>
            <w:jc w:val="both"/>
          </w:pPr>
        </w:pPrChange>
      </w:pPr>
      <w:r w:rsidRPr="00DA7D4E">
        <w:rPr>
          <w:rFonts w:ascii="Calibri" w:eastAsia="Times New Roman" w:hAnsi="Calibri" w:cs="Times New Roman"/>
          <w:noProof/>
        </w:rPr>
        <w:t xml:space="preserve">12. </w:t>
      </w:r>
      <w:r w:rsidRPr="00DA7D4E">
        <w:rPr>
          <w:rFonts w:ascii="Calibri" w:eastAsia="Times New Roman" w:hAnsi="Calibri" w:cs="Times New Roman"/>
          <w:noProof/>
        </w:rPr>
        <w:tab/>
        <w:t>Health Services Review Council. Guide to Complaint Handling in Health Care Services. 2005; Available from: http://www.health.vic.gov.au/hsc/downloads/complaints_handling.pdf</w:t>
      </w:r>
    </w:p>
    <w:p w14:paraId="43456858" w14:textId="77777777" w:rsidR="00377A7C" w:rsidRPr="00377A7C" w:rsidRDefault="00DA7D4E" w:rsidP="00377A7C">
      <w:pPr>
        <w:widowControl w:val="0"/>
        <w:autoSpaceDE w:val="0"/>
        <w:autoSpaceDN w:val="0"/>
        <w:adjustRightInd w:val="0"/>
        <w:ind w:left="640" w:hanging="640"/>
        <w:rPr>
          <w:ins w:id="844" w:author="Regina Casanova" w:date="2017-06-26T16:02:00Z"/>
          <w:rFonts w:ascii="Calibri" w:eastAsia="Times New Roman" w:hAnsi="Calibri" w:cs="Times New Roman"/>
          <w:noProof/>
        </w:rPr>
      </w:pPr>
      <w:r w:rsidRPr="00DA7D4E">
        <w:rPr>
          <w:rFonts w:ascii="Calibri" w:eastAsia="Times New Roman" w:hAnsi="Calibri" w:cs="Times New Roman"/>
          <w:noProof/>
        </w:rPr>
        <w:t xml:space="preserve">13. </w:t>
      </w:r>
      <w:ins w:id="845" w:author="Regina Casanova" w:date="2017-06-26T16:02:00Z">
        <w:r w:rsidR="00377A7C" w:rsidRPr="00377A7C">
          <w:rPr>
            <w:rFonts w:ascii="Calibri" w:eastAsia="Times New Roman" w:hAnsi="Calibri" w:cs="Times New Roman"/>
            <w:noProof/>
          </w:rPr>
          <w:tab/>
          <w:t xml:space="preserve">International Organization for Standardization. ISO 9241-210: Ergonomics of human–system interaction - Human-centred design for interactive systems. Int Organ Stand. 2010;2010:32. </w:t>
        </w:r>
      </w:ins>
    </w:p>
    <w:p w14:paraId="58C0C358" w14:textId="77777777" w:rsidR="00377A7C" w:rsidRPr="00377A7C" w:rsidRDefault="00377A7C" w:rsidP="00377A7C">
      <w:pPr>
        <w:widowControl w:val="0"/>
        <w:autoSpaceDE w:val="0"/>
        <w:autoSpaceDN w:val="0"/>
        <w:adjustRightInd w:val="0"/>
        <w:ind w:left="640" w:hanging="640"/>
        <w:rPr>
          <w:ins w:id="846" w:author="Regina Casanova" w:date="2017-06-26T16:02:00Z"/>
          <w:rFonts w:ascii="Calibri" w:eastAsia="Times New Roman" w:hAnsi="Calibri" w:cs="Times New Roman"/>
          <w:noProof/>
        </w:rPr>
      </w:pPr>
      <w:ins w:id="847" w:author="Regina Casanova" w:date="2017-06-26T16:02:00Z">
        <w:r w:rsidRPr="00377A7C">
          <w:rPr>
            <w:rFonts w:ascii="Calibri" w:eastAsia="Times New Roman" w:hAnsi="Calibri" w:cs="Times New Roman"/>
            <w:noProof/>
          </w:rPr>
          <w:t xml:space="preserve">14. </w:t>
        </w:r>
        <w:r w:rsidRPr="00377A7C">
          <w:rPr>
            <w:rFonts w:ascii="Calibri" w:eastAsia="Times New Roman" w:hAnsi="Calibri" w:cs="Times New Roman"/>
            <w:noProof/>
          </w:rPr>
          <w:tab/>
          <w:t xml:space="preserve">Noakes Schulze A. User-Centered Design for Information Professionals. Assoc Libr Inf Sci Educ. </w:t>
        </w:r>
      </w:ins>
    </w:p>
    <w:p w14:paraId="7612FCD4" w14:textId="77777777" w:rsidR="00377A7C" w:rsidRPr="00377A7C" w:rsidRDefault="00377A7C" w:rsidP="00377A7C">
      <w:pPr>
        <w:widowControl w:val="0"/>
        <w:autoSpaceDE w:val="0"/>
        <w:autoSpaceDN w:val="0"/>
        <w:adjustRightInd w:val="0"/>
        <w:ind w:left="640" w:hanging="640"/>
        <w:rPr>
          <w:ins w:id="848" w:author="Regina Casanova" w:date="2017-06-26T16:02:00Z"/>
          <w:rFonts w:ascii="Calibri" w:eastAsia="Times New Roman" w:hAnsi="Calibri" w:cs="Times New Roman"/>
          <w:noProof/>
        </w:rPr>
      </w:pPr>
      <w:ins w:id="849" w:author="Regina Casanova" w:date="2017-06-26T16:02:00Z">
        <w:r w:rsidRPr="00377A7C">
          <w:rPr>
            <w:rFonts w:ascii="Calibri" w:eastAsia="Times New Roman" w:hAnsi="Calibri" w:cs="Times New Roman"/>
            <w:noProof/>
          </w:rPr>
          <w:t xml:space="preserve">15. </w:t>
        </w:r>
        <w:r w:rsidRPr="00377A7C">
          <w:rPr>
            <w:rFonts w:ascii="Calibri" w:eastAsia="Times New Roman" w:hAnsi="Calibri" w:cs="Times New Roman"/>
            <w:noProof/>
          </w:rPr>
          <w:tab/>
          <w:t xml:space="preserve">Heland M. HANDBOOK OF HUMAN-COMPUTER INTERACTION. 1991. 1135 p. </w:t>
        </w:r>
      </w:ins>
    </w:p>
    <w:p w14:paraId="5AEF9582" w14:textId="77777777" w:rsidR="00377A7C" w:rsidRPr="00377A7C" w:rsidRDefault="00377A7C" w:rsidP="00377A7C">
      <w:pPr>
        <w:widowControl w:val="0"/>
        <w:autoSpaceDE w:val="0"/>
        <w:autoSpaceDN w:val="0"/>
        <w:adjustRightInd w:val="0"/>
        <w:ind w:left="640" w:hanging="640"/>
        <w:rPr>
          <w:ins w:id="850" w:author="Regina Casanova" w:date="2017-06-26T16:02:00Z"/>
          <w:rFonts w:ascii="Calibri" w:eastAsia="Times New Roman" w:hAnsi="Calibri" w:cs="Times New Roman"/>
          <w:noProof/>
        </w:rPr>
      </w:pPr>
      <w:ins w:id="851" w:author="Regina Casanova" w:date="2017-06-26T16:02:00Z">
        <w:r w:rsidRPr="00377A7C">
          <w:rPr>
            <w:rFonts w:ascii="Calibri" w:eastAsia="Times New Roman" w:hAnsi="Calibri" w:cs="Times New Roman"/>
            <w:noProof/>
          </w:rPr>
          <w:t xml:space="preserve">16. </w:t>
        </w:r>
        <w:r w:rsidRPr="00377A7C">
          <w:rPr>
            <w:rFonts w:ascii="Calibri" w:eastAsia="Times New Roman" w:hAnsi="Calibri" w:cs="Times New Roman"/>
            <w:noProof/>
          </w:rPr>
          <w:tab/>
          <w:t>Notes on User Centered Design Process (UCD)</w:t>
        </w:r>
      </w:ins>
      <w:del w:id="852" w:author="Regina Casanova" w:date="2017-06-26T16:02:00Z">
        <w:r w:rsidR="00DA7D4E" w:rsidRPr="00DA7D4E">
          <w:rPr>
            <w:rFonts w:ascii="Calibri" w:eastAsia="Times New Roman" w:hAnsi="Calibri" w:cs="Times New Roman"/>
            <w:noProof/>
          </w:rPr>
          <w:tab/>
          <w:delText>Nuestra Institución | EsSalud</w:delText>
        </w:r>
      </w:del>
      <w:r w:rsidR="00DA7D4E" w:rsidRPr="00DA7D4E">
        <w:rPr>
          <w:rFonts w:ascii="Calibri" w:eastAsia="Times New Roman" w:hAnsi="Calibri" w:cs="Times New Roman"/>
          <w:noProof/>
        </w:rPr>
        <w:t xml:space="preserve"> [Internet]. </w:t>
      </w:r>
      <w:ins w:id="853" w:author="Regina Casanova" w:date="2017-06-26T16:02:00Z">
        <w:r w:rsidRPr="00377A7C">
          <w:rPr>
            <w:rFonts w:ascii="Calibri" w:eastAsia="Times New Roman" w:hAnsi="Calibri" w:cs="Times New Roman"/>
            <w:noProof/>
          </w:rPr>
          <w:t>[cited 2017 May 24]. Available from: https://www.w3.org/WAI/redesign/ucd</w:t>
        </w:r>
      </w:ins>
    </w:p>
    <w:p w14:paraId="3447837B" w14:textId="77777777" w:rsidR="00377A7C" w:rsidRPr="00377A7C" w:rsidRDefault="00377A7C" w:rsidP="00377A7C">
      <w:pPr>
        <w:widowControl w:val="0"/>
        <w:autoSpaceDE w:val="0"/>
        <w:autoSpaceDN w:val="0"/>
        <w:adjustRightInd w:val="0"/>
        <w:ind w:left="640" w:hanging="640"/>
        <w:rPr>
          <w:ins w:id="854" w:author="Regina Casanova" w:date="2017-06-26T16:02:00Z"/>
          <w:rFonts w:ascii="Calibri" w:eastAsia="Times New Roman" w:hAnsi="Calibri" w:cs="Times New Roman"/>
          <w:noProof/>
        </w:rPr>
      </w:pPr>
      <w:ins w:id="855" w:author="Regina Casanova" w:date="2017-06-26T16:02:00Z">
        <w:r w:rsidRPr="00377A7C">
          <w:rPr>
            <w:rFonts w:ascii="Calibri" w:eastAsia="Times New Roman" w:hAnsi="Calibri" w:cs="Times New Roman"/>
            <w:noProof/>
          </w:rPr>
          <w:t xml:space="preserve">17. </w:t>
        </w:r>
        <w:r w:rsidRPr="00377A7C">
          <w:rPr>
            <w:rFonts w:ascii="Calibri" w:eastAsia="Times New Roman" w:hAnsi="Calibri" w:cs="Times New Roman"/>
            <w:noProof/>
          </w:rPr>
          <w:tab/>
          <w:t>What Is User Centered Design (UCD) Approach ? [Internet]. [cited 2017 May 24]. Available from: https://think360studio.com/what-is-user-centered-design-approach/</w:t>
        </w:r>
      </w:ins>
    </w:p>
    <w:p w14:paraId="76D0341B" w14:textId="2B05D7A7" w:rsidR="00DA7D4E" w:rsidRPr="00DA7D4E" w:rsidRDefault="00377A7C" w:rsidP="00377A7C">
      <w:pPr>
        <w:widowControl w:val="0"/>
        <w:autoSpaceDE w:val="0"/>
        <w:autoSpaceDN w:val="0"/>
        <w:adjustRightInd w:val="0"/>
        <w:ind w:left="640" w:hanging="640"/>
        <w:rPr>
          <w:rFonts w:ascii="Calibri" w:eastAsia="Times New Roman" w:hAnsi="Calibri" w:cs="Times New Roman"/>
          <w:noProof/>
        </w:rPr>
        <w:pPrChange w:id="856" w:author="Regina Casanova" w:date="2017-06-26T16:02:00Z">
          <w:pPr>
            <w:widowControl w:val="0"/>
            <w:autoSpaceDE w:val="0"/>
            <w:autoSpaceDN w:val="0"/>
            <w:adjustRightInd w:val="0"/>
            <w:ind w:left="640" w:hanging="640"/>
            <w:jc w:val="both"/>
          </w:pPr>
        </w:pPrChange>
      </w:pPr>
      <w:ins w:id="857" w:author="Regina Casanova" w:date="2017-06-26T16:02:00Z">
        <w:r w:rsidRPr="00377A7C">
          <w:rPr>
            <w:rFonts w:ascii="Calibri" w:eastAsia="Times New Roman" w:hAnsi="Calibri" w:cs="Times New Roman"/>
            <w:noProof/>
          </w:rPr>
          <w:t xml:space="preserve">18. </w:t>
        </w:r>
        <w:r w:rsidRPr="00377A7C">
          <w:rPr>
            <w:rFonts w:ascii="Calibri" w:eastAsia="Times New Roman" w:hAnsi="Calibri" w:cs="Times New Roman"/>
            <w:noProof/>
          </w:rPr>
          <w:tab/>
          <w:t xml:space="preserve">Describe the User Centered Design methodology [Internet]. [cited 2017 May 24]. </w:t>
        </w:r>
      </w:ins>
      <w:r w:rsidR="00DA7D4E" w:rsidRPr="00DA7D4E">
        <w:rPr>
          <w:rFonts w:ascii="Calibri" w:eastAsia="Times New Roman" w:hAnsi="Calibri" w:cs="Times New Roman"/>
          <w:noProof/>
        </w:rPr>
        <w:t>Available from: http://www.</w:t>
      </w:r>
      <w:ins w:id="858" w:author="Regina Casanova" w:date="2017-06-26T16:02:00Z">
        <w:r w:rsidRPr="00377A7C">
          <w:rPr>
            <w:rFonts w:ascii="Calibri" w:eastAsia="Times New Roman" w:hAnsi="Calibri" w:cs="Times New Roman"/>
            <w:noProof/>
          </w:rPr>
          <w:t>modernanalyst.com/Careers/InterviewQuestions/tabid/128/ID/2191/Describe-the-User-Centered-Design-methodology.aspx</w:t>
        </w:r>
      </w:ins>
      <w:del w:id="859" w:author="Regina Casanova" w:date="2017-06-26T16:02:00Z">
        <w:r w:rsidR="00DA7D4E" w:rsidRPr="00DA7D4E">
          <w:rPr>
            <w:rFonts w:ascii="Calibri" w:eastAsia="Times New Roman" w:hAnsi="Calibri" w:cs="Times New Roman"/>
            <w:noProof/>
          </w:rPr>
          <w:delText>essalud.gob.pe/nuestra-institucion/#tabs-5-0-0</w:delText>
        </w:r>
      </w:del>
    </w:p>
    <w:p w14:paraId="2C6BF3D5" w14:textId="6E4786FE" w:rsidR="00DA7D4E" w:rsidRPr="00DA7D4E" w:rsidRDefault="00377A7C" w:rsidP="00377A7C">
      <w:pPr>
        <w:widowControl w:val="0"/>
        <w:autoSpaceDE w:val="0"/>
        <w:autoSpaceDN w:val="0"/>
        <w:adjustRightInd w:val="0"/>
        <w:ind w:left="640" w:hanging="640"/>
        <w:rPr>
          <w:rFonts w:ascii="Calibri" w:eastAsia="Times New Roman" w:hAnsi="Calibri" w:cs="Times New Roman"/>
          <w:noProof/>
        </w:rPr>
        <w:pPrChange w:id="860" w:author="Regina Casanova" w:date="2017-06-26T16:02:00Z">
          <w:pPr>
            <w:widowControl w:val="0"/>
            <w:autoSpaceDE w:val="0"/>
            <w:autoSpaceDN w:val="0"/>
            <w:adjustRightInd w:val="0"/>
            <w:ind w:left="640" w:hanging="640"/>
            <w:jc w:val="both"/>
          </w:pPr>
        </w:pPrChange>
      </w:pPr>
      <w:ins w:id="861" w:author="Regina Casanova" w:date="2017-06-26T16:02:00Z">
        <w:r w:rsidRPr="00377A7C">
          <w:rPr>
            <w:rFonts w:ascii="Calibri" w:eastAsia="Times New Roman" w:hAnsi="Calibri" w:cs="Times New Roman"/>
            <w:noProof/>
          </w:rPr>
          <w:t xml:space="preserve">19. </w:t>
        </w:r>
        <w:r w:rsidRPr="00377A7C">
          <w:rPr>
            <w:rFonts w:ascii="Calibri" w:eastAsia="Times New Roman" w:hAnsi="Calibri" w:cs="Times New Roman"/>
            <w:noProof/>
          </w:rPr>
          <w:tab/>
          <w:t>HIT Implementation Strategies and User-Centered Design</w:t>
        </w:r>
      </w:ins>
      <w:del w:id="862" w:author="Regina Casanova" w:date="2017-06-26T16:02:00Z">
        <w:r w:rsidR="00DA7D4E" w:rsidRPr="00DA7D4E">
          <w:rPr>
            <w:rFonts w:ascii="Calibri" w:eastAsia="Times New Roman" w:hAnsi="Calibri" w:cs="Times New Roman"/>
            <w:noProof/>
          </w:rPr>
          <w:delText xml:space="preserve">14. </w:delText>
        </w:r>
        <w:r w:rsidR="00DA7D4E" w:rsidRPr="00DA7D4E">
          <w:rPr>
            <w:rFonts w:ascii="Calibri" w:eastAsia="Times New Roman" w:hAnsi="Calibri" w:cs="Times New Roman"/>
            <w:noProof/>
          </w:rPr>
          <w:tab/>
          <w:delText>EsSalud. Registro Informático de Atención al Asegurado</w:delText>
        </w:r>
      </w:del>
      <w:r w:rsidR="00DA7D4E" w:rsidRPr="00DA7D4E">
        <w:rPr>
          <w:rFonts w:ascii="Calibri" w:eastAsia="Times New Roman" w:hAnsi="Calibri" w:cs="Times New Roman"/>
          <w:noProof/>
        </w:rPr>
        <w:t xml:space="preserve"> [Internet]. [cited </w:t>
      </w:r>
      <w:ins w:id="863" w:author="Regina Casanova" w:date="2017-06-26T16:02:00Z">
        <w:r w:rsidRPr="00377A7C">
          <w:rPr>
            <w:rFonts w:ascii="Calibri" w:eastAsia="Times New Roman" w:hAnsi="Calibri" w:cs="Times New Roman"/>
            <w:noProof/>
          </w:rPr>
          <w:t>2017 May 29</w:t>
        </w:r>
      </w:ins>
      <w:del w:id="864" w:author="Regina Casanova" w:date="2017-06-26T16:02:00Z">
        <w:r w:rsidR="00DA7D4E" w:rsidRPr="00DA7D4E">
          <w:rPr>
            <w:rFonts w:ascii="Calibri" w:eastAsia="Times New Roman" w:hAnsi="Calibri" w:cs="Times New Roman"/>
            <w:noProof/>
          </w:rPr>
          <w:delText>2016 Aug 16</w:delText>
        </w:r>
      </w:del>
      <w:r w:rsidR="00DA7D4E" w:rsidRPr="00DA7D4E">
        <w:rPr>
          <w:rFonts w:ascii="Calibri" w:eastAsia="Times New Roman" w:hAnsi="Calibri" w:cs="Times New Roman"/>
          <w:noProof/>
        </w:rPr>
        <w:t>]. Available from: http://</w:t>
      </w:r>
      <w:ins w:id="865" w:author="Regina Casanova" w:date="2017-06-26T16:02:00Z">
        <w:r w:rsidRPr="00377A7C">
          <w:rPr>
            <w:rFonts w:ascii="Calibri" w:eastAsia="Times New Roman" w:hAnsi="Calibri" w:cs="Times New Roman"/>
            <w:noProof/>
          </w:rPr>
          <w:t>pinnacle-center.com/hit-implementation-strategies-and-user-centered-design/</w:t>
        </w:r>
      </w:ins>
      <w:del w:id="866" w:author="Regina Casanova" w:date="2017-06-26T16:02:00Z">
        <w:r w:rsidR="00DA7D4E" w:rsidRPr="00DA7D4E">
          <w:rPr>
            <w:rFonts w:ascii="Calibri" w:eastAsia="Times New Roman" w:hAnsi="Calibri" w:cs="Times New Roman"/>
            <w:noProof/>
          </w:rPr>
          <w:delText>ww3.essalud.gob.pe:8080/riid/portal.html</w:delText>
        </w:r>
      </w:del>
    </w:p>
    <w:p w14:paraId="4912BB8E" w14:textId="77777777" w:rsidR="00377A7C" w:rsidRPr="00377A7C" w:rsidRDefault="00377A7C" w:rsidP="00377A7C">
      <w:pPr>
        <w:widowControl w:val="0"/>
        <w:autoSpaceDE w:val="0"/>
        <w:autoSpaceDN w:val="0"/>
        <w:adjustRightInd w:val="0"/>
        <w:ind w:left="640" w:hanging="640"/>
        <w:rPr>
          <w:ins w:id="867" w:author="Regina Casanova" w:date="2017-06-26T16:02:00Z"/>
          <w:rFonts w:ascii="Calibri" w:eastAsia="Times New Roman" w:hAnsi="Calibri" w:cs="Times New Roman"/>
          <w:noProof/>
        </w:rPr>
      </w:pPr>
      <w:ins w:id="868" w:author="Regina Casanova" w:date="2017-06-26T16:02:00Z">
        <w:r w:rsidRPr="00377A7C">
          <w:rPr>
            <w:rFonts w:ascii="Calibri" w:eastAsia="Times New Roman" w:hAnsi="Calibri" w:cs="Times New Roman"/>
            <w:noProof/>
          </w:rPr>
          <w:t xml:space="preserve">20. </w:t>
        </w:r>
        <w:r w:rsidRPr="00377A7C">
          <w:rPr>
            <w:rFonts w:ascii="Calibri" w:eastAsia="Times New Roman" w:hAnsi="Calibri" w:cs="Times New Roman"/>
            <w:noProof/>
          </w:rPr>
          <w:tab/>
          <w:t>Le T, Reeder B, Yoo D, Aziz R, Thompson HJ, Demiris G. An Evaluation of Wellness Assessment Visualizations for Older Adults. Telemed e-Health [Internet]. 2015;21(1):9–15. Available from: http://online.liebertpub.com/doi/abs/10.1089/tmj.2014.0012</w:t>
        </w:r>
      </w:ins>
    </w:p>
    <w:p w14:paraId="6EB20509" w14:textId="77777777" w:rsidR="00377A7C" w:rsidRPr="00377A7C" w:rsidRDefault="00377A7C" w:rsidP="00377A7C">
      <w:pPr>
        <w:widowControl w:val="0"/>
        <w:autoSpaceDE w:val="0"/>
        <w:autoSpaceDN w:val="0"/>
        <w:adjustRightInd w:val="0"/>
        <w:ind w:left="640" w:hanging="640"/>
        <w:rPr>
          <w:ins w:id="869" w:author="Regina Casanova" w:date="2017-06-26T16:02:00Z"/>
          <w:rFonts w:ascii="Calibri" w:eastAsia="Times New Roman" w:hAnsi="Calibri" w:cs="Times New Roman"/>
          <w:noProof/>
        </w:rPr>
      </w:pPr>
      <w:ins w:id="870" w:author="Regina Casanova" w:date="2017-06-26T16:02:00Z">
        <w:r w:rsidRPr="00377A7C">
          <w:rPr>
            <w:rFonts w:ascii="Calibri" w:eastAsia="Times New Roman" w:hAnsi="Calibri" w:cs="Times New Roman"/>
            <w:noProof/>
          </w:rPr>
          <w:t xml:space="preserve">21. </w:t>
        </w:r>
        <w:r w:rsidRPr="00377A7C">
          <w:rPr>
            <w:rFonts w:ascii="Calibri" w:eastAsia="Times New Roman" w:hAnsi="Calibri" w:cs="Times New Roman"/>
            <w:noProof/>
          </w:rPr>
          <w:tab/>
          <w:t>De Vito Dabbs A, Myers BA, Mc Curry KR, Dunbar-Jacob J, Hawkins RP, Begey A, et al. User-Centered Design and Interactive Health Technologies for Patients. [cited 2017 May 29]; Available from: https://www.ncbi.nlm.nih.gov/pmc/articles/PMC2818536/pdf/nihms-160722.pdf</w:t>
        </w:r>
      </w:ins>
    </w:p>
    <w:p w14:paraId="3E780AED" w14:textId="77777777" w:rsidR="00377A7C" w:rsidRPr="00377A7C" w:rsidRDefault="00377A7C" w:rsidP="00377A7C">
      <w:pPr>
        <w:widowControl w:val="0"/>
        <w:autoSpaceDE w:val="0"/>
        <w:autoSpaceDN w:val="0"/>
        <w:adjustRightInd w:val="0"/>
        <w:ind w:left="640" w:hanging="640"/>
        <w:rPr>
          <w:ins w:id="871" w:author="Regina Casanova" w:date="2017-06-26T16:02:00Z"/>
          <w:rFonts w:ascii="Calibri" w:eastAsia="Times New Roman" w:hAnsi="Calibri" w:cs="Times New Roman"/>
          <w:noProof/>
        </w:rPr>
      </w:pPr>
      <w:ins w:id="872" w:author="Regina Casanova" w:date="2017-06-26T16:02:00Z">
        <w:r w:rsidRPr="00377A7C">
          <w:rPr>
            <w:rFonts w:ascii="Calibri" w:eastAsia="Times New Roman" w:hAnsi="Calibri" w:cs="Times New Roman"/>
            <w:noProof/>
          </w:rPr>
          <w:t xml:space="preserve">22. </w:t>
        </w:r>
        <w:r w:rsidRPr="00377A7C">
          <w:rPr>
            <w:rFonts w:ascii="Calibri" w:eastAsia="Times New Roman" w:hAnsi="Calibri" w:cs="Times New Roman"/>
            <w:noProof/>
          </w:rPr>
          <w:tab/>
          <w:t>SUSALUD | Inicio [Internet]. [cited 2017 Mar 14]. Available from: http://portales.susalud.gob.pe/web/portal/nosotros</w:t>
        </w:r>
      </w:ins>
    </w:p>
    <w:p w14:paraId="1E480C3A" w14:textId="77777777" w:rsidR="00377A7C" w:rsidRPr="00377A7C" w:rsidRDefault="00377A7C" w:rsidP="00377A7C">
      <w:pPr>
        <w:widowControl w:val="0"/>
        <w:autoSpaceDE w:val="0"/>
        <w:autoSpaceDN w:val="0"/>
        <w:adjustRightInd w:val="0"/>
        <w:ind w:left="640" w:hanging="640"/>
        <w:rPr>
          <w:ins w:id="873" w:author="Regina Casanova" w:date="2017-06-26T16:02:00Z"/>
          <w:rFonts w:ascii="Calibri" w:eastAsia="Times New Roman" w:hAnsi="Calibri" w:cs="Times New Roman"/>
          <w:noProof/>
        </w:rPr>
      </w:pPr>
      <w:ins w:id="874" w:author="Regina Casanova" w:date="2017-06-26T16:02:00Z">
        <w:r w:rsidRPr="00377A7C">
          <w:rPr>
            <w:rFonts w:ascii="Calibri" w:eastAsia="Times New Roman" w:hAnsi="Calibri" w:cs="Times New Roman"/>
            <w:noProof/>
          </w:rPr>
          <w:t xml:space="preserve">23. </w:t>
        </w:r>
        <w:r w:rsidRPr="00377A7C">
          <w:rPr>
            <w:rFonts w:ascii="Calibri" w:eastAsia="Times New Roman" w:hAnsi="Calibri"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ins>
    </w:p>
    <w:p w14:paraId="4D09D6A6" w14:textId="77777777" w:rsidR="00377A7C" w:rsidRPr="00377A7C" w:rsidRDefault="00377A7C" w:rsidP="00377A7C">
      <w:pPr>
        <w:widowControl w:val="0"/>
        <w:autoSpaceDE w:val="0"/>
        <w:autoSpaceDN w:val="0"/>
        <w:adjustRightInd w:val="0"/>
        <w:ind w:left="640" w:hanging="640"/>
        <w:rPr>
          <w:ins w:id="875" w:author="Regina Casanova" w:date="2017-06-26T16:02:00Z"/>
          <w:rFonts w:ascii="Calibri" w:eastAsia="Times New Roman" w:hAnsi="Calibri" w:cs="Times New Roman"/>
          <w:noProof/>
        </w:rPr>
      </w:pPr>
      <w:ins w:id="876" w:author="Regina Casanova" w:date="2017-06-26T16:02:00Z">
        <w:r w:rsidRPr="00377A7C">
          <w:rPr>
            <w:rFonts w:ascii="Calibri" w:eastAsia="Times New Roman" w:hAnsi="Calibri" w:cs="Times New Roman"/>
            <w:noProof/>
          </w:rPr>
          <w:t xml:space="preserve">24. </w:t>
        </w:r>
        <w:r w:rsidRPr="00377A7C">
          <w:rPr>
            <w:rFonts w:ascii="Calibri" w:eastAsia="Times New Roman" w:hAnsi="Calibri" w:cs="Times New Roman"/>
            <w:noProof/>
          </w:rPr>
          <w:tab/>
          <w:t>BPM PAC | Consulta [Internet]. [cited 2017 Mar 14]. Available from: http://app17.susalud.gob.pe/formulario_consulta/</w:t>
        </w:r>
      </w:ins>
    </w:p>
    <w:p w14:paraId="0D7C8662" w14:textId="77777777" w:rsidR="00377A7C" w:rsidRPr="00377A7C" w:rsidRDefault="00377A7C" w:rsidP="00377A7C">
      <w:pPr>
        <w:widowControl w:val="0"/>
        <w:autoSpaceDE w:val="0"/>
        <w:autoSpaceDN w:val="0"/>
        <w:adjustRightInd w:val="0"/>
        <w:ind w:left="640" w:hanging="640"/>
        <w:rPr>
          <w:ins w:id="877" w:author="Regina Casanova" w:date="2017-06-26T16:02:00Z"/>
          <w:rFonts w:ascii="Calibri" w:eastAsia="Times New Roman" w:hAnsi="Calibri" w:cs="Times New Roman"/>
          <w:noProof/>
        </w:rPr>
      </w:pPr>
      <w:ins w:id="878" w:author="Regina Casanova" w:date="2017-06-26T16:02:00Z">
        <w:r w:rsidRPr="00377A7C">
          <w:rPr>
            <w:rFonts w:ascii="Calibri" w:eastAsia="Times New Roman" w:hAnsi="Calibri" w:cs="Times New Roman"/>
            <w:noProof/>
          </w:rPr>
          <w:t xml:space="preserve">25. </w:t>
        </w:r>
        <w:r w:rsidRPr="00377A7C">
          <w:rPr>
            <w:rFonts w:ascii="Calibri" w:eastAsia="Times New Roman" w:hAnsi="Calibri" w:cs="Times New Roman"/>
            <w:noProof/>
          </w:rPr>
          <w:tab/>
          <w:t>SUSALUD CONTIGO - Aplicaciones de Android en Google Play [Internet]. [cited 2017 Mar 14]. Available from: https://play.google.com/store/apps/details?id=pe.gob.susalud.servicio&amp;hl=es</w:t>
        </w:r>
      </w:ins>
    </w:p>
    <w:p w14:paraId="7D3C1C8A" w14:textId="77777777" w:rsidR="00377A7C" w:rsidRPr="00377A7C" w:rsidRDefault="00377A7C" w:rsidP="00377A7C">
      <w:pPr>
        <w:widowControl w:val="0"/>
        <w:autoSpaceDE w:val="0"/>
        <w:autoSpaceDN w:val="0"/>
        <w:adjustRightInd w:val="0"/>
        <w:ind w:left="640" w:hanging="640"/>
        <w:rPr>
          <w:ins w:id="879" w:author="Regina Casanova" w:date="2017-06-26T16:02:00Z"/>
          <w:rFonts w:ascii="Calibri" w:hAnsi="Calibri"/>
          <w:noProof/>
        </w:rPr>
      </w:pPr>
      <w:ins w:id="880" w:author="Regina Casanova" w:date="2017-06-26T16:02:00Z">
        <w:r w:rsidRPr="00377A7C">
          <w:rPr>
            <w:rFonts w:ascii="Calibri" w:eastAsia="Times New Roman" w:hAnsi="Calibri" w:cs="Times New Roman"/>
            <w:noProof/>
          </w:rPr>
          <w:t xml:space="preserve">26. </w:t>
        </w:r>
        <w:r w:rsidRPr="00377A7C">
          <w:rPr>
            <w:rFonts w:ascii="Calibri" w:eastAsia="Times New Roman" w:hAnsi="Calibri" w:cs="Times New Roman"/>
            <w:noProof/>
          </w:rPr>
          <w:tab/>
          <w:t>SUSALUD | MÁS DE 10 MIL USUARIOS UTILIZAN APP SUSALUD CONTIGO [Internet]. [cited 2017 Mar 14]. Available from: http://portales.susalud.gob.pe/web/portal/noticias/-/asset_publisher/nx8MOyZZrSvU/content/mas-de-10-mil-usuarios-utilizan-app-susalud-contigo?_101_INSTANCE_nx8MOyZZrSvU_redirect=%2Fweb%2Fportal%2Fnoticias</w:t>
        </w:r>
      </w:ins>
    </w:p>
    <w:p w14:paraId="44760E51" w14:textId="77777777" w:rsidR="00DA7D4E" w:rsidRPr="00DA7D4E" w:rsidRDefault="00DA7D4E" w:rsidP="006958D4">
      <w:pPr>
        <w:widowControl w:val="0"/>
        <w:autoSpaceDE w:val="0"/>
        <w:autoSpaceDN w:val="0"/>
        <w:adjustRightInd w:val="0"/>
        <w:ind w:left="640" w:hanging="640"/>
        <w:jc w:val="both"/>
        <w:rPr>
          <w:del w:id="881" w:author="Regina Casanova" w:date="2017-06-26T16:02:00Z"/>
          <w:rFonts w:ascii="Calibri" w:eastAsia="Times New Roman" w:hAnsi="Calibri" w:cs="Times New Roman"/>
          <w:noProof/>
        </w:rPr>
      </w:pPr>
      <w:del w:id="882" w:author="Regina Casanova" w:date="2017-06-26T16:02:00Z">
        <w:r w:rsidRPr="00DA7D4E">
          <w:rPr>
            <w:rFonts w:ascii="Calibri" w:eastAsia="Times New Roman" w:hAnsi="Calibri" w:cs="Times New Roman"/>
            <w:noProof/>
          </w:rPr>
          <w:delText xml:space="preserve">15. </w:delText>
        </w:r>
        <w:r w:rsidRPr="00DA7D4E">
          <w:rPr>
            <w:rFonts w:ascii="Calibri" w:eastAsia="Times New Roman" w:hAnsi="Calibri" w:cs="Times New Roman"/>
            <w:noProof/>
          </w:rPr>
          <w:tab/>
          <w:delText xml:space="preserve">Davis FD. A Technology Acceptance Model for Empirically Testing New End-User Information Systems. 1985; </w:delText>
        </w:r>
      </w:del>
    </w:p>
    <w:p w14:paraId="00100E66" w14:textId="77777777" w:rsidR="00DA7D4E" w:rsidRPr="00DA7D4E" w:rsidRDefault="00DA7D4E" w:rsidP="006958D4">
      <w:pPr>
        <w:widowControl w:val="0"/>
        <w:autoSpaceDE w:val="0"/>
        <w:autoSpaceDN w:val="0"/>
        <w:adjustRightInd w:val="0"/>
        <w:ind w:left="640" w:hanging="640"/>
        <w:jc w:val="both"/>
        <w:rPr>
          <w:del w:id="883" w:author="Regina Casanova" w:date="2017-06-26T16:02:00Z"/>
          <w:rFonts w:ascii="Calibri" w:eastAsia="Times New Roman" w:hAnsi="Calibri" w:cs="Times New Roman"/>
          <w:noProof/>
        </w:rPr>
      </w:pPr>
      <w:del w:id="884" w:author="Regina Casanova" w:date="2017-06-26T16:02:00Z">
        <w:r w:rsidRPr="00DA7D4E">
          <w:rPr>
            <w:rFonts w:ascii="Calibri" w:eastAsia="Times New Roman" w:hAnsi="Calibri" w:cs="Times New Roman"/>
            <w:noProof/>
          </w:rPr>
          <w:delText xml:space="preserve">16. </w:delText>
        </w:r>
        <w:r w:rsidRPr="00DA7D4E">
          <w:rPr>
            <w:rFonts w:ascii="Calibri" w:eastAsia="Times New Roman" w:hAnsi="Calibri" w:cs="Times New Roman"/>
            <w:noProof/>
          </w:rPr>
          <w:tab/>
          <w:delText xml:space="preserve">Science M, Aug I. User Acceptance of Computer Technology : A Comparison of Two Theoretical Models Fred D . Davis ; Richard P . Bagozzi ; Paul R . Warshaw USER ACCEPTANCE OF COMPUTER TECHNOLOGY : A COMPARISON OF TWO THEORETICAL MODELS *. 1989;35(8):982–1003. </w:delText>
        </w:r>
      </w:del>
    </w:p>
    <w:p w14:paraId="030511C9" w14:textId="77777777" w:rsidR="00DA7D4E" w:rsidRPr="00DA7D4E" w:rsidRDefault="00DA7D4E" w:rsidP="006958D4">
      <w:pPr>
        <w:widowControl w:val="0"/>
        <w:autoSpaceDE w:val="0"/>
        <w:autoSpaceDN w:val="0"/>
        <w:adjustRightInd w:val="0"/>
        <w:ind w:left="640" w:hanging="640"/>
        <w:jc w:val="both"/>
        <w:rPr>
          <w:del w:id="885" w:author="Regina Casanova" w:date="2017-06-26T16:02:00Z"/>
          <w:rFonts w:ascii="Calibri" w:hAnsi="Calibri"/>
          <w:noProof/>
        </w:rPr>
      </w:pPr>
      <w:del w:id="886" w:author="Regina Casanova" w:date="2017-06-26T16:02:00Z">
        <w:r w:rsidRPr="00DA7D4E">
          <w:rPr>
            <w:rFonts w:ascii="Calibri" w:eastAsia="Times New Roman" w:hAnsi="Calibri" w:cs="Times New Roman"/>
            <w:noProof/>
          </w:rPr>
          <w:delText xml:space="preserve">17. </w:delText>
        </w:r>
        <w:r w:rsidRPr="00DA7D4E">
          <w:rPr>
            <w:rFonts w:ascii="Calibri" w:eastAsia="Times New Roman" w:hAnsi="Calibri" w:cs="Times New Roman"/>
            <w:noProof/>
          </w:rPr>
          <w:tab/>
          <w:delText xml:space="preserve">In F, Care H. the Technology Acceptance Model : Its Past and Its Future in Health Care. 2011;43(1):1–30. </w:delText>
        </w:r>
      </w:del>
    </w:p>
    <w:p w14:paraId="1DDE27B7" w14:textId="68F2B43C" w:rsidR="003D2BC8" w:rsidRDefault="003D2BC8" w:rsidP="00DA7D4E">
      <w:pPr>
        <w:widowControl w:val="0"/>
        <w:autoSpaceDE w:val="0"/>
        <w:autoSpaceDN w:val="0"/>
        <w:adjustRightInd w:val="0"/>
        <w:ind w:left="640" w:hanging="640"/>
        <w:rPr>
          <w:del w:id="887" w:author="Regina Casanova" w:date="2017-06-26T16:02:00Z"/>
          <w:lang w:val="es-ES"/>
        </w:rPr>
      </w:pPr>
      <w:r>
        <w:rPr>
          <w:lang w:val="es-ES"/>
        </w:rPr>
        <w:fldChar w:fldCharType="end"/>
      </w:r>
    </w:p>
    <w:p w14:paraId="0ABA698C" w14:textId="77777777" w:rsidR="00B61FCF" w:rsidRDefault="00B61FCF" w:rsidP="00302092">
      <w:pPr>
        <w:rPr>
          <w:del w:id="888" w:author="Regina Casanova" w:date="2017-06-26T16:02:00Z"/>
          <w:lang w:val="es-ES"/>
        </w:rPr>
      </w:pPr>
    </w:p>
    <w:p w14:paraId="2D089A21" w14:textId="77777777" w:rsidR="00B61FCF" w:rsidRDefault="00B61FCF" w:rsidP="00302092">
      <w:pPr>
        <w:rPr>
          <w:del w:id="889" w:author="Regina Casanova" w:date="2017-06-26T16:02:00Z"/>
          <w:lang w:val="es-ES"/>
        </w:rPr>
      </w:pPr>
    </w:p>
    <w:p w14:paraId="0227A374" w14:textId="77777777" w:rsidR="00B61FCF" w:rsidRDefault="00B61FCF" w:rsidP="00302092">
      <w:pPr>
        <w:rPr>
          <w:del w:id="890" w:author="Regina Casanova" w:date="2017-06-26T16:02:00Z"/>
          <w:lang w:val="es-ES"/>
        </w:rPr>
      </w:pPr>
    </w:p>
    <w:p w14:paraId="2C7A2252" w14:textId="77777777" w:rsidR="00B61FCF" w:rsidRPr="00302092" w:rsidRDefault="00B61FCF" w:rsidP="00302092">
      <w:pPr>
        <w:rPr>
          <w:del w:id="891" w:author="Regina Casanova" w:date="2017-06-26T16:02:00Z"/>
          <w:lang w:val="es-ES"/>
        </w:rPr>
      </w:pPr>
    </w:p>
    <w:p w14:paraId="7B0B11FD" w14:textId="77777777" w:rsidR="00302092" w:rsidRPr="00302092" w:rsidRDefault="00302092" w:rsidP="00302092">
      <w:pPr>
        <w:rPr>
          <w:del w:id="892" w:author="Regina Casanova" w:date="2017-06-26T16:02:00Z"/>
          <w:lang w:val="es-ES"/>
        </w:rPr>
      </w:pPr>
    </w:p>
    <w:p w14:paraId="72BE1383" w14:textId="77777777" w:rsidR="00302092" w:rsidRDefault="00302092" w:rsidP="00302092">
      <w:pPr>
        <w:rPr>
          <w:del w:id="893" w:author="Regina Casanova" w:date="2017-06-26T16:02:00Z"/>
          <w:lang w:val="es-ES"/>
        </w:rPr>
      </w:pPr>
    </w:p>
    <w:p w14:paraId="6C82BEAD" w14:textId="77777777" w:rsidR="005B7B09" w:rsidRDefault="005B7B09" w:rsidP="00302092">
      <w:pPr>
        <w:rPr>
          <w:del w:id="894" w:author="Regina Casanova" w:date="2017-06-26T16:02:00Z"/>
          <w:lang w:val="es-ES"/>
        </w:rPr>
      </w:pPr>
    </w:p>
    <w:p w14:paraId="6ED9F37F" w14:textId="77777777" w:rsidR="005B7B09" w:rsidRDefault="005B7B09" w:rsidP="00302092">
      <w:pPr>
        <w:rPr>
          <w:del w:id="895" w:author="Regina Casanova" w:date="2017-06-26T16:02:00Z"/>
          <w:lang w:val="es-ES"/>
        </w:rPr>
      </w:pPr>
    </w:p>
    <w:p w14:paraId="3A5F4AB2" w14:textId="77777777" w:rsidR="005B7B09" w:rsidRDefault="005B7B09" w:rsidP="00302092">
      <w:pPr>
        <w:rPr>
          <w:del w:id="896" w:author="Regina Casanova" w:date="2017-06-26T16:02:00Z"/>
          <w:lang w:val="es-ES"/>
        </w:rPr>
      </w:pPr>
    </w:p>
    <w:p w14:paraId="74C1565E" w14:textId="77777777" w:rsidR="005B7B09" w:rsidRDefault="005B7B09" w:rsidP="00302092">
      <w:pPr>
        <w:rPr>
          <w:del w:id="897" w:author="Regina Casanova" w:date="2017-06-26T16:02:00Z"/>
          <w:lang w:val="es-ES"/>
        </w:rPr>
      </w:pPr>
    </w:p>
    <w:p w14:paraId="216D02F7" w14:textId="77777777" w:rsidR="00DB43C8" w:rsidRDefault="00DB43C8" w:rsidP="00302092">
      <w:pPr>
        <w:rPr>
          <w:del w:id="898" w:author="Regina Casanova" w:date="2017-06-26T16:02:00Z"/>
          <w:b/>
          <w:lang w:val="es-ES"/>
        </w:rPr>
      </w:pPr>
    </w:p>
    <w:p w14:paraId="6E178D3A" w14:textId="77777777" w:rsidR="00DB43C8" w:rsidRDefault="00DB43C8" w:rsidP="00302092">
      <w:pPr>
        <w:rPr>
          <w:del w:id="899" w:author="Regina Casanova" w:date="2017-06-26T16:02:00Z"/>
          <w:b/>
          <w:lang w:val="es-ES"/>
        </w:rPr>
      </w:pPr>
    </w:p>
    <w:p w14:paraId="1891DF90" w14:textId="77777777" w:rsidR="00DB43C8" w:rsidRDefault="00DB43C8" w:rsidP="00302092">
      <w:pPr>
        <w:rPr>
          <w:del w:id="900" w:author="Regina Casanova" w:date="2017-06-26T16:02:00Z"/>
          <w:b/>
          <w:lang w:val="es-ES"/>
        </w:rPr>
      </w:pPr>
    </w:p>
    <w:p w14:paraId="2F3A4399" w14:textId="77777777" w:rsidR="00DB43C8" w:rsidRDefault="00DB43C8" w:rsidP="00302092">
      <w:pPr>
        <w:rPr>
          <w:del w:id="901" w:author="Regina Casanova" w:date="2017-06-26T16:02:00Z"/>
          <w:b/>
          <w:lang w:val="es-ES"/>
        </w:rPr>
      </w:pPr>
    </w:p>
    <w:p w14:paraId="69400578" w14:textId="77777777" w:rsidR="00DB43C8" w:rsidRDefault="00DB43C8" w:rsidP="00302092">
      <w:pPr>
        <w:rPr>
          <w:del w:id="902" w:author="Regina Casanova" w:date="2017-06-26T16:02:00Z"/>
          <w:b/>
          <w:lang w:val="es-ES"/>
        </w:rPr>
      </w:pPr>
    </w:p>
    <w:p w14:paraId="581EB1F8" w14:textId="77777777" w:rsidR="00DB43C8" w:rsidRDefault="00DB43C8" w:rsidP="00302092">
      <w:pPr>
        <w:rPr>
          <w:del w:id="903" w:author="Regina Casanova" w:date="2017-06-26T16:02:00Z"/>
          <w:b/>
          <w:lang w:val="es-ES"/>
        </w:rPr>
      </w:pPr>
    </w:p>
    <w:p w14:paraId="2C9E6E15" w14:textId="77777777" w:rsidR="00DB43C8" w:rsidRDefault="00DB43C8" w:rsidP="00302092">
      <w:pPr>
        <w:rPr>
          <w:del w:id="904" w:author="Regina Casanova" w:date="2017-06-26T16:02:00Z"/>
          <w:b/>
          <w:lang w:val="es-ES"/>
        </w:rPr>
      </w:pPr>
    </w:p>
    <w:p w14:paraId="54F1E030" w14:textId="77777777" w:rsidR="00DB43C8" w:rsidRDefault="00DB43C8" w:rsidP="00302092">
      <w:pPr>
        <w:rPr>
          <w:del w:id="905" w:author="Regina Casanova" w:date="2017-06-26T16:02:00Z"/>
          <w:b/>
          <w:lang w:val="es-ES"/>
        </w:rPr>
      </w:pPr>
    </w:p>
    <w:p w14:paraId="5E3272FE" w14:textId="77777777" w:rsidR="00DB43C8" w:rsidRDefault="00DB43C8" w:rsidP="00302092">
      <w:pPr>
        <w:rPr>
          <w:del w:id="906" w:author="Regina Casanova" w:date="2017-06-26T16:02:00Z"/>
          <w:b/>
          <w:lang w:val="es-ES"/>
        </w:rPr>
      </w:pPr>
    </w:p>
    <w:p w14:paraId="50726725" w14:textId="77777777" w:rsidR="00DB43C8" w:rsidRDefault="00DB43C8" w:rsidP="00302092">
      <w:pPr>
        <w:rPr>
          <w:del w:id="907" w:author="Regina Casanova" w:date="2017-06-26T16:02:00Z"/>
          <w:b/>
          <w:lang w:val="es-ES"/>
        </w:rPr>
      </w:pPr>
    </w:p>
    <w:p w14:paraId="4FEBCD5C" w14:textId="77777777" w:rsidR="00DB43C8" w:rsidRDefault="00DB43C8" w:rsidP="00302092">
      <w:pPr>
        <w:rPr>
          <w:del w:id="908" w:author="Regina Casanova" w:date="2017-06-26T16:02:00Z"/>
          <w:b/>
          <w:lang w:val="es-ES"/>
        </w:rPr>
      </w:pPr>
    </w:p>
    <w:p w14:paraId="243210E0" w14:textId="77777777" w:rsidR="00DB43C8" w:rsidRDefault="00DB43C8" w:rsidP="00302092">
      <w:pPr>
        <w:rPr>
          <w:del w:id="909" w:author="Regina Casanova" w:date="2017-06-26T16:02:00Z"/>
          <w:b/>
          <w:lang w:val="es-ES"/>
        </w:rPr>
      </w:pPr>
    </w:p>
    <w:p w14:paraId="2FBE1BAC" w14:textId="77777777" w:rsidR="00DB43C8" w:rsidRDefault="00DB43C8" w:rsidP="00302092">
      <w:pPr>
        <w:rPr>
          <w:del w:id="910" w:author="Regina Casanova" w:date="2017-06-26T16:02:00Z"/>
          <w:b/>
          <w:lang w:val="es-ES"/>
        </w:rPr>
      </w:pPr>
    </w:p>
    <w:p w14:paraId="2B38551A" w14:textId="77777777" w:rsidR="00DB43C8" w:rsidRDefault="00DB43C8" w:rsidP="00302092">
      <w:pPr>
        <w:rPr>
          <w:del w:id="911" w:author="Regina Casanova" w:date="2017-06-26T16:02:00Z"/>
          <w:b/>
          <w:lang w:val="es-ES"/>
        </w:rPr>
      </w:pPr>
    </w:p>
    <w:p w14:paraId="2B258217" w14:textId="77777777" w:rsidR="00DB43C8" w:rsidRDefault="00DB43C8" w:rsidP="00302092">
      <w:pPr>
        <w:rPr>
          <w:del w:id="912" w:author="Regina Casanova" w:date="2017-06-26T16:02:00Z"/>
          <w:b/>
          <w:lang w:val="es-ES"/>
        </w:rPr>
      </w:pPr>
    </w:p>
    <w:p w14:paraId="58FC764F" w14:textId="77777777" w:rsidR="00DB43C8" w:rsidRDefault="00DB43C8" w:rsidP="00302092">
      <w:pPr>
        <w:rPr>
          <w:del w:id="913" w:author="Regina Casanova" w:date="2017-06-26T16:02:00Z"/>
          <w:b/>
          <w:lang w:val="es-ES"/>
        </w:rPr>
      </w:pPr>
    </w:p>
    <w:p w14:paraId="68539940" w14:textId="77777777" w:rsidR="00DB43C8" w:rsidRDefault="00DB43C8" w:rsidP="00302092">
      <w:pPr>
        <w:rPr>
          <w:del w:id="914" w:author="Regina Casanova" w:date="2017-06-26T16:02:00Z"/>
          <w:b/>
          <w:lang w:val="es-ES"/>
        </w:rPr>
      </w:pPr>
    </w:p>
    <w:p w14:paraId="6A2B234F" w14:textId="77777777" w:rsidR="00DB43C8" w:rsidRDefault="00DB43C8" w:rsidP="00302092">
      <w:pPr>
        <w:rPr>
          <w:del w:id="915" w:author="Regina Casanova" w:date="2017-06-26T16:02:00Z"/>
          <w:b/>
          <w:lang w:val="es-ES"/>
        </w:rPr>
      </w:pPr>
    </w:p>
    <w:p w14:paraId="13F67F98" w14:textId="77777777" w:rsidR="00DB43C8" w:rsidRDefault="00DB43C8" w:rsidP="00302092">
      <w:pPr>
        <w:rPr>
          <w:del w:id="916" w:author="Regina Casanova" w:date="2017-06-26T16:02:00Z"/>
          <w:b/>
          <w:lang w:val="es-ES"/>
        </w:rPr>
      </w:pPr>
    </w:p>
    <w:p w14:paraId="7289A14A" w14:textId="77777777" w:rsidR="00DB43C8" w:rsidRDefault="00DB43C8" w:rsidP="00302092">
      <w:pPr>
        <w:rPr>
          <w:del w:id="917" w:author="Regina Casanova" w:date="2017-06-26T16:02:00Z"/>
          <w:b/>
          <w:lang w:val="es-ES"/>
        </w:rPr>
      </w:pPr>
    </w:p>
    <w:p w14:paraId="24FD8121" w14:textId="77777777" w:rsidR="00DB43C8" w:rsidRDefault="00DB43C8" w:rsidP="00302092">
      <w:pPr>
        <w:rPr>
          <w:del w:id="918" w:author="Regina Casanova" w:date="2017-06-26T16:02:00Z"/>
          <w:b/>
          <w:lang w:val="es-ES"/>
        </w:rPr>
      </w:pPr>
    </w:p>
    <w:p w14:paraId="2C4FA289" w14:textId="77777777" w:rsidR="00DB43C8" w:rsidRDefault="00DB43C8" w:rsidP="00302092">
      <w:pPr>
        <w:rPr>
          <w:del w:id="919" w:author="Regina Casanova" w:date="2017-06-26T16:02:00Z"/>
          <w:b/>
          <w:lang w:val="es-ES"/>
        </w:rPr>
      </w:pPr>
    </w:p>
    <w:p w14:paraId="061B298E" w14:textId="77777777" w:rsidR="00DB43C8" w:rsidRDefault="00DB43C8" w:rsidP="00302092">
      <w:pPr>
        <w:rPr>
          <w:del w:id="920" w:author="Regina Casanova" w:date="2017-06-26T16:02:00Z"/>
          <w:b/>
          <w:lang w:val="es-ES"/>
        </w:rPr>
      </w:pPr>
    </w:p>
    <w:p w14:paraId="5B15E083" w14:textId="77777777" w:rsidR="00DB43C8" w:rsidRDefault="00DB43C8" w:rsidP="00302092">
      <w:pPr>
        <w:rPr>
          <w:del w:id="921" w:author="Regina Casanova" w:date="2017-06-26T16:02:00Z"/>
          <w:b/>
          <w:lang w:val="es-ES"/>
        </w:rPr>
      </w:pPr>
    </w:p>
    <w:p w14:paraId="7152D6B5" w14:textId="77777777" w:rsidR="00DB43C8" w:rsidRDefault="00DB43C8" w:rsidP="00302092">
      <w:pPr>
        <w:rPr>
          <w:del w:id="922" w:author="Regina Casanova" w:date="2017-06-26T16:02:00Z"/>
          <w:b/>
          <w:lang w:val="es-ES"/>
        </w:rPr>
      </w:pPr>
    </w:p>
    <w:p w14:paraId="1203C4C9" w14:textId="77777777" w:rsidR="00DB43C8" w:rsidRDefault="00DB43C8" w:rsidP="00302092">
      <w:pPr>
        <w:rPr>
          <w:del w:id="923" w:author="Regina Casanova" w:date="2017-06-26T16:02:00Z"/>
          <w:b/>
          <w:lang w:val="es-ES"/>
        </w:rPr>
      </w:pPr>
    </w:p>
    <w:p w14:paraId="35A0FD35" w14:textId="77777777" w:rsidR="00DB43C8" w:rsidRDefault="00DB43C8" w:rsidP="00302092">
      <w:pPr>
        <w:rPr>
          <w:del w:id="924" w:author="Regina Casanova" w:date="2017-06-26T16:02:00Z"/>
          <w:b/>
          <w:lang w:val="es-ES"/>
        </w:rPr>
      </w:pPr>
    </w:p>
    <w:p w14:paraId="7C1E97D7" w14:textId="77777777" w:rsidR="00DB43C8" w:rsidRDefault="00DB43C8" w:rsidP="00302092">
      <w:pPr>
        <w:rPr>
          <w:del w:id="925" w:author="Regina Casanova" w:date="2017-06-26T16:02:00Z"/>
          <w:b/>
          <w:lang w:val="es-ES"/>
        </w:rPr>
      </w:pPr>
    </w:p>
    <w:p w14:paraId="3CB41F26" w14:textId="77777777" w:rsidR="00DB43C8" w:rsidRDefault="00DB43C8" w:rsidP="00302092">
      <w:pPr>
        <w:rPr>
          <w:del w:id="926" w:author="Regina Casanova" w:date="2017-06-26T16:02:00Z"/>
          <w:b/>
          <w:lang w:val="es-ES"/>
        </w:rPr>
      </w:pPr>
    </w:p>
    <w:p w14:paraId="651BBB03" w14:textId="77777777" w:rsidR="00DB43C8" w:rsidRDefault="00DB43C8" w:rsidP="00302092">
      <w:pPr>
        <w:rPr>
          <w:del w:id="927" w:author="Regina Casanova" w:date="2017-06-26T16:02:00Z"/>
          <w:b/>
          <w:lang w:val="es-ES"/>
        </w:rPr>
      </w:pPr>
    </w:p>
    <w:p w14:paraId="73E2437E" w14:textId="77777777" w:rsidR="00DB43C8" w:rsidRDefault="00DB43C8" w:rsidP="00302092">
      <w:pPr>
        <w:rPr>
          <w:del w:id="928" w:author="Regina Casanova" w:date="2017-06-26T16:02:00Z"/>
          <w:b/>
          <w:lang w:val="es-ES"/>
        </w:rPr>
      </w:pPr>
    </w:p>
    <w:p w14:paraId="4A443E12" w14:textId="77777777" w:rsidR="00DB43C8" w:rsidRDefault="00DB43C8" w:rsidP="00302092">
      <w:pPr>
        <w:rPr>
          <w:del w:id="929" w:author="Regina Casanova" w:date="2017-06-26T16:02:00Z"/>
          <w:b/>
          <w:lang w:val="es-ES"/>
        </w:rPr>
      </w:pPr>
    </w:p>
    <w:p w14:paraId="370E17C6" w14:textId="77777777" w:rsidR="00DB43C8" w:rsidRDefault="00DB43C8" w:rsidP="00302092">
      <w:pPr>
        <w:rPr>
          <w:del w:id="930" w:author="Regina Casanova" w:date="2017-06-26T16:02:00Z"/>
          <w:b/>
          <w:lang w:val="es-ES"/>
        </w:rPr>
      </w:pPr>
    </w:p>
    <w:p w14:paraId="32B2DB9A" w14:textId="77777777" w:rsidR="00DB43C8" w:rsidRDefault="00DB43C8" w:rsidP="00302092">
      <w:pPr>
        <w:rPr>
          <w:del w:id="931" w:author="Regina Casanova" w:date="2017-06-26T16:02:00Z"/>
          <w:b/>
          <w:lang w:val="es-ES"/>
        </w:rPr>
      </w:pPr>
    </w:p>
    <w:p w14:paraId="3A852AC8" w14:textId="4A8B63A7" w:rsidR="005B7B09" w:rsidRPr="008B7F91" w:rsidRDefault="009424E0" w:rsidP="00302092">
      <w:pPr>
        <w:rPr>
          <w:del w:id="932" w:author="Regina Casanova" w:date="2017-06-26T16:02:00Z"/>
          <w:b/>
          <w:lang w:val="es-ES"/>
        </w:rPr>
      </w:pPr>
      <w:del w:id="933" w:author="Regina Casanova" w:date="2017-06-26T16:02:00Z">
        <w:r w:rsidRPr="008B7F91">
          <w:rPr>
            <w:b/>
            <w:lang w:val="es-ES"/>
          </w:rPr>
          <w:delText>A</w:delText>
        </w:r>
        <w:r w:rsidR="00D8130F" w:rsidRPr="008B7F91">
          <w:rPr>
            <w:b/>
            <w:lang w:val="es-ES"/>
          </w:rPr>
          <w:delText>nexo 1. Encues</w:delText>
        </w:r>
        <w:r w:rsidR="008B7F91">
          <w:rPr>
            <w:b/>
            <w:lang w:val="es-ES"/>
          </w:rPr>
          <w:delText>ta de Evaluación del Sistema Interno para Solicitudes del Asegurado (SISA)</w:delText>
        </w:r>
      </w:del>
    </w:p>
    <w:p w14:paraId="70AA7FA8" w14:textId="77777777" w:rsidR="0071477E" w:rsidRDefault="0071477E" w:rsidP="00302092">
      <w:pPr>
        <w:rPr>
          <w:del w:id="934" w:author="Regina Casanova" w:date="2017-06-26T16:02:00Z"/>
          <w:lang w:val="es-ES"/>
        </w:rPr>
      </w:pPr>
    </w:p>
    <w:p w14:paraId="360424FF" w14:textId="580C0D52" w:rsidR="0071477E" w:rsidRPr="00CE22C1" w:rsidRDefault="0071477E" w:rsidP="00302092">
      <w:pPr>
        <w:rPr>
          <w:del w:id="935" w:author="Regina Casanova" w:date="2017-06-26T16:02:00Z"/>
          <w:b/>
          <w:lang w:val="es-ES"/>
        </w:rPr>
      </w:pPr>
      <w:del w:id="936" w:author="Regina Casanova" w:date="2017-06-26T16:02:00Z">
        <w:r w:rsidRPr="00CE22C1">
          <w:rPr>
            <w:b/>
            <w:lang w:val="es-ES"/>
          </w:rPr>
          <w:delText>Usabilidad</w:delText>
        </w:r>
      </w:del>
    </w:p>
    <w:p w14:paraId="5FE43B4F" w14:textId="77777777" w:rsidR="00676C52" w:rsidRDefault="00676C52" w:rsidP="00302092">
      <w:pPr>
        <w:rPr>
          <w:del w:id="937" w:author="Regina Casanova" w:date="2017-06-26T16:02:00Z"/>
          <w:lang w:val="es-ES"/>
        </w:rPr>
      </w:pPr>
    </w:p>
    <w:p w14:paraId="51C44141" w14:textId="5E35E357" w:rsidR="00676C52" w:rsidRDefault="00676C52" w:rsidP="00302092">
      <w:pPr>
        <w:rPr>
          <w:del w:id="938" w:author="Regina Casanova" w:date="2017-06-26T16:02:00Z"/>
          <w:lang w:val="es-ES"/>
        </w:rPr>
      </w:pPr>
      <w:del w:id="939" w:author="Regina Casanova" w:date="2017-06-26T16:02:00Z">
        <w:r>
          <w:rPr>
            <w:lang w:val="es-ES"/>
          </w:rPr>
          <w:delText>Todas las preguntas de esta sección se refieren a la usabilidad del SISA (Sistema Interno para Solicitudes del Asegurado)</w:delText>
        </w:r>
      </w:del>
    </w:p>
    <w:p w14:paraId="585A7354" w14:textId="77777777" w:rsidR="00676C52" w:rsidRDefault="00676C52" w:rsidP="00302092">
      <w:pPr>
        <w:rPr>
          <w:del w:id="940" w:author="Regina Casanova" w:date="2017-06-26T16:02:00Z"/>
          <w:lang w:val="es-ES"/>
        </w:rPr>
      </w:pPr>
    </w:p>
    <w:p w14:paraId="5E35BA03" w14:textId="250B5D36" w:rsidR="00676C52" w:rsidRDefault="00676C52" w:rsidP="00676C52">
      <w:pPr>
        <w:pStyle w:val="Prrafodelista"/>
        <w:numPr>
          <w:ilvl w:val="0"/>
          <w:numId w:val="17"/>
        </w:numPr>
        <w:rPr>
          <w:del w:id="941" w:author="Regina Casanova" w:date="2017-06-26T16:02:00Z"/>
          <w:lang w:val="es-ES"/>
        </w:rPr>
      </w:pPr>
      <w:del w:id="942" w:author="Regina Casanova" w:date="2017-06-26T16:02:00Z">
        <w:r>
          <w:rPr>
            <w:lang w:val="es-ES"/>
          </w:rPr>
          <w:delText>El SISA me ayuda a ser más efectivo</w:delText>
        </w:r>
      </w:del>
    </w:p>
    <w:p w14:paraId="7E45CC98" w14:textId="77777777" w:rsidR="008C7830" w:rsidRPr="00552117" w:rsidRDefault="008C7830" w:rsidP="008C7830">
      <w:pPr>
        <w:pStyle w:val="Prrafodelista"/>
        <w:numPr>
          <w:ilvl w:val="1"/>
          <w:numId w:val="17"/>
        </w:numPr>
        <w:jc w:val="both"/>
        <w:rPr>
          <w:del w:id="943" w:author="Regina Casanova" w:date="2017-06-26T16:02:00Z"/>
          <w:lang w:val="es-ES"/>
        </w:rPr>
      </w:pPr>
      <w:del w:id="944" w:author="Regina Casanova" w:date="2017-06-26T16:02:00Z">
        <w:r w:rsidRPr="00552117">
          <w:rPr>
            <w:lang w:val="es-ES"/>
          </w:rPr>
          <w:delText>Totalmente en desacuerdo</w:delText>
        </w:r>
      </w:del>
    </w:p>
    <w:p w14:paraId="56C6E884" w14:textId="77777777" w:rsidR="008C7830" w:rsidRDefault="008C7830" w:rsidP="008C7830">
      <w:pPr>
        <w:pStyle w:val="Prrafodelista"/>
        <w:numPr>
          <w:ilvl w:val="1"/>
          <w:numId w:val="17"/>
        </w:numPr>
        <w:jc w:val="both"/>
        <w:rPr>
          <w:del w:id="945" w:author="Regina Casanova" w:date="2017-06-26T16:02:00Z"/>
          <w:lang w:val="es-ES"/>
        </w:rPr>
      </w:pPr>
      <w:del w:id="946" w:author="Regina Casanova" w:date="2017-06-26T16:02:00Z">
        <w:r>
          <w:rPr>
            <w:lang w:val="es-ES"/>
          </w:rPr>
          <w:delText>En Desacuerdo</w:delText>
        </w:r>
      </w:del>
    </w:p>
    <w:p w14:paraId="27D2EF30" w14:textId="77777777" w:rsidR="008C7830" w:rsidRDefault="008C7830" w:rsidP="008C7830">
      <w:pPr>
        <w:pStyle w:val="Prrafodelista"/>
        <w:numPr>
          <w:ilvl w:val="1"/>
          <w:numId w:val="17"/>
        </w:numPr>
        <w:jc w:val="both"/>
        <w:rPr>
          <w:del w:id="947" w:author="Regina Casanova" w:date="2017-06-26T16:02:00Z"/>
          <w:lang w:val="es-ES"/>
        </w:rPr>
      </w:pPr>
      <w:del w:id="948" w:author="Regina Casanova" w:date="2017-06-26T16:02:00Z">
        <w:r>
          <w:rPr>
            <w:lang w:val="es-ES"/>
          </w:rPr>
          <w:delText>Ni de acuerdo ni en desacuerdo</w:delText>
        </w:r>
      </w:del>
    </w:p>
    <w:p w14:paraId="622ED91B" w14:textId="77777777" w:rsidR="008C7830" w:rsidRDefault="008C7830" w:rsidP="008C7830">
      <w:pPr>
        <w:pStyle w:val="Prrafodelista"/>
        <w:numPr>
          <w:ilvl w:val="1"/>
          <w:numId w:val="17"/>
        </w:numPr>
        <w:jc w:val="both"/>
        <w:rPr>
          <w:del w:id="949" w:author="Regina Casanova" w:date="2017-06-26T16:02:00Z"/>
          <w:lang w:val="es-ES"/>
        </w:rPr>
      </w:pPr>
      <w:del w:id="950" w:author="Regina Casanova" w:date="2017-06-26T16:02:00Z">
        <w:r>
          <w:rPr>
            <w:lang w:val="es-ES"/>
          </w:rPr>
          <w:delText>De Acuerdo</w:delText>
        </w:r>
      </w:del>
    </w:p>
    <w:p w14:paraId="3A4BC464" w14:textId="77777777" w:rsidR="008C7830" w:rsidRDefault="008C7830" w:rsidP="008C7830">
      <w:pPr>
        <w:pStyle w:val="Prrafodelista"/>
        <w:numPr>
          <w:ilvl w:val="1"/>
          <w:numId w:val="17"/>
        </w:numPr>
        <w:jc w:val="both"/>
        <w:rPr>
          <w:del w:id="951" w:author="Regina Casanova" w:date="2017-06-26T16:02:00Z"/>
          <w:lang w:val="es-ES"/>
        </w:rPr>
      </w:pPr>
      <w:del w:id="952" w:author="Regina Casanova" w:date="2017-06-26T16:02:00Z">
        <w:r>
          <w:rPr>
            <w:lang w:val="es-ES"/>
          </w:rPr>
          <w:delText>Totalmente de acuerdo</w:delText>
        </w:r>
      </w:del>
    </w:p>
    <w:p w14:paraId="6B3F8107" w14:textId="77777777" w:rsidR="008C7830" w:rsidRDefault="008C7830" w:rsidP="008C7830">
      <w:pPr>
        <w:pStyle w:val="Prrafodelista"/>
        <w:ind w:left="1440"/>
        <w:rPr>
          <w:del w:id="953" w:author="Regina Casanova" w:date="2017-06-26T16:02:00Z"/>
          <w:lang w:val="es-ES"/>
        </w:rPr>
      </w:pPr>
    </w:p>
    <w:p w14:paraId="59C316E3" w14:textId="32B50219" w:rsidR="00676C52" w:rsidRDefault="00676C52" w:rsidP="00676C52">
      <w:pPr>
        <w:pStyle w:val="Prrafodelista"/>
        <w:numPr>
          <w:ilvl w:val="0"/>
          <w:numId w:val="17"/>
        </w:numPr>
        <w:rPr>
          <w:del w:id="954" w:author="Regina Casanova" w:date="2017-06-26T16:02:00Z"/>
          <w:lang w:val="es-ES"/>
        </w:rPr>
      </w:pPr>
      <w:del w:id="955" w:author="Regina Casanova" w:date="2017-06-26T16:02:00Z">
        <w:r>
          <w:rPr>
            <w:lang w:val="es-ES"/>
          </w:rPr>
          <w:delText>El SISA me ayuda a ser más productivo</w:delText>
        </w:r>
      </w:del>
    </w:p>
    <w:p w14:paraId="03B26D00" w14:textId="77777777" w:rsidR="008C7830" w:rsidRPr="00552117" w:rsidRDefault="008C7830" w:rsidP="008C7830">
      <w:pPr>
        <w:pStyle w:val="Prrafodelista"/>
        <w:numPr>
          <w:ilvl w:val="1"/>
          <w:numId w:val="17"/>
        </w:numPr>
        <w:jc w:val="both"/>
        <w:rPr>
          <w:del w:id="956" w:author="Regina Casanova" w:date="2017-06-26T16:02:00Z"/>
          <w:lang w:val="es-ES"/>
        </w:rPr>
      </w:pPr>
      <w:del w:id="957" w:author="Regina Casanova" w:date="2017-06-26T16:02:00Z">
        <w:r w:rsidRPr="00552117">
          <w:rPr>
            <w:lang w:val="es-ES"/>
          </w:rPr>
          <w:delText>Totalmente en desacuerdo</w:delText>
        </w:r>
      </w:del>
    </w:p>
    <w:p w14:paraId="6F0C4B33" w14:textId="77777777" w:rsidR="008C7830" w:rsidRDefault="008C7830" w:rsidP="008C7830">
      <w:pPr>
        <w:pStyle w:val="Prrafodelista"/>
        <w:numPr>
          <w:ilvl w:val="1"/>
          <w:numId w:val="17"/>
        </w:numPr>
        <w:jc w:val="both"/>
        <w:rPr>
          <w:del w:id="958" w:author="Regina Casanova" w:date="2017-06-26T16:02:00Z"/>
          <w:lang w:val="es-ES"/>
        </w:rPr>
      </w:pPr>
      <w:del w:id="959" w:author="Regina Casanova" w:date="2017-06-26T16:02:00Z">
        <w:r>
          <w:rPr>
            <w:lang w:val="es-ES"/>
          </w:rPr>
          <w:delText>En Desacuerdo</w:delText>
        </w:r>
      </w:del>
    </w:p>
    <w:p w14:paraId="45ADD831" w14:textId="77777777" w:rsidR="008C7830" w:rsidRDefault="008C7830" w:rsidP="008C7830">
      <w:pPr>
        <w:pStyle w:val="Prrafodelista"/>
        <w:numPr>
          <w:ilvl w:val="1"/>
          <w:numId w:val="17"/>
        </w:numPr>
        <w:jc w:val="both"/>
        <w:rPr>
          <w:del w:id="960" w:author="Regina Casanova" w:date="2017-06-26T16:02:00Z"/>
          <w:lang w:val="es-ES"/>
        </w:rPr>
      </w:pPr>
      <w:del w:id="961" w:author="Regina Casanova" w:date="2017-06-26T16:02:00Z">
        <w:r>
          <w:rPr>
            <w:lang w:val="es-ES"/>
          </w:rPr>
          <w:delText>Ni de acuerdo ni en desacuerdo</w:delText>
        </w:r>
      </w:del>
    </w:p>
    <w:p w14:paraId="394BA299" w14:textId="77777777" w:rsidR="008C7830" w:rsidRDefault="008C7830" w:rsidP="008C7830">
      <w:pPr>
        <w:pStyle w:val="Prrafodelista"/>
        <w:numPr>
          <w:ilvl w:val="1"/>
          <w:numId w:val="17"/>
        </w:numPr>
        <w:jc w:val="both"/>
        <w:rPr>
          <w:del w:id="962" w:author="Regina Casanova" w:date="2017-06-26T16:02:00Z"/>
          <w:lang w:val="es-ES"/>
        </w:rPr>
      </w:pPr>
      <w:del w:id="963" w:author="Regina Casanova" w:date="2017-06-26T16:02:00Z">
        <w:r>
          <w:rPr>
            <w:lang w:val="es-ES"/>
          </w:rPr>
          <w:delText>De Acuerdo</w:delText>
        </w:r>
      </w:del>
    </w:p>
    <w:p w14:paraId="25A99669" w14:textId="77777777" w:rsidR="008C7830" w:rsidRDefault="008C7830" w:rsidP="008C7830">
      <w:pPr>
        <w:pStyle w:val="Prrafodelista"/>
        <w:numPr>
          <w:ilvl w:val="1"/>
          <w:numId w:val="17"/>
        </w:numPr>
        <w:jc w:val="both"/>
        <w:rPr>
          <w:del w:id="964" w:author="Regina Casanova" w:date="2017-06-26T16:02:00Z"/>
          <w:lang w:val="es-ES"/>
        </w:rPr>
      </w:pPr>
      <w:del w:id="965" w:author="Regina Casanova" w:date="2017-06-26T16:02:00Z">
        <w:r>
          <w:rPr>
            <w:lang w:val="es-ES"/>
          </w:rPr>
          <w:delText>Totalmente de acuerdo</w:delText>
        </w:r>
      </w:del>
    </w:p>
    <w:p w14:paraId="07B9F32B" w14:textId="77777777" w:rsidR="008C7830" w:rsidRDefault="008C7830" w:rsidP="008C7830">
      <w:pPr>
        <w:pStyle w:val="Prrafodelista"/>
        <w:ind w:left="1440"/>
        <w:rPr>
          <w:del w:id="966" w:author="Regina Casanova" w:date="2017-06-26T16:02:00Z"/>
          <w:lang w:val="es-ES"/>
        </w:rPr>
      </w:pPr>
    </w:p>
    <w:p w14:paraId="01A1AEA1" w14:textId="105703AE" w:rsidR="00676C52" w:rsidRDefault="00676C52" w:rsidP="00676C52">
      <w:pPr>
        <w:pStyle w:val="Prrafodelista"/>
        <w:numPr>
          <w:ilvl w:val="0"/>
          <w:numId w:val="17"/>
        </w:numPr>
        <w:rPr>
          <w:del w:id="967" w:author="Regina Casanova" w:date="2017-06-26T16:02:00Z"/>
          <w:lang w:val="es-ES"/>
        </w:rPr>
      </w:pPr>
      <w:del w:id="968" w:author="Regina Casanova" w:date="2017-06-26T16:02:00Z">
        <w:r>
          <w:rPr>
            <w:lang w:val="es-ES"/>
          </w:rPr>
          <w:delText>El SISA es útil</w:delText>
        </w:r>
      </w:del>
    </w:p>
    <w:p w14:paraId="5D5638BE" w14:textId="77777777" w:rsidR="008C7830" w:rsidRPr="00552117" w:rsidRDefault="008C7830" w:rsidP="008C7830">
      <w:pPr>
        <w:pStyle w:val="Prrafodelista"/>
        <w:numPr>
          <w:ilvl w:val="1"/>
          <w:numId w:val="17"/>
        </w:numPr>
        <w:jc w:val="both"/>
        <w:rPr>
          <w:del w:id="969" w:author="Regina Casanova" w:date="2017-06-26T16:02:00Z"/>
          <w:lang w:val="es-ES"/>
        </w:rPr>
      </w:pPr>
      <w:del w:id="970" w:author="Regina Casanova" w:date="2017-06-26T16:02:00Z">
        <w:r w:rsidRPr="00552117">
          <w:rPr>
            <w:lang w:val="es-ES"/>
          </w:rPr>
          <w:delText>Totalmente en desacuerdo</w:delText>
        </w:r>
      </w:del>
    </w:p>
    <w:p w14:paraId="4FCBB50D" w14:textId="77777777" w:rsidR="008C7830" w:rsidRDefault="008C7830" w:rsidP="008C7830">
      <w:pPr>
        <w:pStyle w:val="Prrafodelista"/>
        <w:numPr>
          <w:ilvl w:val="1"/>
          <w:numId w:val="17"/>
        </w:numPr>
        <w:jc w:val="both"/>
        <w:rPr>
          <w:del w:id="971" w:author="Regina Casanova" w:date="2017-06-26T16:02:00Z"/>
          <w:lang w:val="es-ES"/>
        </w:rPr>
      </w:pPr>
      <w:del w:id="972" w:author="Regina Casanova" w:date="2017-06-26T16:02:00Z">
        <w:r>
          <w:rPr>
            <w:lang w:val="es-ES"/>
          </w:rPr>
          <w:delText>En Desacuerdo</w:delText>
        </w:r>
      </w:del>
    </w:p>
    <w:p w14:paraId="54EDA05E" w14:textId="77777777" w:rsidR="008C7830" w:rsidRDefault="008C7830" w:rsidP="008C7830">
      <w:pPr>
        <w:pStyle w:val="Prrafodelista"/>
        <w:numPr>
          <w:ilvl w:val="1"/>
          <w:numId w:val="17"/>
        </w:numPr>
        <w:jc w:val="both"/>
        <w:rPr>
          <w:del w:id="973" w:author="Regina Casanova" w:date="2017-06-26T16:02:00Z"/>
          <w:lang w:val="es-ES"/>
        </w:rPr>
      </w:pPr>
      <w:del w:id="974" w:author="Regina Casanova" w:date="2017-06-26T16:02:00Z">
        <w:r>
          <w:rPr>
            <w:lang w:val="es-ES"/>
          </w:rPr>
          <w:delText>Ni de acuerdo ni en desacuerdo</w:delText>
        </w:r>
      </w:del>
    </w:p>
    <w:p w14:paraId="3B2E1E86" w14:textId="77777777" w:rsidR="008C7830" w:rsidRDefault="008C7830" w:rsidP="008C7830">
      <w:pPr>
        <w:pStyle w:val="Prrafodelista"/>
        <w:numPr>
          <w:ilvl w:val="1"/>
          <w:numId w:val="17"/>
        </w:numPr>
        <w:jc w:val="both"/>
        <w:rPr>
          <w:del w:id="975" w:author="Regina Casanova" w:date="2017-06-26T16:02:00Z"/>
          <w:lang w:val="es-ES"/>
        </w:rPr>
      </w:pPr>
      <w:del w:id="976" w:author="Regina Casanova" w:date="2017-06-26T16:02:00Z">
        <w:r>
          <w:rPr>
            <w:lang w:val="es-ES"/>
          </w:rPr>
          <w:delText>De Acuerdo</w:delText>
        </w:r>
      </w:del>
    </w:p>
    <w:p w14:paraId="7355D57D" w14:textId="77777777" w:rsidR="008C7830" w:rsidRDefault="008C7830" w:rsidP="008C7830">
      <w:pPr>
        <w:pStyle w:val="Prrafodelista"/>
        <w:numPr>
          <w:ilvl w:val="1"/>
          <w:numId w:val="17"/>
        </w:numPr>
        <w:jc w:val="both"/>
        <w:rPr>
          <w:del w:id="977" w:author="Regina Casanova" w:date="2017-06-26T16:02:00Z"/>
          <w:lang w:val="es-ES"/>
        </w:rPr>
      </w:pPr>
      <w:del w:id="978" w:author="Regina Casanova" w:date="2017-06-26T16:02:00Z">
        <w:r>
          <w:rPr>
            <w:lang w:val="es-ES"/>
          </w:rPr>
          <w:delText>Totalmente de acuerdo</w:delText>
        </w:r>
      </w:del>
    </w:p>
    <w:p w14:paraId="75FBF0EA" w14:textId="77777777" w:rsidR="008C7830" w:rsidRDefault="008C7830" w:rsidP="008C7830">
      <w:pPr>
        <w:pStyle w:val="Prrafodelista"/>
        <w:ind w:left="1440"/>
        <w:rPr>
          <w:del w:id="979" w:author="Regina Casanova" w:date="2017-06-26T16:02:00Z"/>
          <w:lang w:val="es-ES"/>
        </w:rPr>
      </w:pPr>
    </w:p>
    <w:p w14:paraId="340E51E2" w14:textId="4E8FE99E" w:rsidR="00BA4F3C" w:rsidRDefault="00BA4F3C" w:rsidP="00676C52">
      <w:pPr>
        <w:pStyle w:val="Prrafodelista"/>
        <w:numPr>
          <w:ilvl w:val="0"/>
          <w:numId w:val="17"/>
        </w:numPr>
        <w:rPr>
          <w:del w:id="980" w:author="Regina Casanova" w:date="2017-06-26T16:02:00Z"/>
          <w:lang w:val="es-ES"/>
        </w:rPr>
      </w:pPr>
      <w:del w:id="981" w:author="Regina Casanova" w:date="2017-06-26T16:02:00Z">
        <w:r>
          <w:rPr>
            <w:lang w:val="es-ES"/>
          </w:rPr>
          <w:delText>El SISA cumple mis necesidades</w:delText>
        </w:r>
      </w:del>
    </w:p>
    <w:p w14:paraId="03ECFAF5" w14:textId="77777777" w:rsidR="008C7830" w:rsidRPr="00552117" w:rsidRDefault="008C7830" w:rsidP="008C7830">
      <w:pPr>
        <w:pStyle w:val="Prrafodelista"/>
        <w:numPr>
          <w:ilvl w:val="1"/>
          <w:numId w:val="17"/>
        </w:numPr>
        <w:jc w:val="both"/>
        <w:rPr>
          <w:del w:id="982" w:author="Regina Casanova" w:date="2017-06-26T16:02:00Z"/>
          <w:lang w:val="es-ES"/>
        </w:rPr>
      </w:pPr>
      <w:del w:id="983" w:author="Regina Casanova" w:date="2017-06-26T16:02:00Z">
        <w:r w:rsidRPr="00552117">
          <w:rPr>
            <w:lang w:val="es-ES"/>
          </w:rPr>
          <w:delText>Totalmente en desacuerdo</w:delText>
        </w:r>
      </w:del>
    </w:p>
    <w:p w14:paraId="35643CB5" w14:textId="77777777" w:rsidR="008C7830" w:rsidRDefault="008C7830" w:rsidP="008C7830">
      <w:pPr>
        <w:pStyle w:val="Prrafodelista"/>
        <w:numPr>
          <w:ilvl w:val="1"/>
          <w:numId w:val="17"/>
        </w:numPr>
        <w:jc w:val="both"/>
        <w:rPr>
          <w:del w:id="984" w:author="Regina Casanova" w:date="2017-06-26T16:02:00Z"/>
          <w:lang w:val="es-ES"/>
        </w:rPr>
      </w:pPr>
      <w:del w:id="985" w:author="Regina Casanova" w:date="2017-06-26T16:02:00Z">
        <w:r>
          <w:rPr>
            <w:lang w:val="es-ES"/>
          </w:rPr>
          <w:delText>En Desacuerdo</w:delText>
        </w:r>
      </w:del>
    </w:p>
    <w:p w14:paraId="6179ABF7" w14:textId="77777777" w:rsidR="008C7830" w:rsidRDefault="008C7830" w:rsidP="008C7830">
      <w:pPr>
        <w:pStyle w:val="Prrafodelista"/>
        <w:numPr>
          <w:ilvl w:val="1"/>
          <w:numId w:val="17"/>
        </w:numPr>
        <w:jc w:val="both"/>
        <w:rPr>
          <w:del w:id="986" w:author="Regina Casanova" w:date="2017-06-26T16:02:00Z"/>
          <w:lang w:val="es-ES"/>
        </w:rPr>
      </w:pPr>
      <w:del w:id="987" w:author="Regina Casanova" w:date="2017-06-26T16:02:00Z">
        <w:r>
          <w:rPr>
            <w:lang w:val="es-ES"/>
          </w:rPr>
          <w:delText>Ni de acuerdo ni en desacuerdo</w:delText>
        </w:r>
      </w:del>
    </w:p>
    <w:p w14:paraId="13C71620" w14:textId="77777777" w:rsidR="008C7830" w:rsidRDefault="008C7830" w:rsidP="008C7830">
      <w:pPr>
        <w:pStyle w:val="Prrafodelista"/>
        <w:numPr>
          <w:ilvl w:val="1"/>
          <w:numId w:val="17"/>
        </w:numPr>
        <w:jc w:val="both"/>
        <w:rPr>
          <w:del w:id="988" w:author="Regina Casanova" w:date="2017-06-26T16:02:00Z"/>
          <w:lang w:val="es-ES"/>
        </w:rPr>
      </w:pPr>
      <w:del w:id="989" w:author="Regina Casanova" w:date="2017-06-26T16:02:00Z">
        <w:r>
          <w:rPr>
            <w:lang w:val="es-ES"/>
          </w:rPr>
          <w:delText>De Acuerdo</w:delText>
        </w:r>
      </w:del>
    </w:p>
    <w:p w14:paraId="57A8729C" w14:textId="77777777" w:rsidR="008C7830" w:rsidRDefault="008C7830" w:rsidP="008C7830">
      <w:pPr>
        <w:pStyle w:val="Prrafodelista"/>
        <w:numPr>
          <w:ilvl w:val="1"/>
          <w:numId w:val="17"/>
        </w:numPr>
        <w:jc w:val="both"/>
        <w:rPr>
          <w:del w:id="990" w:author="Regina Casanova" w:date="2017-06-26T16:02:00Z"/>
          <w:lang w:val="es-ES"/>
        </w:rPr>
      </w:pPr>
      <w:del w:id="991" w:author="Regina Casanova" w:date="2017-06-26T16:02:00Z">
        <w:r>
          <w:rPr>
            <w:lang w:val="es-ES"/>
          </w:rPr>
          <w:delText>Totalmente de acuerdo</w:delText>
        </w:r>
      </w:del>
    </w:p>
    <w:p w14:paraId="3EEC224F" w14:textId="77777777" w:rsidR="008C7830" w:rsidRDefault="008C7830" w:rsidP="006958D4">
      <w:pPr>
        <w:pStyle w:val="Prrafodelista"/>
        <w:ind w:left="1440"/>
        <w:rPr>
          <w:del w:id="992" w:author="Regina Casanova" w:date="2017-06-26T16:02:00Z"/>
          <w:lang w:val="es-ES"/>
        </w:rPr>
      </w:pPr>
    </w:p>
    <w:p w14:paraId="4B8BD5A5" w14:textId="26CFC433" w:rsidR="00BA4F3C" w:rsidRDefault="00BA4F3C" w:rsidP="00676C52">
      <w:pPr>
        <w:pStyle w:val="Prrafodelista"/>
        <w:numPr>
          <w:ilvl w:val="0"/>
          <w:numId w:val="17"/>
        </w:numPr>
        <w:rPr>
          <w:del w:id="993" w:author="Regina Casanova" w:date="2017-06-26T16:02:00Z"/>
          <w:lang w:val="es-ES"/>
        </w:rPr>
      </w:pPr>
      <w:del w:id="994" w:author="Regina Casanova" w:date="2017-06-26T16:02:00Z">
        <w:r>
          <w:rPr>
            <w:lang w:val="es-ES"/>
          </w:rPr>
          <w:delText>El SISA tiene las funciones que necesito</w:delText>
        </w:r>
      </w:del>
    </w:p>
    <w:p w14:paraId="175F0F99" w14:textId="77777777" w:rsidR="008C7830" w:rsidRPr="00552117" w:rsidRDefault="008C7830" w:rsidP="008C7830">
      <w:pPr>
        <w:pStyle w:val="Prrafodelista"/>
        <w:numPr>
          <w:ilvl w:val="1"/>
          <w:numId w:val="17"/>
        </w:numPr>
        <w:jc w:val="both"/>
        <w:rPr>
          <w:del w:id="995" w:author="Regina Casanova" w:date="2017-06-26T16:02:00Z"/>
          <w:lang w:val="es-ES"/>
        </w:rPr>
      </w:pPr>
      <w:del w:id="996" w:author="Regina Casanova" w:date="2017-06-26T16:02:00Z">
        <w:r w:rsidRPr="00552117">
          <w:rPr>
            <w:lang w:val="es-ES"/>
          </w:rPr>
          <w:delText>Totalmente en desacuerdo</w:delText>
        </w:r>
      </w:del>
    </w:p>
    <w:p w14:paraId="34E620CC" w14:textId="77777777" w:rsidR="008C7830" w:rsidRDefault="008C7830" w:rsidP="008C7830">
      <w:pPr>
        <w:pStyle w:val="Prrafodelista"/>
        <w:numPr>
          <w:ilvl w:val="1"/>
          <w:numId w:val="17"/>
        </w:numPr>
        <w:jc w:val="both"/>
        <w:rPr>
          <w:del w:id="997" w:author="Regina Casanova" w:date="2017-06-26T16:02:00Z"/>
          <w:lang w:val="es-ES"/>
        </w:rPr>
      </w:pPr>
      <w:del w:id="998" w:author="Regina Casanova" w:date="2017-06-26T16:02:00Z">
        <w:r>
          <w:rPr>
            <w:lang w:val="es-ES"/>
          </w:rPr>
          <w:delText>En Desacuerdo</w:delText>
        </w:r>
      </w:del>
    </w:p>
    <w:p w14:paraId="7B84FF22" w14:textId="77777777" w:rsidR="008C7830" w:rsidRDefault="008C7830" w:rsidP="008C7830">
      <w:pPr>
        <w:pStyle w:val="Prrafodelista"/>
        <w:numPr>
          <w:ilvl w:val="1"/>
          <w:numId w:val="17"/>
        </w:numPr>
        <w:jc w:val="both"/>
        <w:rPr>
          <w:del w:id="999" w:author="Regina Casanova" w:date="2017-06-26T16:02:00Z"/>
          <w:lang w:val="es-ES"/>
        </w:rPr>
      </w:pPr>
      <w:del w:id="1000" w:author="Regina Casanova" w:date="2017-06-26T16:02:00Z">
        <w:r>
          <w:rPr>
            <w:lang w:val="es-ES"/>
          </w:rPr>
          <w:delText>Ni de acuerdo ni en desacuerdo</w:delText>
        </w:r>
      </w:del>
    </w:p>
    <w:p w14:paraId="383CB111" w14:textId="77777777" w:rsidR="008C7830" w:rsidRDefault="008C7830" w:rsidP="008C7830">
      <w:pPr>
        <w:pStyle w:val="Prrafodelista"/>
        <w:numPr>
          <w:ilvl w:val="1"/>
          <w:numId w:val="17"/>
        </w:numPr>
        <w:jc w:val="both"/>
        <w:rPr>
          <w:del w:id="1001" w:author="Regina Casanova" w:date="2017-06-26T16:02:00Z"/>
          <w:lang w:val="es-ES"/>
        </w:rPr>
      </w:pPr>
      <w:del w:id="1002" w:author="Regina Casanova" w:date="2017-06-26T16:02:00Z">
        <w:r>
          <w:rPr>
            <w:lang w:val="es-ES"/>
          </w:rPr>
          <w:delText>De Acuerdo</w:delText>
        </w:r>
      </w:del>
    </w:p>
    <w:p w14:paraId="0B619A71" w14:textId="77777777" w:rsidR="008C7830" w:rsidRDefault="008C7830" w:rsidP="008C7830">
      <w:pPr>
        <w:pStyle w:val="Prrafodelista"/>
        <w:numPr>
          <w:ilvl w:val="1"/>
          <w:numId w:val="17"/>
        </w:numPr>
        <w:jc w:val="both"/>
        <w:rPr>
          <w:del w:id="1003" w:author="Regina Casanova" w:date="2017-06-26T16:02:00Z"/>
          <w:lang w:val="es-ES"/>
        </w:rPr>
      </w:pPr>
      <w:del w:id="1004" w:author="Regina Casanova" w:date="2017-06-26T16:02:00Z">
        <w:r>
          <w:rPr>
            <w:lang w:val="es-ES"/>
          </w:rPr>
          <w:delText>Totalmente de acuerdo</w:delText>
        </w:r>
      </w:del>
    </w:p>
    <w:p w14:paraId="7441B238" w14:textId="77777777" w:rsidR="008C7830" w:rsidRDefault="008C7830" w:rsidP="008C7830">
      <w:pPr>
        <w:pStyle w:val="Prrafodelista"/>
        <w:ind w:left="1440"/>
        <w:rPr>
          <w:del w:id="1005" w:author="Regina Casanova" w:date="2017-06-26T16:02:00Z"/>
          <w:lang w:val="es-ES"/>
        </w:rPr>
      </w:pPr>
    </w:p>
    <w:p w14:paraId="1E7FB397" w14:textId="1376AAC7" w:rsidR="00E75BFC" w:rsidRDefault="00E75BFC" w:rsidP="00E75BFC">
      <w:pPr>
        <w:pStyle w:val="Prrafodelista"/>
        <w:numPr>
          <w:ilvl w:val="0"/>
          <w:numId w:val="17"/>
        </w:numPr>
        <w:rPr>
          <w:del w:id="1006" w:author="Regina Casanova" w:date="2017-06-26T16:02:00Z"/>
          <w:lang w:val="es-ES"/>
        </w:rPr>
      </w:pPr>
      <w:del w:id="1007" w:author="Regina Casanova" w:date="2017-06-26T16:02:00Z">
        <w:r>
          <w:rPr>
            <w:lang w:val="es-ES"/>
          </w:rPr>
          <w:delText>Ut</w:delText>
        </w:r>
        <w:r w:rsidR="005811AA">
          <w:rPr>
            <w:lang w:val="es-ES"/>
          </w:rPr>
          <w:delText>ilizando el SISA he aumentado la</w:delText>
        </w:r>
        <w:r>
          <w:rPr>
            <w:lang w:val="es-ES"/>
          </w:rPr>
          <w:delText xml:space="preserve"> productividad</w:delText>
        </w:r>
        <w:r w:rsidR="005811AA">
          <w:rPr>
            <w:lang w:val="es-ES"/>
          </w:rPr>
          <w:delText xml:space="preserve"> de mi área.</w:delText>
        </w:r>
      </w:del>
    </w:p>
    <w:p w14:paraId="407862E1" w14:textId="77777777" w:rsidR="008C7830" w:rsidRPr="00552117" w:rsidRDefault="008C7830" w:rsidP="008C7830">
      <w:pPr>
        <w:pStyle w:val="Prrafodelista"/>
        <w:numPr>
          <w:ilvl w:val="1"/>
          <w:numId w:val="17"/>
        </w:numPr>
        <w:jc w:val="both"/>
        <w:rPr>
          <w:del w:id="1008" w:author="Regina Casanova" w:date="2017-06-26T16:02:00Z"/>
          <w:lang w:val="es-ES"/>
        </w:rPr>
      </w:pPr>
      <w:del w:id="1009" w:author="Regina Casanova" w:date="2017-06-26T16:02:00Z">
        <w:r w:rsidRPr="00552117">
          <w:rPr>
            <w:lang w:val="es-ES"/>
          </w:rPr>
          <w:delText>Totalmente en desacuerdo</w:delText>
        </w:r>
      </w:del>
    </w:p>
    <w:p w14:paraId="6576182B" w14:textId="77777777" w:rsidR="008C7830" w:rsidRDefault="008C7830" w:rsidP="008C7830">
      <w:pPr>
        <w:pStyle w:val="Prrafodelista"/>
        <w:numPr>
          <w:ilvl w:val="1"/>
          <w:numId w:val="17"/>
        </w:numPr>
        <w:jc w:val="both"/>
        <w:rPr>
          <w:del w:id="1010" w:author="Regina Casanova" w:date="2017-06-26T16:02:00Z"/>
          <w:lang w:val="es-ES"/>
        </w:rPr>
      </w:pPr>
      <w:del w:id="1011" w:author="Regina Casanova" w:date="2017-06-26T16:02:00Z">
        <w:r>
          <w:rPr>
            <w:lang w:val="es-ES"/>
          </w:rPr>
          <w:delText>En Desacuerdo</w:delText>
        </w:r>
      </w:del>
    </w:p>
    <w:p w14:paraId="7E8A1FEE" w14:textId="77777777" w:rsidR="008C7830" w:rsidRDefault="008C7830" w:rsidP="008C7830">
      <w:pPr>
        <w:pStyle w:val="Prrafodelista"/>
        <w:numPr>
          <w:ilvl w:val="1"/>
          <w:numId w:val="17"/>
        </w:numPr>
        <w:jc w:val="both"/>
        <w:rPr>
          <w:del w:id="1012" w:author="Regina Casanova" w:date="2017-06-26T16:02:00Z"/>
          <w:lang w:val="es-ES"/>
        </w:rPr>
      </w:pPr>
      <w:del w:id="1013" w:author="Regina Casanova" w:date="2017-06-26T16:02:00Z">
        <w:r>
          <w:rPr>
            <w:lang w:val="es-ES"/>
          </w:rPr>
          <w:delText>Ni de acuerdo ni en desacuerdo</w:delText>
        </w:r>
      </w:del>
    </w:p>
    <w:p w14:paraId="13F7E666" w14:textId="77777777" w:rsidR="008C7830" w:rsidRDefault="008C7830" w:rsidP="008C7830">
      <w:pPr>
        <w:pStyle w:val="Prrafodelista"/>
        <w:numPr>
          <w:ilvl w:val="1"/>
          <w:numId w:val="17"/>
        </w:numPr>
        <w:jc w:val="both"/>
        <w:rPr>
          <w:del w:id="1014" w:author="Regina Casanova" w:date="2017-06-26T16:02:00Z"/>
          <w:lang w:val="es-ES"/>
        </w:rPr>
      </w:pPr>
      <w:del w:id="1015" w:author="Regina Casanova" w:date="2017-06-26T16:02:00Z">
        <w:r>
          <w:rPr>
            <w:lang w:val="es-ES"/>
          </w:rPr>
          <w:delText>De Acuerdo</w:delText>
        </w:r>
      </w:del>
    </w:p>
    <w:p w14:paraId="284E9120" w14:textId="77777777" w:rsidR="008C7830" w:rsidRDefault="008C7830" w:rsidP="008C7830">
      <w:pPr>
        <w:pStyle w:val="Prrafodelista"/>
        <w:numPr>
          <w:ilvl w:val="1"/>
          <w:numId w:val="17"/>
        </w:numPr>
        <w:jc w:val="both"/>
        <w:rPr>
          <w:del w:id="1016" w:author="Regina Casanova" w:date="2017-06-26T16:02:00Z"/>
          <w:lang w:val="es-ES"/>
        </w:rPr>
      </w:pPr>
      <w:del w:id="1017" w:author="Regina Casanova" w:date="2017-06-26T16:02:00Z">
        <w:r>
          <w:rPr>
            <w:lang w:val="es-ES"/>
          </w:rPr>
          <w:delText>Totalmente de acuerdo</w:delText>
        </w:r>
      </w:del>
    </w:p>
    <w:p w14:paraId="3A6E9C8B" w14:textId="77777777" w:rsidR="008C7830" w:rsidRDefault="008C7830" w:rsidP="006958D4">
      <w:pPr>
        <w:pStyle w:val="Prrafodelista"/>
        <w:ind w:left="1440"/>
        <w:rPr>
          <w:del w:id="1018" w:author="Regina Casanova" w:date="2017-06-26T16:02:00Z"/>
          <w:lang w:val="es-ES"/>
        </w:rPr>
      </w:pPr>
    </w:p>
    <w:p w14:paraId="241966CC" w14:textId="693A5D2E" w:rsidR="00E75BFC" w:rsidRDefault="00E75BFC" w:rsidP="00E75BFC">
      <w:pPr>
        <w:pStyle w:val="Prrafodelista"/>
        <w:numPr>
          <w:ilvl w:val="0"/>
          <w:numId w:val="17"/>
        </w:numPr>
        <w:rPr>
          <w:del w:id="1019" w:author="Regina Casanova" w:date="2017-06-26T16:02:00Z"/>
          <w:lang w:val="es-ES"/>
        </w:rPr>
      </w:pPr>
      <w:del w:id="1020" w:author="Regina Casanova" w:date="2017-06-26T16:02:00Z">
        <w:r>
          <w:rPr>
            <w:lang w:val="es-ES"/>
          </w:rPr>
          <w:delText>Ut</w:delText>
        </w:r>
        <w:r w:rsidR="00C70A98">
          <w:rPr>
            <w:lang w:val="es-ES"/>
          </w:rPr>
          <w:delText>ilizando el SISA he aumentado la</w:delText>
        </w:r>
        <w:r>
          <w:rPr>
            <w:lang w:val="es-ES"/>
          </w:rPr>
          <w:delText xml:space="preserve"> efectividad </w:delText>
        </w:r>
        <w:r w:rsidR="003527A1">
          <w:rPr>
            <w:lang w:val="es-ES"/>
          </w:rPr>
          <w:delText>en mi área.</w:delText>
        </w:r>
      </w:del>
    </w:p>
    <w:p w14:paraId="63722008" w14:textId="77777777" w:rsidR="008C7830" w:rsidRPr="00552117" w:rsidRDefault="008C7830" w:rsidP="008C7830">
      <w:pPr>
        <w:pStyle w:val="Prrafodelista"/>
        <w:numPr>
          <w:ilvl w:val="1"/>
          <w:numId w:val="17"/>
        </w:numPr>
        <w:jc w:val="both"/>
        <w:rPr>
          <w:del w:id="1021" w:author="Regina Casanova" w:date="2017-06-26T16:02:00Z"/>
          <w:lang w:val="es-ES"/>
        </w:rPr>
      </w:pPr>
      <w:del w:id="1022" w:author="Regina Casanova" w:date="2017-06-26T16:02:00Z">
        <w:r w:rsidRPr="00552117">
          <w:rPr>
            <w:lang w:val="es-ES"/>
          </w:rPr>
          <w:delText>Totalmente en desacuerdo</w:delText>
        </w:r>
      </w:del>
    </w:p>
    <w:p w14:paraId="2C43C21A" w14:textId="77777777" w:rsidR="008C7830" w:rsidRDefault="008C7830" w:rsidP="008C7830">
      <w:pPr>
        <w:pStyle w:val="Prrafodelista"/>
        <w:numPr>
          <w:ilvl w:val="1"/>
          <w:numId w:val="17"/>
        </w:numPr>
        <w:jc w:val="both"/>
        <w:rPr>
          <w:del w:id="1023" w:author="Regina Casanova" w:date="2017-06-26T16:02:00Z"/>
          <w:lang w:val="es-ES"/>
        </w:rPr>
      </w:pPr>
      <w:del w:id="1024" w:author="Regina Casanova" w:date="2017-06-26T16:02:00Z">
        <w:r>
          <w:rPr>
            <w:lang w:val="es-ES"/>
          </w:rPr>
          <w:delText>En Desacuerdo</w:delText>
        </w:r>
      </w:del>
    </w:p>
    <w:p w14:paraId="3E7A2833" w14:textId="77777777" w:rsidR="008C7830" w:rsidRDefault="008C7830" w:rsidP="008C7830">
      <w:pPr>
        <w:pStyle w:val="Prrafodelista"/>
        <w:numPr>
          <w:ilvl w:val="1"/>
          <w:numId w:val="17"/>
        </w:numPr>
        <w:jc w:val="both"/>
        <w:rPr>
          <w:del w:id="1025" w:author="Regina Casanova" w:date="2017-06-26T16:02:00Z"/>
          <w:lang w:val="es-ES"/>
        </w:rPr>
      </w:pPr>
      <w:del w:id="1026" w:author="Regina Casanova" w:date="2017-06-26T16:02:00Z">
        <w:r>
          <w:rPr>
            <w:lang w:val="es-ES"/>
          </w:rPr>
          <w:delText>Ni de acuerdo ni en desacuerdo</w:delText>
        </w:r>
      </w:del>
    </w:p>
    <w:p w14:paraId="6F6514AD" w14:textId="77777777" w:rsidR="008C7830" w:rsidRDefault="008C7830" w:rsidP="008C7830">
      <w:pPr>
        <w:pStyle w:val="Prrafodelista"/>
        <w:numPr>
          <w:ilvl w:val="1"/>
          <w:numId w:val="17"/>
        </w:numPr>
        <w:jc w:val="both"/>
        <w:rPr>
          <w:del w:id="1027" w:author="Regina Casanova" w:date="2017-06-26T16:02:00Z"/>
          <w:lang w:val="es-ES"/>
        </w:rPr>
      </w:pPr>
      <w:del w:id="1028" w:author="Regina Casanova" w:date="2017-06-26T16:02:00Z">
        <w:r>
          <w:rPr>
            <w:lang w:val="es-ES"/>
          </w:rPr>
          <w:delText>De Acuerdo</w:delText>
        </w:r>
      </w:del>
    </w:p>
    <w:p w14:paraId="13D71D1F" w14:textId="77777777" w:rsidR="008C7830" w:rsidRDefault="008C7830" w:rsidP="008C7830">
      <w:pPr>
        <w:pStyle w:val="Prrafodelista"/>
        <w:numPr>
          <w:ilvl w:val="1"/>
          <w:numId w:val="17"/>
        </w:numPr>
        <w:jc w:val="both"/>
        <w:rPr>
          <w:del w:id="1029" w:author="Regina Casanova" w:date="2017-06-26T16:02:00Z"/>
          <w:lang w:val="es-ES"/>
        </w:rPr>
      </w:pPr>
      <w:del w:id="1030" w:author="Regina Casanova" w:date="2017-06-26T16:02:00Z">
        <w:r>
          <w:rPr>
            <w:lang w:val="es-ES"/>
          </w:rPr>
          <w:delText>Totalmente de acuerdo</w:delText>
        </w:r>
      </w:del>
    </w:p>
    <w:p w14:paraId="5939B47E" w14:textId="77777777" w:rsidR="006958D4" w:rsidRDefault="006958D4" w:rsidP="006958D4">
      <w:pPr>
        <w:pStyle w:val="Prrafodelista"/>
        <w:ind w:left="1440"/>
        <w:jc w:val="both"/>
        <w:rPr>
          <w:del w:id="1031" w:author="Regina Casanova" w:date="2017-06-26T16:02:00Z"/>
          <w:lang w:val="es-ES"/>
        </w:rPr>
      </w:pPr>
    </w:p>
    <w:p w14:paraId="1BAB4CE3" w14:textId="77777777" w:rsidR="00E75BFC" w:rsidRDefault="00E75BFC" w:rsidP="00E75BFC">
      <w:pPr>
        <w:pStyle w:val="Prrafodelista"/>
        <w:numPr>
          <w:ilvl w:val="0"/>
          <w:numId w:val="17"/>
        </w:numPr>
        <w:rPr>
          <w:del w:id="1032" w:author="Regina Casanova" w:date="2017-06-26T16:02:00Z"/>
          <w:lang w:val="es-ES"/>
        </w:rPr>
      </w:pPr>
      <w:del w:id="1033" w:author="Regina Casanova" w:date="2017-06-26T16:02:00Z">
        <w:r>
          <w:rPr>
            <w:lang w:val="es-ES"/>
          </w:rPr>
          <w:delText>He encontrado que el SISA es útil para mi trabajo</w:delText>
        </w:r>
      </w:del>
    </w:p>
    <w:p w14:paraId="0D8C820A" w14:textId="77777777" w:rsidR="008C7830" w:rsidRPr="00552117" w:rsidRDefault="008C7830" w:rsidP="008C7830">
      <w:pPr>
        <w:pStyle w:val="Prrafodelista"/>
        <w:numPr>
          <w:ilvl w:val="1"/>
          <w:numId w:val="17"/>
        </w:numPr>
        <w:jc w:val="both"/>
        <w:rPr>
          <w:del w:id="1034" w:author="Regina Casanova" w:date="2017-06-26T16:02:00Z"/>
          <w:lang w:val="es-ES"/>
        </w:rPr>
      </w:pPr>
      <w:del w:id="1035" w:author="Regina Casanova" w:date="2017-06-26T16:02:00Z">
        <w:r w:rsidRPr="00552117">
          <w:rPr>
            <w:lang w:val="es-ES"/>
          </w:rPr>
          <w:delText>Totalmente en desacuerdo</w:delText>
        </w:r>
      </w:del>
    </w:p>
    <w:p w14:paraId="62656CCF" w14:textId="77777777" w:rsidR="008C7830" w:rsidRDefault="008C7830" w:rsidP="008C7830">
      <w:pPr>
        <w:pStyle w:val="Prrafodelista"/>
        <w:numPr>
          <w:ilvl w:val="1"/>
          <w:numId w:val="17"/>
        </w:numPr>
        <w:jc w:val="both"/>
        <w:rPr>
          <w:del w:id="1036" w:author="Regina Casanova" w:date="2017-06-26T16:02:00Z"/>
          <w:lang w:val="es-ES"/>
        </w:rPr>
      </w:pPr>
      <w:del w:id="1037" w:author="Regina Casanova" w:date="2017-06-26T16:02:00Z">
        <w:r>
          <w:rPr>
            <w:lang w:val="es-ES"/>
          </w:rPr>
          <w:delText>En Desacuerdo</w:delText>
        </w:r>
      </w:del>
    </w:p>
    <w:p w14:paraId="680C1D5C" w14:textId="77777777" w:rsidR="008C7830" w:rsidRDefault="008C7830" w:rsidP="008C7830">
      <w:pPr>
        <w:pStyle w:val="Prrafodelista"/>
        <w:numPr>
          <w:ilvl w:val="1"/>
          <w:numId w:val="17"/>
        </w:numPr>
        <w:jc w:val="both"/>
        <w:rPr>
          <w:del w:id="1038" w:author="Regina Casanova" w:date="2017-06-26T16:02:00Z"/>
          <w:lang w:val="es-ES"/>
        </w:rPr>
      </w:pPr>
      <w:del w:id="1039" w:author="Regina Casanova" w:date="2017-06-26T16:02:00Z">
        <w:r>
          <w:rPr>
            <w:lang w:val="es-ES"/>
          </w:rPr>
          <w:delText>Ni de acuerdo ni en desacuerdo</w:delText>
        </w:r>
      </w:del>
    </w:p>
    <w:p w14:paraId="33CF3C4C" w14:textId="77777777" w:rsidR="008C7830" w:rsidRDefault="008C7830" w:rsidP="008C7830">
      <w:pPr>
        <w:pStyle w:val="Prrafodelista"/>
        <w:numPr>
          <w:ilvl w:val="1"/>
          <w:numId w:val="17"/>
        </w:numPr>
        <w:jc w:val="both"/>
        <w:rPr>
          <w:del w:id="1040" w:author="Regina Casanova" w:date="2017-06-26T16:02:00Z"/>
          <w:lang w:val="es-ES"/>
        </w:rPr>
      </w:pPr>
      <w:del w:id="1041" w:author="Regina Casanova" w:date="2017-06-26T16:02:00Z">
        <w:r>
          <w:rPr>
            <w:lang w:val="es-ES"/>
          </w:rPr>
          <w:delText>De Acuerdo</w:delText>
        </w:r>
      </w:del>
    </w:p>
    <w:p w14:paraId="3048FC56" w14:textId="77777777" w:rsidR="008C7830" w:rsidRDefault="008C7830" w:rsidP="008C7830">
      <w:pPr>
        <w:pStyle w:val="Prrafodelista"/>
        <w:numPr>
          <w:ilvl w:val="1"/>
          <w:numId w:val="17"/>
        </w:numPr>
        <w:jc w:val="both"/>
        <w:rPr>
          <w:del w:id="1042" w:author="Regina Casanova" w:date="2017-06-26T16:02:00Z"/>
          <w:lang w:val="es-ES"/>
        </w:rPr>
      </w:pPr>
      <w:del w:id="1043" w:author="Regina Casanova" w:date="2017-06-26T16:02:00Z">
        <w:r>
          <w:rPr>
            <w:lang w:val="es-ES"/>
          </w:rPr>
          <w:delText>Totalmente de acuerdo</w:delText>
        </w:r>
      </w:del>
    </w:p>
    <w:p w14:paraId="3E84F3DF" w14:textId="77777777" w:rsidR="008C7830" w:rsidRPr="00820EEA" w:rsidRDefault="008C7830" w:rsidP="008C7830">
      <w:pPr>
        <w:pStyle w:val="Prrafodelista"/>
        <w:rPr>
          <w:del w:id="1044" w:author="Regina Casanova" w:date="2017-06-26T16:02:00Z"/>
          <w:lang w:val="es-ES"/>
        </w:rPr>
      </w:pPr>
    </w:p>
    <w:p w14:paraId="6374FCC2" w14:textId="3643464D" w:rsidR="00BA4F3C" w:rsidRPr="00CE22C1" w:rsidRDefault="00BA4F3C" w:rsidP="00BA4F3C">
      <w:pPr>
        <w:rPr>
          <w:del w:id="1045" w:author="Regina Casanova" w:date="2017-06-26T16:02:00Z"/>
          <w:b/>
          <w:lang w:val="es-ES"/>
        </w:rPr>
      </w:pPr>
      <w:del w:id="1046" w:author="Regina Casanova" w:date="2017-06-26T16:02:00Z">
        <w:r w:rsidRPr="00CE22C1">
          <w:rPr>
            <w:b/>
            <w:lang w:val="es-ES"/>
          </w:rPr>
          <w:delText>Facilidad de Uso</w:delText>
        </w:r>
        <w:r w:rsidR="00E75BFC" w:rsidRPr="00CE22C1">
          <w:rPr>
            <w:b/>
            <w:lang w:val="es-ES"/>
          </w:rPr>
          <w:delText xml:space="preserve"> y Aprendizaje</w:delText>
        </w:r>
      </w:del>
    </w:p>
    <w:p w14:paraId="1E4FABE1" w14:textId="77777777" w:rsidR="00BA4F3C" w:rsidRDefault="00BA4F3C" w:rsidP="00BA4F3C">
      <w:pPr>
        <w:rPr>
          <w:del w:id="1047" w:author="Regina Casanova" w:date="2017-06-26T16:02:00Z"/>
          <w:lang w:val="es-ES"/>
        </w:rPr>
      </w:pPr>
    </w:p>
    <w:p w14:paraId="1315E0D8" w14:textId="5FF43287" w:rsidR="00BA4F3C" w:rsidRDefault="00BA4F3C" w:rsidP="00BA4F3C">
      <w:pPr>
        <w:rPr>
          <w:del w:id="1048" w:author="Regina Casanova" w:date="2017-06-26T16:02:00Z"/>
          <w:lang w:val="es-ES"/>
        </w:rPr>
      </w:pPr>
      <w:del w:id="1049" w:author="Regina Casanova" w:date="2017-06-26T16:02:00Z">
        <w:r>
          <w:rPr>
            <w:lang w:val="es-ES"/>
          </w:rPr>
          <w:delText>Todas las preguntas de esta sección se refieren a la facilidad de uso</w:delText>
        </w:r>
        <w:r w:rsidR="00E75BFC">
          <w:rPr>
            <w:lang w:val="es-ES"/>
          </w:rPr>
          <w:delText xml:space="preserve"> y de aprendizaje</w:delText>
        </w:r>
        <w:r>
          <w:rPr>
            <w:lang w:val="es-ES"/>
          </w:rPr>
          <w:delText xml:space="preserve"> del SISA (Sistema Interno para Solicitudes del Asegurado)</w:delText>
        </w:r>
      </w:del>
    </w:p>
    <w:p w14:paraId="1A119384" w14:textId="77777777" w:rsidR="00BA4F3C" w:rsidRDefault="00BA4F3C" w:rsidP="00BA4F3C">
      <w:pPr>
        <w:rPr>
          <w:del w:id="1050" w:author="Regina Casanova" w:date="2017-06-26T16:02:00Z"/>
          <w:lang w:val="es-ES"/>
        </w:rPr>
      </w:pPr>
    </w:p>
    <w:p w14:paraId="6AA6F7C8" w14:textId="3F6EA00E" w:rsidR="00BA4F3C" w:rsidRDefault="00BA4F3C" w:rsidP="00BA4F3C">
      <w:pPr>
        <w:pStyle w:val="Prrafodelista"/>
        <w:numPr>
          <w:ilvl w:val="0"/>
          <w:numId w:val="17"/>
        </w:numPr>
        <w:rPr>
          <w:del w:id="1051" w:author="Regina Casanova" w:date="2017-06-26T16:02:00Z"/>
          <w:lang w:val="es-ES"/>
        </w:rPr>
      </w:pPr>
      <w:del w:id="1052" w:author="Regina Casanova" w:date="2017-06-26T16:02:00Z">
        <w:r w:rsidRPr="00BA4F3C">
          <w:rPr>
            <w:lang w:val="es-ES"/>
          </w:rPr>
          <w:delText>El SISA es fácil de usar</w:delText>
        </w:r>
      </w:del>
    </w:p>
    <w:p w14:paraId="14D17C4E" w14:textId="77777777" w:rsidR="008C7830" w:rsidRPr="00552117" w:rsidRDefault="008C7830" w:rsidP="008C7830">
      <w:pPr>
        <w:pStyle w:val="Prrafodelista"/>
        <w:numPr>
          <w:ilvl w:val="1"/>
          <w:numId w:val="17"/>
        </w:numPr>
        <w:jc w:val="both"/>
        <w:rPr>
          <w:del w:id="1053" w:author="Regina Casanova" w:date="2017-06-26T16:02:00Z"/>
          <w:lang w:val="es-ES"/>
        </w:rPr>
      </w:pPr>
      <w:del w:id="1054" w:author="Regina Casanova" w:date="2017-06-26T16:02:00Z">
        <w:r w:rsidRPr="00552117">
          <w:rPr>
            <w:lang w:val="es-ES"/>
          </w:rPr>
          <w:delText>Totalmente en desacuerdo</w:delText>
        </w:r>
      </w:del>
    </w:p>
    <w:p w14:paraId="439A6F83" w14:textId="77777777" w:rsidR="008C7830" w:rsidRDefault="008C7830" w:rsidP="008C7830">
      <w:pPr>
        <w:pStyle w:val="Prrafodelista"/>
        <w:numPr>
          <w:ilvl w:val="1"/>
          <w:numId w:val="17"/>
        </w:numPr>
        <w:jc w:val="both"/>
        <w:rPr>
          <w:del w:id="1055" w:author="Regina Casanova" w:date="2017-06-26T16:02:00Z"/>
          <w:lang w:val="es-ES"/>
        </w:rPr>
      </w:pPr>
      <w:del w:id="1056" w:author="Regina Casanova" w:date="2017-06-26T16:02:00Z">
        <w:r>
          <w:rPr>
            <w:lang w:val="es-ES"/>
          </w:rPr>
          <w:delText>En Desacuerdo</w:delText>
        </w:r>
      </w:del>
    </w:p>
    <w:p w14:paraId="16B4D0C1" w14:textId="77777777" w:rsidR="008C7830" w:rsidRDefault="008C7830" w:rsidP="008C7830">
      <w:pPr>
        <w:pStyle w:val="Prrafodelista"/>
        <w:numPr>
          <w:ilvl w:val="1"/>
          <w:numId w:val="17"/>
        </w:numPr>
        <w:jc w:val="both"/>
        <w:rPr>
          <w:del w:id="1057" w:author="Regina Casanova" w:date="2017-06-26T16:02:00Z"/>
          <w:lang w:val="es-ES"/>
        </w:rPr>
      </w:pPr>
      <w:del w:id="1058" w:author="Regina Casanova" w:date="2017-06-26T16:02:00Z">
        <w:r>
          <w:rPr>
            <w:lang w:val="es-ES"/>
          </w:rPr>
          <w:delText>Ni de acuerdo ni en desacuerdo</w:delText>
        </w:r>
      </w:del>
    </w:p>
    <w:p w14:paraId="31B93FA0" w14:textId="77777777" w:rsidR="008C7830" w:rsidRDefault="008C7830" w:rsidP="008C7830">
      <w:pPr>
        <w:pStyle w:val="Prrafodelista"/>
        <w:numPr>
          <w:ilvl w:val="1"/>
          <w:numId w:val="17"/>
        </w:numPr>
        <w:jc w:val="both"/>
        <w:rPr>
          <w:del w:id="1059" w:author="Regina Casanova" w:date="2017-06-26T16:02:00Z"/>
          <w:lang w:val="es-ES"/>
        </w:rPr>
      </w:pPr>
      <w:del w:id="1060" w:author="Regina Casanova" w:date="2017-06-26T16:02:00Z">
        <w:r>
          <w:rPr>
            <w:lang w:val="es-ES"/>
          </w:rPr>
          <w:delText>De Acuerdo</w:delText>
        </w:r>
      </w:del>
    </w:p>
    <w:p w14:paraId="2ACAA9DA" w14:textId="77777777" w:rsidR="008C7830" w:rsidRDefault="008C7830" w:rsidP="008C7830">
      <w:pPr>
        <w:pStyle w:val="Prrafodelista"/>
        <w:numPr>
          <w:ilvl w:val="1"/>
          <w:numId w:val="17"/>
        </w:numPr>
        <w:jc w:val="both"/>
        <w:rPr>
          <w:del w:id="1061" w:author="Regina Casanova" w:date="2017-06-26T16:02:00Z"/>
          <w:lang w:val="es-ES"/>
        </w:rPr>
      </w:pPr>
      <w:del w:id="1062" w:author="Regina Casanova" w:date="2017-06-26T16:02:00Z">
        <w:r>
          <w:rPr>
            <w:lang w:val="es-ES"/>
          </w:rPr>
          <w:delText>Totalmente de acuerdo</w:delText>
        </w:r>
      </w:del>
    </w:p>
    <w:p w14:paraId="7B054914" w14:textId="77777777" w:rsidR="008C7830" w:rsidRPr="00BA4F3C" w:rsidRDefault="008C7830" w:rsidP="008C7830">
      <w:pPr>
        <w:pStyle w:val="Prrafodelista"/>
        <w:ind w:left="1440"/>
        <w:rPr>
          <w:del w:id="1063" w:author="Regina Casanova" w:date="2017-06-26T16:02:00Z"/>
          <w:lang w:val="es-ES"/>
        </w:rPr>
      </w:pPr>
    </w:p>
    <w:p w14:paraId="7DCB1038" w14:textId="6588367D" w:rsidR="00BA4F3C" w:rsidRDefault="00BA4F3C" w:rsidP="00BA4F3C">
      <w:pPr>
        <w:pStyle w:val="Prrafodelista"/>
        <w:numPr>
          <w:ilvl w:val="0"/>
          <w:numId w:val="17"/>
        </w:numPr>
        <w:rPr>
          <w:del w:id="1064" w:author="Regina Casanova" w:date="2017-06-26T16:02:00Z"/>
          <w:lang w:val="es-ES"/>
        </w:rPr>
      </w:pPr>
      <w:del w:id="1065" w:author="Regina Casanova" w:date="2017-06-26T16:02:00Z">
        <w:r>
          <w:rPr>
            <w:lang w:val="es-ES"/>
          </w:rPr>
          <w:delText>El SISA es simple de usar</w:delText>
        </w:r>
      </w:del>
    </w:p>
    <w:p w14:paraId="0B392CF2" w14:textId="77777777" w:rsidR="008C7830" w:rsidRPr="00552117" w:rsidRDefault="008C7830" w:rsidP="008C7830">
      <w:pPr>
        <w:pStyle w:val="Prrafodelista"/>
        <w:numPr>
          <w:ilvl w:val="1"/>
          <w:numId w:val="17"/>
        </w:numPr>
        <w:jc w:val="both"/>
        <w:rPr>
          <w:del w:id="1066" w:author="Regina Casanova" w:date="2017-06-26T16:02:00Z"/>
          <w:lang w:val="es-ES"/>
        </w:rPr>
      </w:pPr>
      <w:del w:id="1067" w:author="Regina Casanova" w:date="2017-06-26T16:02:00Z">
        <w:r w:rsidRPr="00552117">
          <w:rPr>
            <w:lang w:val="es-ES"/>
          </w:rPr>
          <w:delText>Totalmente en desacuerdo</w:delText>
        </w:r>
      </w:del>
    </w:p>
    <w:p w14:paraId="2B7DF2F1" w14:textId="77777777" w:rsidR="008C7830" w:rsidRDefault="008C7830" w:rsidP="008C7830">
      <w:pPr>
        <w:pStyle w:val="Prrafodelista"/>
        <w:numPr>
          <w:ilvl w:val="1"/>
          <w:numId w:val="17"/>
        </w:numPr>
        <w:jc w:val="both"/>
        <w:rPr>
          <w:del w:id="1068" w:author="Regina Casanova" w:date="2017-06-26T16:02:00Z"/>
          <w:lang w:val="es-ES"/>
        </w:rPr>
      </w:pPr>
      <w:del w:id="1069" w:author="Regina Casanova" w:date="2017-06-26T16:02:00Z">
        <w:r>
          <w:rPr>
            <w:lang w:val="es-ES"/>
          </w:rPr>
          <w:delText>En Desacuerdo</w:delText>
        </w:r>
      </w:del>
    </w:p>
    <w:p w14:paraId="19DDD5C7" w14:textId="77777777" w:rsidR="008C7830" w:rsidRDefault="008C7830" w:rsidP="008C7830">
      <w:pPr>
        <w:pStyle w:val="Prrafodelista"/>
        <w:numPr>
          <w:ilvl w:val="1"/>
          <w:numId w:val="17"/>
        </w:numPr>
        <w:jc w:val="both"/>
        <w:rPr>
          <w:del w:id="1070" w:author="Regina Casanova" w:date="2017-06-26T16:02:00Z"/>
          <w:lang w:val="es-ES"/>
        </w:rPr>
      </w:pPr>
      <w:del w:id="1071" w:author="Regina Casanova" w:date="2017-06-26T16:02:00Z">
        <w:r>
          <w:rPr>
            <w:lang w:val="es-ES"/>
          </w:rPr>
          <w:delText>Ni de acuerdo ni en desacuerdo</w:delText>
        </w:r>
      </w:del>
    </w:p>
    <w:p w14:paraId="6E5EFF0B" w14:textId="77777777" w:rsidR="008C7830" w:rsidRDefault="008C7830" w:rsidP="008C7830">
      <w:pPr>
        <w:pStyle w:val="Prrafodelista"/>
        <w:numPr>
          <w:ilvl w:val="1"/>
          <w:numId w:val="17"/>
        </w:numPr>
        <w:jc w:val="both"/>
        <w:rPr>
          <w:del w:id="1072" w:author="Regina Casanova" w:date="2017-06-26T16:02:00Z"/>
          <w:lang w:val="es-ES"/>
        </w:rPr>
      </w:pPr>
      <w:del w:id="1073" w:author="Regina Casanova" w:date="2017-06-26T16:02:00Z">
        <w:r>
          <w:rPr>
            <w:lang w:val="es-ES"/>
          </w:rPr>
          <w:delText>De Acuerdo</w:delText>
        </w:r>
      </w:del>
    </w:p>
    <w:p w14:paraId="4D6B3B56" w14:textId="77777777" w:rsidR="008C7830" w:rsidRDefault="008C7830" w:rsidP="008C7830">
      <w:pPr>
        <w:pStyle w:val="Prrafodelista"/>
        <w:numPr>
          <w:ilvl w:val="1"/>
          <w:numId w:val="17"/>
        </w:numPr>
        <w:jc w:val="both"/>
        <w:rPr>
          <w:del w:id="1074" w:author="Regina Casanova" w:date="2017-06-26T16:02:00Z"/>
          <w:lang w:val="es-ES"/>
        </w:rPr>
      </w:pPr>
      <w:del w:id="1075" w:author="Regina Casanova" w:date="2017-06-26T16:02:00Z">
        <w:r>
          <w:rPr>
            <w:lang w:val="es-ES"/>
          </w:rPr>
          <w:delText>Totalmente de acuerdo</w:delText>
        </w:r>
      </w:del>
    </w:p>
    <w:p w14:paraId="3BE2EA09" w14:textId="77777777" w:rsidR="008C7830" w:rsidRDefault="008C7830" w:rsidP="008C7830">
      <w:pPr>
        <w:pStyle w:val="Prrafodelista"/>
        <w:ind w:left="1440"/>
        <w:rPr>
          <w:del w:id="1076" w:author="Regina Casanova" w:date="2017-06-26T16:02:00Z"/>
          <w:lang w:val="es-ES"/>
        </w:rPr>
      </w:pPr>
    </w:p>
    <w:p w14:paraId="7CA1C825" w14:textId="3B778224" w:rsidR="00BA4F3C" w:rsidRDefault="00BA4F3C" w:rsidP="00BA4F3C">
      <w:pPr>
        <w:pStyle w:val="Prrafodelista"/>
        <w:numPr>
          <w:ilvl w:val="0"/>
          <w:numId w:val="17"/>
        </w:numPr>
        <w:rPr>
          <w:del w:id="1077" w:author="Regina Casanova" w:date="2017-06-26T16:02:00Z"/>
          <w:lang w:val="es-ES"/>
        </w:rPr>
      </w:pPr>
      <w:del w:id="1078" w:author="Regina Casanova" w:date="2017-06-26T16:02:00Z">
        <w:r>
          <w:rPr>
            <w:lang w:val="es-ES"/>
          </w:rPr>
          <w:delText>El SISA es amigable</w:delText>
        </w:r>
      </w:del>
    </w:p>
    <w:p w14:paraId="3F4BE6E3" w14:textId="77777777" w:rsidR="008C7830" w:rsidRPr="00552117" w:rsidRDefault="008C7830" w:rsidP="008C7830">
      <w:pPr>
        <w:pStyle w:val="Prrafodelista"/>
        <w:numPr>
          <w:ilvl w:val="1"/>
          <w:numId w:val="17"/>
        </w:numPr>
        <w:jc w:val="both"/>
        <w:rPr>
          <w:del w:id="1079" w:author="Regina Casanova" w:date="2017-06-26T16:02:00Z"/>
          <w:lang w:val="es-ES"/>
        </w:rPr>
      </w:pPr>
      <w:del w:id="1080" w:author="Regina Casanova" w:date="2017-06-26T16:02:00Z">
        <w:r w:rsidRPr="00552117">
          <w:rPr>
            <w:lang w:val="es-ES"/>
          </w:rPr>
          <w:delText>Totalmente en desacuerdo</w:delText>
        </w:r>
      </w:del>
    </w:p>
    <w:p w14:paraId="5DE55FDD" w14:textId="77777777" w:rsidR="008C7830" w:rsidRDefault="008C7830" w:rsidP="008C7830">
      <w:pPr>
        <w:pStyle w:val="Prrafodelista"/>
        <w:numPr>
          <w:ilvl w:val="1"/>
          <w:numId w:val="17"/>
        </w:numPr>
        <w:jc w:val="both"/>
        <w:rPr>
          <w:del w:id="1081" w:author="Regina Casanova" w:date="2017-06-26T16:02:00Z"/>
          <w:lang w:val="es-ES"/>
        </w:rPr>
      </w:pPr>
      <w:del w:id="1082" w:author="Regina Casanova" w:date="2017-06-26T16:02:00Z">
        <w:r>
          <w:rPr>
            <w:lang w:val="es-ES"/>
          </w:rPr>
          <w:delText>En Desacuerdo</w:delText>
        </w:r>
      </w:del>
    </w:p>
    <w:p w14:paraId="439B937A" w14:textId="77777777" w:rsidR="008C7830" w:rsidRDefault="008C7830" w:rsidP="008C7830">
      <w:pPr>
        <w:pStyle w:val="Prrafodelista"/>
        <w:numPr>
          <w:ilvl w:val="1"/>
          <w:numId w:val="17"/>
        </w:numPr>
        <w:jc w:val="both"/>
        <w:rPr>
          <w:del w:id="1083" w:author="Regina Casanova" w:date="2017-06-26T16:02:00Z"/>
          <w:lang w:val="es-ES"/>
        </w:rPr>
      </w:pPr>
      <w:del w:id="1084" w:author="Regina Casanova" w:date="2017-06-26T16:02:00Z">
        <w:r>
          <w:rPr>
            <w:lang w:val="es-ES"/>
          </w:rPr>
          <w:delText>Ni de acuerdo ni en desacuerdo</w:delText>
        </w:r>
      </w:del>
    </w:p>
    <w:p w14:paraId="42758244" w14:textId="77777777" w:rsidR="008C7830" w:rsidRDefault="008C7830" w:rsidP="008C7830">
      <w:pPr>
        <w:pStyle w:val="Prrafodelista"/>
        <w:numPr>
          <w:ilvl w:val="1"/>
          <w:numId w:val="17"/>
        </w:numPr>
        <w:jc w:val="both"/>
        <w:rPr>
          <w:del w:id="1085" w:author="Regina Casanova" w:date="2017-06-26T16:02:00Z"/>
          <w:lang w:val="es-ES"/>
        </w:rPr>
      </w:pPr>
      <w:del w:id="1086" w:author="Regina Casanova" w:date="2017-06-26T16:02:00Z">
        <w:r>
          <w:rPr>
            <w:lang w:val="es-ES"/>
          </w:rPr>
          <w:delText>De Acuerdo</w:delText>
        </w:r>
      </w:del>
    </w:p>
    <w:p w14:paraId="31134777" w14:textId="77777777" w:rsidR="008C7830" w:rsidRDefault="008C7830" w:rsidP="008C7830">
      <w:pPr>
        <w:pStyle w:val="Prrafodelista"/>
        <w:numPr>
          <w:ilvl w:val="1"/>
          <w:numId w:val="17"/>
        </w:numPr>
        <w:jc w:val="both"/>
        <w:rPr>
          <w:del w:id="1087" w:author="Regina Casanova" w:date="2017-06-26T16:02:00Z"/>
          <w:lang w:val="es-ES"/>
        </w:rPr>
      </w:pPr>
      <w:del w:id="1088" w:author="Regina Casanova" w:date="2017-06-26T16:02:00Z">
        <w:r>
          <w:rPr>
            <w:lang w:val="es-ES"/>
          </w:rPr>
          <w:delText>Totalmente de acuerdo</w:delText>
        </w:r>
      </w:del>
    </w:p>
    <w:p w14:paraId="25D03347" w14:textId="77777777" w:rsidR="008C7830" w:rsidRDefault="008C7830" w:rsidP="008C7830">
      <w:pPr>
        <w:pStyle w:val="Prrafodelista"/>
        <w:ind w:left="1440"/>
        <w:rPr>
          <w:del w:id="1089" w:author="Regina Casanova" w:date="2017-06-26T16:02:00Z"/>
          <w:lang w:val="es-ES"/>
        </w:rPr>
      </w:pPr>
    </w:p>
    <w:p w14:paraId="35B91AF0" w14:textId="13A8FDB4" w:rsidR="00BA4F3C" w:rsidRDefault="00BA4F3C" w:rsidP="00BA4F3C">
      <w:pPr>
        <w:pStyle w:val="Prrafodelista"/>
        <w:numPr>
          <w:ilvl w:val="0"/>
          <w:numId w:val="17"/>
        </w:numPr>
        <w:rPr>
          <w:del w:id="1090" w:author="Regina Casanova" w:date="2017-06-26T16:02:00Z"/>
          <w:lang w:val="es-ES"/>
        </w:rPr>
      </w:pPr>
      <w:del w:id="1091" w:author="Regina Casanova" w:date="2017-06-26T16:02:00Z">
        <w:r>
          <w:rPr>
            <w:lang w:val="es-ES"/>
          </w:rPr>
          <w:delText>Puedo utilizar el SISA sin instrucciones o un manual</w:delText>
        </w:r>
      </w:del>
    </w:p>
    <w:p w14:paraId="3EFF1EBF" w14:textId="77777777" w:rsidR="008C7830" w:rsidRPr="00552117" w:rsidRDefault="008C7830" w:rsidP="008C7830">
      <w:pPr>
        <w:pStyle w:val="Prrafodelista"/>
        <w:numPr>
          <w:ilvl w:val="1"/>
          <w:numId w:val="17"/>
        </w:numPr>
        <w:jc w:val="both"/>
        <w:rPr>
          <w:del w:id="1092" w:author="Regina Casanova" w:date="2017-06-26T16:02:00Z"/>
          <w:lang w:val="es-ES"/>
        </w:rPr>
      </w:pPr>
      <w:del w:id="1093" w:author="Regina Casanova" w:date="2017-06-26T16:02:00Z">
        <w:r w:rsidRPr="00552117">
          <w:rPr>
            <w:lang w:val="es-ES"/>
          </w:rPr>
          <w:delText>Totalmente en desacuerdo</w:delText>
        </w:r>
      </w:del>
    </w:p>
    <w:p w14:paraId="5C4B6239" w14:textId="77777777" w:rsidR="008C7830" w:rsidRDefault="008C7830" w:rsidP="008C7830">
      <w:pPr>
        <w:pStyle w:val="Prrafodelista"/>
        <w:numPr>
          <w:ilvl w:val="1"/>
          <w:numId w:val="17"/>
        </w:numPr>
        <w:jc w:val="both"/>
        <w:rPr>
          <w:del w:id="1094" w:author="Regina Casanova" w:date="2017-06-26T16:02:00Z"/>
          <w:lang w:val="es-ES"/>
        </w:rPr>
      </w:pPr>
      <w:del w:id="1095" w:author="Regina Casanova" w:date="2017-06-26T16:02:00Z">
        <w:r>
          <w:rPr>
            <w:lang w:val="es-ES"/>
          </w:rPr>
          <w:delText>En Desacuerdo</w:delText>
        </w:r>
      </w:del>
    </w:p>
    <w:p w14:paraId="53040091" w14:textId="77777777" w:rsidR="008C7830" w:rsidRDefault="008C7830" w:rsidP="008C7830">
      <w:pPr>
        <w:pStyle w:val="Prrafodelista"/>
        <w:numPr>
          <w:ilvl w:val="1"/>
          <w:numId w:val="17"/>
        </w:numPr>
        <w:jc w:val="both"/>
        <w:rPr>
          <w:del w:id="1096" w:author="Regina Casanova" w:date="2017-06-26T16:02:00Z"/>
          <w:lang w:val="es-ES"/>
        </w:rPr>
      </w:pPr>
      <w:del w:id="1097" w:author="Regina Casanova" w:date="2017-06-26T16:02:00Z">
        <w:r>
          <w:rPr>
            <w:lang w:val="es-ES"/>
          </w:rPr>
          <w:delText>Ni de acuerdo ni en desacuerdo</w:delText>
        </w:r>
      </w:del>
    </w:p>
    <w:p w14:paraId="5B96AF0A" w14:textId="77777777" w:rsidR="008C7830" w:rsidRDefault="008C7830" w:rsidP="008C7830">
      <w:pPr>
        <w:pStyle w:val="Prrafodelista"/>
        <w:numPr>
          <w:ilvl w:val="1"/>
          <w:numId w:val="17"/>
        </w:numPr>
        <w:jc w:val="both"/>
        <w:rPr>
          <w:del w:id="1098" w:author="Regina Casanova" w:date="2017-06-26T16:02:00Z"/>
          <w:lang w:val="es-ES"/>
        </w:rPr>
      </w:pPr>
      <w:del w:id="1099" w:author="Regina Casanova" w:date="2017-06-26T16:02:00Z">
        <w:r>
          <w:rPr>
            <w:lang w:val="es-ES"/>
          </w:rPr>
          <w:delText>De Acuerdo</w:delText>
        </w:r>
      </w:del>
    </w:p>
    <w:p w14:paraId="3EC5EFD8" w14:textId="77777777" w:rsidR="008C7830" w:rsidRDefault="008C7830" w:rsidP="008C7830">
      <w:pPr>
        <w:pStyle w:val="Prrafodelista"/>
        <w:numPr>
          <w:ilvl w:val="1"/>
          <w:numId w:val="17"/>
        </w:numPr>
        <w:jc w:val="both"/>
        <w:rPr>
          <w:del w:id="1100" w:author="Regina Casanova" w:date="2017-06-26T16:02:00Z"/>
          <w:lang w:val="es-ES"/>
        </w:rPr>
      </w:pPr>
      <w:del w:id="1101" w:author="Regina Casanova" w:date="2017-06-26T16:02:00Z">
        <w:r>
          <w:rPr>
            <w:lang w:val="es-ES"/>
          </w:rPr>
          <w:delText>Totalmente de acuerdo</w:delText>
        </w:r>
      </w:del>
    </w:p>
    <w:p w14:paraId="4BA97520" w14:textId="77777777" w:rsidR="008C7830" w:rsidRDefault="008C7830" w:rsidP="008C7830">
      <w:pPr>
        <w:pStyle w:val="Prrafodelista"/>
        <w:ind w:left="1440"/>
        <w:rPr>
          <w:del w:id="1102" w:author="Regina Casanova" w:date="2017-06-26T16:02:00Z"/>
          <w:lang w:val="es-ES"/>
        </w:rPr>
      </w:pPr>
    </w:p>
    <w:p w14:paraId="7F9295AD" w14:textId="77777777" w:rsidR="00E75BFC" w:rsidRDefault="00E75BFC" w:rsidP="00E75BFC">
      <w:pPr>
        <w:pStyle w:val="Prrafodelista"/>
        <w:numPr>
          <w:ilvl w:val="0"/>
          <w:numId w:val="17"/>
        </w:numPr>
        <w:rPr>
          <w:del w:id="1103" w:author="Regina Casanova" w:date="2017-06-26T16:02:00Z"/>
          <w:lang w:val="es-ES"/>
        </w:rPr>
      </w:pPr>
      <w:del w:id="1104" w:author="Regina Casanova" w:date="2017-06-26T16:02:00Z">
        <w:r>
          <w:rPr>
            <w:lang w:val="es-ES"/>
          </w:rPr>
          <w:delText>Aprendí a usar el SISA rápidamente</w:delText>
        </w:r>
      </w:del>
    </w:p>
    <w:p w14:paraId="1410DC56" w14:textId="77777777" w:rsidR="008C7830" w:rsidRPr="00552117" w:rsidRDefault="008C7830" w:rsidP="008C7830">
      <w:pPr>
        <w:pStyle w:val="Prrafodelista"/>
        <w:numPr>
          <w:ilvl w:val="1"/>
          <w:numId w:val="17"/>
        </w:numPr>
        <w:jc w:val="both"/>
        <w:rPr>
          <w:del w:id="1105" w:author="Regina Casanova" w:date="2017-06-26T16:02:00Z"/>
          <w:lang w:val="es-ES"/>
        </w:rPr>
      </w:pPr>
      <w:del w:id="1106" w:author="Regina Casanova" w:date="2017-06-26T16:02:00Z">
        <w:r w:rsidRPr="00552117">
          <w:rPr>
            <w:lang w:val="es-ES"/>
          </w:rPr>
          <w:delText>Totalmente en desacuerdo</w:delText>
        </w:r>
      </w:del>
    </w:p>
    <w:p w14:paraId="65E18424" w14:textId="77777777" w:rsidR="008C7830" w:rsidRDefault="008C7830" w:rsidP="008C7830">
      <w:pPr>
        <w:pStyle w:val="Prrafodelista"/>
        <w:numPr>
          <w:ilvl w:val="1"/>
          <w:numId w:val="17"/>
        </w:numPr>
        <w:jc w:val="both"/>
        <w:rPr>
          <w:del w:id="1107" w:author="Regina Casanova" w:date="2017-06-26T16:02:00Z"/>
          <w:lang w:val="es-ES"/>
        </w:rPr>
      </w:pPr>
      <w:del w:id="1108" w:author="Regina Casanova" w:date="2017-06-26T16:02:00Z">
        <w:r>
          <w:rPr>
            <w:lang w:val="es-ES"/>
          </w:rPr>
          <w:delText>En Desacuerdo</w:delText>
        </w:r>
      </w:del>
    </w:p>
    <w:p w14:paraId="17973C10" w14:textId="77777777" w:rsidR="008C7830" w:rsidRDefault="008C7830" w:rsidP="008C7830">
      <w:pPr>
        <w:pStyle w:val="Prrafodelista"/>
        <w:numPr>
          <w:ilvl w:val="1"/>
          <w:numId w:val="17"/>
        </w:numPr>
        <w:jc w:val="both"/>
        <w:rPr>
          <w:del w:id="1109" w:author="Regina Casanova" w:date="2017-06-26T16:02:00Z"/>
          <w:lang w:val="es-ES"/>
        </w:rPr>
      </w:pPr>
      <w:del w:id="1110" w:author="Regina Casanova" w:date="2017-06-26T16:02:00Z">
        <w:r>
          <w:rPr>
            <w:lang w:val="es-ES"/>
          </w:rPr>
          <w:delText>Ni de acuerdo ni en desacuerdo</w:delText>
        </w:r>
      </w:del>
    </w:p>
    <w:p w14:paraId="1FE7E344" w14:textId="77777777" w:rsidR="008C7830" w:rsidRDefault="008C7830" w:rsidP="008C7830">
      <w:pPr>
        <w:pStyle w:val="Prrafodelista"/>
        <w:numPr>
          <w:ilvl w:val="1"/>
          <w:numId w:val="17"/>
        </w:numPr>
        <w:jc w:val="both"/>
        <w:rPr>
          <w:del w:id="1111" w:author="Regina Casanova" w:date="2017-06-26T16:02:00Z"/>
          <w:lang w:val="es-ES"/>
        </w:rPr>
      </w:pPr>
      <w:del w:id="1112" w:author="Regina Casanova" w:date="2017-06-26T16:02:00Z">
        <w:r>
          <w:rPr>
            <w:lang w:val="es-ES"/>
          </w:rPr>
          <w:delText>De Acuerdo</w:delText>
        </w:r>
      </w:del>
    </w:p>
    <w:p w14:paraId="1E067D0D" w14:textId="77777777" w:rsidR="008C7830" w:rsidRDefault="008C7830" w:rsidP="008C7830">
      <w:pPr>
        <w:pStyle w:val="Prrafodelista"/>
        <w:numPr>
          <w:ilvl w:val="1"/>
          <w:numId w:val="17"/>
        </w:numPr>
        <w:jc w:val="both"/>
        <w:rPr>
          <w:del w:id="1113" w:author="Regina Casanova" w:date="2017-06-26T16:02:00Z"/>
          <w:lang w:val="es-ES"/>
        </w:rPr>
      </w:pPr>
      <w:del w:id="1114" w:author="Regina Casanova" w:date="2017-06-26T16:02:00Z">
        <w:r>
          <w:rPr>
            <w:lang w:val="es-ES"/>
          </w:rPr>
          <w:delText>Totalmente de acuerdo</w:delText>
        </w:r>
      </w:del>
    </w:p>
    <w:p w14:paraId="66B3A013" w14:textId="77777777" w:rsidR="008C7830" w:rsidRDefault="008C7830" w:rsidP="008C7830">
      <w:pPr>
        <w:pStyle w:val="Prrafodelista"/>
        <w:ind w:left="1440"/>
        <w:rPr>
          <w:del w:id="1115" w:author="Regina Casanova" w:date="2017-06-26T16:02:00Z"/>
          <w:lang w:val="es-ES"/>
        </w:rPr>
      </w:pPr>
    </w:p>
    <w:p w14:paraId="4C679B3F" w14:textId="77777777" w:rsidR="00E75BFC" w:rsidRDefault="00E75BFC" w:rsidP="00E75BFC">
      <w:pPr>
        <w:pStyle w:val="Prrafodelista"/>
        <w:numPr>
          <w:ilvl w:val="0"/>
          <w:numId w:val="17"/>
        </w:numPr>
        <w:rPr>
          <w:del w:id="1116" w:author="Regina Casanova" w:date="2017-06-26T16:02:00Z"/>
          <w:lang w:val="es-ES"/>
        </w:rPr>
      </w:pPr>
      <w:del w:id="1117" w:author="Regina Casanova" w:date="2017-06-26T16:02:00Z">
        <w:r>
          <w:rPr>
            <w:lang w:val="es-ES"/>
          </w:rPr>
          <w:delText>Es fácil aprender a usar el SISA</w:delText>
        </w:r>
      </w:del>
    </w:p>
    <w:p w14:paraId="6C7829F5" w14:textId="77777777" w:rsidR="008C7830" w:rsidRPr="00552117" w:rsidRDefault="008C7830" w:rsidP="008C7830">
      <w:pPr>
        <w:pStyle w:val="Prrafodelista"/>
        <w:numPr>
          <w:ilvl w:val="1"/>
          <w:numId w:val="17"/>
        </w:numPr>
        <w:jc w:val="both"/>
        <w:rPr>
          <w:del w:id="1118" w:author="Regina Casanova" w:date="2017-06-26T16:02:00Z"/>
          <w:lang w:val="es-ES"/>
        </w:rPr>
      </w:pPr>
      <w:del w:id="1119" w:author="Regina Casanova" w:date="2017-06-26T16:02:00Z">
        <w:r w:rsidRPr="00552117">
          <w:rPr>
            <w:lang w:val="es-ES"/>
          </w:rPr>
          <w:delText>Totalmente en desacuerdo</w:delText>
        </w:r>
      </w:del>
    </w:p>
    <w:p w14:paraId="58EE7B16" w14:textId="77777777" w:rsidR="008C7830" w:rsidRDefault="008C7830" w:rsidP="008C7830">
      <w:pPr>
        <w:pStyle w:val="Prrafodelista"/>
        <w:numPr>
          <w:ilvl w:val="1"/>
          <w:numId w:val="17"/>
        </w:numPr>
        <w:jc w:val="both"/>
        <w:rPr>
          <w:del w:id="1120" w:author="Regina Casanova" w:date="2017-06-26T16:02:00Z"/>
          <w:lang w:val="es-ES"/>
        </w:rPr>
      </w:pPr>
      <w:del w:id="1121" w:author="Regina Casanova" w:date="2017-06-26T16:02:00Z">
        <w:r>
          <w:rPr>
            <w:lang w:val="es-ES"/>
          </w:rPr>
          <w:delText>En Desacuerdo</w:delText>
        </w:r>
      </w:del>
    </w:p>
    <w:p w14:paraId="4FF4E829" w14:textId="77777777" w:rsidR="008C7830" w:rsidRDefault="008C7830" w:rsidP="008C7830">
      <w:pPr>
        <w:pStyle w:val="Prrafodelista"/>
        <w:numPr>
          <w:ilvl w:val="1"/>
          <w:numId w:val="17"/>
        </w:numPr>
        <w:jc w:val="both"/>
        <w:rPr>
          <w:del w:id="1122" w:author="Regina Casanova" w:date="2017-06-26T16:02:00Z"/>
          <w:lang w:val="es-ES"/>
        </w:rPr>
      </w:pPr>
      <w:del w:id="1123" w:author="Regina Casanova" w:date="2017-06-26T16:02:00Z">
        <w:r>
          <w:rPr>
            <w:lang w:val="es-ES"/>
          </w:rPr>
          <w:delText>Ni de acuerdo ni en desacuerdo</w:delText>
        </w:r>
      </w:del>
    </w:p>
    <w:p w14:paraId="017B5FB0" w14:textId="77777777" w:rsidR="008C7830" w:rsidRDefault="008C7830" w:rsidP="008C7830">
      <w:pPr>
        <w:pStyle w:val="Prrafodelista"/>
        <w:numPr>
          <w:ilvl w:val="1"/>
          <w:numId w:val="17"/>
        </w:numPr>
        <w:jc w:val="both"/>
        <w:rPr>
          <w:del w:id="1124" w:author="Regina Casanova" w:date="2017-06-26T16:02:00Z"/>
          <w:lang w:val="es-ES"/>
        </w:rPr>
      </w:pPr>
      <w:del w:id="1125" w:author="Regina Casanova" w:date="2017-06-26T16:02:00Z">
        <w:r>
          <w:rPr>
            <w:lang w:val="es-ES"/>
          </w:rPr>
          <w:delText>De Acuerdo</w:delText>
        </w:r>
      </w:del>
    </w:p>
    <w:p w14:paraId="7512A0E6" w14:textId="77777777" w:rsidR="008C7830" w:rsidRDefault="008C7830" w:rsidP="008C7830">
      <w:pPr>
        <w:pStyle w:val="Prrafodelista"/>
        <w:numPr>
          <w:ilvl w:val="1"/>
          <w:numId w:val="17"/>
        </w:numPr>
        <w:jc w:val="both"/>
        <w:rPr>
          <w:del w:id="1126" w:author="Regina Casanova" w:date="2017-06-26T16:02:00Z"/>
          <w:lang w:val="es-ES"/>
        </w:rPr>
      </w:pPr>
      <w:del w:id="1127" w:author="Regina Casanova" w:date="2017-06-26T16:02:00Z">
        <w:r>
          <w:rPr>
            <w:lang w:val="es-ES"/>
          </w:rPr>
          <w:delText>Totalmente de acuerdo</w:delText>
        </w:r>
      </w:del>
    </w:p>
    <w:p w14:paraId="4A8F09CF" w14:textId="77777777" w:rsidR="008C7830" w:rsidRDefault="008C7830" w:rsidP="008C7830">
      <w:pPr>
        <w:pStyle w:val="Prrafodelista"/>
        <w:ind w:left="1440"/>
        <w:rPr>
          <w:del w:id="1128" w:author="Regina Casanova" w:date="2017-06-26T16:02:00Z"/>
          <w:lang w:val="es-ES"/>
        </w:rPr>
      </w:pPr>
    </w:p>
    <w:p w14:paraId="248E8F5B" w14:textId="77777777" w:rsidR="00C70A98" w:rsidRDefault="00C70A98" w:rsidP="00C70A98">
      <w:pPr>
        <w:pStyle w:val="Prrafodelista"/>
        <w:numPr>
          <w:ilvl w:val="0"/>
          <w:numId w:val="17"/>
        </w:numPr>
        <w:rPr>
          <w:del w:id="1129" w:author="Regina Casanova" w:date="2017-06-26T16:02:00Z"/>
          <w:lang w:val="es-ES"/>
        </w:rPr>
      </w:pPr>
      <w:del w:id="1130" w:author="Regina Casanova" w:date="2017-06-26T16:02:00Z">
        <w:r>
          <w:rPr>
            <w:lang w:val="es-ES"/>
          </w:rPr>
          <w:delText>Imagino que la mayoría de personas aprenderán rápidamente a utilizar el SISA</w:delText>
        </w:r>
      </w:del>
    </w:p>
    <w:p w14:paraId="3BC81092" w14:textId="77777777" w:rsidR="008C7830" w:rsidRPr="00552117" w:rsidRDefault="008C7830" w:rsidP="008C7830">
      <w:pPr>
        <w:pStyle w:val="Prrafodelista"/>
        <w:numPr>
          <w:ilvl w:val="1"/>
          <w:numId w:val="17"/>
        </w:numPr>
        <w:jc w:val="both"/>
        <w:rPr>
          <w:del w:id="1131" w:author="Regina Casanova" w:date="2017-06-26T16:02:00Z"/>
          <w:lang w:val="es-ES"/>
        </w:rPr>
      </w:pPr>
      <w:del w:id="1132" w:author="Regina Casanova" w:date="2017-06-26T16:02:00Z">
        <w:r w:rsidRPr="00552117">
          <w:rPr>
            <w:lang w:val="es-ES"/>
          </w:rPr>
          <w:delText>Totalmente en desacuerdo</w:delText>
        </w:r>
      </w:del>
    </w:p>
    <w:p w14:paraId="05308F3A" w14:textId="77777777" w:rsidR="008C7830" w:rsidRDefault="008C7830" w:rsidP="008C7830">
      <w:pPr>
        <w:pStyle w:val="Prrafodelista"/>
        <w:numPr>
          <w:ilvl w:val="1"/>
          <w:numId w:val="17"/>
        </w:numPr>
        <w:jc w:val="both"/>
        <w:rPr>
          <w:del w:id="1133" w:author="Regina Casanova" w:date="2017-06-26T16:02:00Z"/>
          <w:lang w:val="es-ES"/>
        </w:rPr>
      </w:pPr>
      <w:del w:id="1134" w:author="Regina Casanova" w:date="2017-06-26T16:02:00Z">
        <w:r>
          <w:rPr>
            <w:lang w:val="es-ES"/>
          </w:rPr>
          <w:delText>En Desacuerdo</w:delText>
        </w:r>
      </w:del>
    </w:p>
    <w:p w14:paraId="32F363E9" w14:textId="77777777" w:rsidR="008C7830" w:rsidRDefault="008C7830" w:rsidP="008C7830">
      <w:pPr>
        <w:pStyle w:val="Prrafodelista"/>
        <w:numPr>
          <w:ilvl w:val="1"/>
          <w:numId w:val="17"/>
        </w:numPr>
        <w:jc w:val="both"/>
        <w:rPr>
          <w:del w:id="1135" w:author="Regina Casanova" w:date="2017-06-26T16:02:00Z"/>
          <w:lang w:val="es-ES"/>
        </w:rPr>
      </w:pPr>
      <w:del w:id="1136" w:author="Regina Casanova" w:date="2017-06-26T16:02:00Z">
        <w:r>
          <w:rPr>
            <w:lang w:val="es-ES"/>
          </w:rPr>
          <w:delText>Ni de acuerdo ni en desacuerdo</w:delText>
        </w:r>
      </w:del>
    </w:p>
    <w:p w14:paraId="3E4CB231" w14:textId="77777777" w:rsidR="008C7830" w:rsidRDefault="008C7830" w:rsidP="008C7830">
      <w:pPr>
        <w:pStyle w:val="Prrafodelista"/>
        <w:numPr>
          <w:ilvl w:val="1"/>
          <w:numId w:val="17"/>
        </w:numPr>
        <w:jc w:val="both"/>
        <w:rPr>
          <w:del w:id="1137" w:author="Regina Casanova" w:date="2017-06-26T16:02:00Z"/>
          <w:lang w:val="es-ES"/>
        </w:rPr>
      </w:pPr>
      <w:del w:id="1138" w:author="Regina Casanova" w:date="2017-06-26T16:02:00Z">
        <w:r>
          <w:rPr>
            <w:lang w:val="es-ES"/>
          </w:rPr>
          <w:delText>De Acuerdo</w:delText>
        </w:r>
      </w:del>
    </w:p>
    <w:p w14:paraId="1F5CE5C2" w14:textId="77777777" w:rsidR="008C7830" w:rsidRDefault="008C7830" w:rsidP="008C7830">
      <w:pPr>
        <w:pStyle w:val="Prrafodelista"/>
        <w:numPr>
          <w:ilvl w:val="1"/>
          <w:numId w:val="17"/>
        </w:numPr>
        <w:jc w:val="both"/>
        <w:rPr>
          <w:del w:id="1139" w:author="Regina Casanova" w:date="2017-06-26T16:02:00Z"/>
          <w:lang w:val="es-ES"/>
        </w:rPr>
      </w:pPr>
      <w:del w:id="1140" w:author="Regina Casanova" w:date="2017-06-26T16:02:00Z">
        <w:r>
          <w:rPr>
            <w:lang w:val="es-ES"/>
          </w:rPr>
          <w:delText>Totalmente de acuerdo</w:delText>
        </w:r>
      </w:del>
    </w:p>
    <w:p w14:paraId="79F80AED" w14:textId="77777777" w:rsidR="008C7830" w:rsidRDefault="008C7830" w:rsidP="008C7830">
      <w:pPr>
        <w:pStyle w:val="Prrafodelista"/>
        <w:ind w:left="1440"/>
        <w:rPr>
          <w:del w:id="1141" w:author="Regina Casanova" w:date="2017-06-26T16:02:00Z"/>
          <w:lang w:val="es-ES"/>
        </w:rPr>
      </w:pPr>
    </w:p>
    <w:p w14:paraId="05CEC6B5" w14:textId="524DD575" w:rsidR="00C70A98" w:rsidRDefault="002D30D6" w:rsidP="00C70A98">
      <w:pPr>
        <w:pStyle w:val="Prrafodelista"/>
        <w:numPr>
          <w:ilvl w:val="0"/>
          <w:numId w:val="17"/>
        </w:numPr>
        <w:rPr>
          <w:del w:id="1142" w:author="Regina Casanova" w:date="2017-06-26T16:02:00Z"/>
          <w:lang w:val="es-ES"/>
        </w:rPr>
      </w:pPr>
      <w:del w:id="1143" w:author="Regina Casanova" w:date="2017-06-26T16:02:00Z">
        <w:r>
          <w:rPr>
            <w:lang w:val="es-ES"/>
          </w:rPr>
          <w:delText>No n</w:delText>
        </w:r>
        <w:r w:rsidR="00C70A98">
          <w:rPr>
            <w:lang w:val="es-ES"/>
          </w:rPr>
          <w:delText xml:space="preserve">ecesito aprender muchas cosas antes de poder utilizar el </w:delText>
        </w:r>
        <w:r w:rsidR="00ED56F0">
          <w:rPr>
            <w:lang w:val="es-ES"/>
          </w:rPr>
          <w:delText>SISA</w:delText>
        </w:r>
      </w:del>
    </w:p>
    <w:p w14:paraId="3E62EBE1" w14:textId="77777777" w:rsidR="008C7830" w:rsidRPr="00552117" w:rsidRDefault="008C7830" w:rsidP="008C7830">
      <w:pPr>
        <w:pStyle w:val="Prrafodelista"/>
        <w:numPr>
          <w:ilvl w:val="1"/>
          <w:numId w:val="17"/>
        </w:numPr>
        <w:jc w:val="both"/>
        <w:rPr>
          <w:del w:id="1144" w:author="Regina Casanova" w:date="2017-06-26T16:02:00Z"/>
          <w:lang w:val="es-ES"/>
        </w:rPr>
      </w:pPr>
      <w:del w:id="1145" w:author="Regina Casanova" w:date="2017-06-26T16:02:00Z">
        <w:r w:rsidRPr="00552117">
          <w:rPr>
            <w:lang w:val="es-ES"/>
          </w:rPr>
          <w:delText>Totalmente en desacuerdo</w:delText>
        </w:r>
      </w:del>
    </w:p>
    <w:p w14:paraId="73FFF12D" w14:textId="77777777" w:rsidR="008C7830" w:rsidRDefault="008C7830" w:rsidP="008C7830">
      <w:pPr>
        <w:pStyle w:val="Prrafodelista"/>
        <w:numPr>
          <w:ilvl w:val="1"/>
          <w:numId w:val="17"/>
        </w:numPr>
        <w:jc w:val="both"/>
        <w:rPr>
          <w:del w:id="1146" w:author="Regina Casanova" w:date="2017-06-26T16:02:00Z"/>
          <w:lang w:val="es-ES"/>
        </w:rPr>
      </w:pPr>
      <w:del w:id="1147" w:author="Regina Casanova" w:date="2017-06-26T16:02:00Z">
        <w:r>
          <w:rPr>
            <w:lang w:val="es-ES"/>
          </w:rPr>
          <w:delText>En Desacuerdo</w:delText>
        </w:r>
      </w:del>
    </w:p>
    <w:p w14:paraId="3CD42E67" w14:textId="77777777" w:rsidR="008C7830" w:rsidRDefault="008C7830" w:rsidP="008C7830">
      <w:pPr>
        <w:pStyle w:val="Prrafodelista"/>
        <w:numPr>
          <w:ilvl w:val="1"/>
          <w:numId w:val="17"/>
        </w:numPr>
        <w:jc w:val="both"/>
        <w:rPr>
          <w:del w:id="1148" w:author="Regina Casanova" w:date="2017-06-26T16:02:00Z"/>
          <w:lang w:val="es-ES"/>
        </w:rPr>
      </w:pPr>
      <w:del w:id="1149" w:author="Regina Casanova" w:date="2017-06-26T16:02:00Z">
        <w:r>
          <w:rPr>
            <w:lang w:val="es-ES"/>
          </w:rPr>
          <w:delText>Ni de acuerdo ni en desacuerdo</w:delText>
        </w:r>
      </w:del>
    </w:p>
    <w:p w14:paraId="3305045A" w14:textId="77777777" w:rsidR="008C7830" w:rsidRDefault="008C7830" w:rsidP="008C7830">
      <w:pPr>
        <w:pStyle w:val="Prrafodelista"/>
        <w:numPr>
          <w:ilvl w:val="1"/>
          <w:numId w:val="17"/>
        </w:numPr>
        <w:jc w:val="both"/>
        <w:rPr>
          <w:del w:id="1150" w:author="Regina Casanova" w:date="2017-06-26T16:02:00Z"/>
          <w:lang w:val="es-ES"/>
        </w:rPr>
      </w:pPr>
      <w:del w:id="1151" w:author="Regina Casanova" w:date="2017-06-26T16:02:00Z">
        <w:r>
          <w:rPr>
            <w:lang w:val="es-ES"/>
          </w:rPr>
          <w:delText>De Acuerdo</w:delText>
        </w:r>
      </w:del>
    </w:p>
    <w:p w14:paraId="6284CFDA" w14:textId="77777777" w:rsidR="008C7830" w:rsidRDefault="008C7830" w:rsidP="008C7830">
      <w:pPr>
        <w:pStyle w:val="Prrafodelista"/>
        <w:numPr>
          <w:ilvl w:val="1"/>
          <w:numId w:val="17"/>
        </w:numPr>
        <w:jc w:val="both"/>
        <w:rPr>
          <w:del w:id="1152" w:author="Regina Casanova" w:date="2017-06-26T16:02:00Z"/>
          <w:lang w:val="es-ES"/>
        </w:rPr>
      </w:pPr>
      <w:del w:id="1153" w:author="Regina Casanova" w:date="2017-06-26T16:02:00Z">
        <w:r>
          <w:rPr>
            <w:lang w:val="es-ES"/>
          </w:rPr>
          <w:delText>Totalmente de acuerdo</w:delText>
        </w:r>
      </w:del>
    </w:p>
    <w:p w14:paraId="1C26D243" w14:textId="77777777" w:rsidR="008C7830" w:rsidRPr="002D30D6" w:rsidRDefault="008C7830" w:rsidP="002D30D6">
      <w:pPr>
        <w:rPr>
          <w:del w:id="1154" w:author="Regina Casanova" w:date="2017-06-26T16:02:00Z"/>
          <w:lang w:val="es-ES"/>
        </w:rPr>
      </w:pPr>
    </w:p>
    <w:p w14:paraId="6FC2C21D" w14:textId="53B05E74" w:rsidR="00C70A98" w:rsidRDefault="002D30D6" w:rsidP="00E75BFC">
      <w:pPr>
        <w:pStyle w:val="Prrafodelista"/>
        <w:numPr>
          <w:ilvl w:val="0"/>
          <w:numId w:val="17"/>
        </w:numPr>
        <w:rPr>
          <w:del w:id="1155" w:author="Regina Casanova" w:date="2017-06-26T16:02:00Z"/>
          <w:lang w:val="es-ES"/>
        </w:rPr>
      </w:pPr>
      <w:del w:id="1156" w:author="Regina Casanova" w:date="2017-06-26T16:02:00Z">
        <w:r>
          <w:rPr>
            <w:lang w:val="es-ES"/>
          </w:rPr>
          <w:delText>Dudo</w:delText>
        </w:r>
        <w:r w:rsidR="00C70A98" w:rsidRPr="00ED56F0">
          <w:rPr>
            <w:lang w:val="es-ES"/>
          </w:rPr>
          <w:delText xml:space="preserve"> que necesitaría el apoyo de personal técnico para poder utilizar el SISA</w:delText>
        </w:r>
      </w:del>
    </w:p>
    <w:p w14:paraId="011FD138" w14:textId="77777777" w:rsidR="002D30D6" w:rsidRPr="00552117" w:rsidRDefault="002D30D6" w:rsidP="002D30D6">
      <w:pPr>
        <w:pStyle w:val="Prrafodelista"/>
        <w:numPr>
          <w:ilvl w:val="1"/>
          <w:numId w:val="17"/>
        </w:numPr>
        <w:jc w:val="both"/>
        <w:rPr>
          <w:del w:id="1157" w:author="Regina Casanova" w:date="2017-06-26T16:02:00Z"/>
          <w:lang w:val="es-ES"/>
        </w:rPr>
      </w:pPr>
      <w:del w:id="1158" w:author="Regina Casanova" w:date="2017-06-26T16:02:00Z">
        <w:r w:rsidRPr="00552117">
          <w:rPr>
            <w:lang w:val="es-ES"/>
          </w:rPr>
          <w:delText>Totalmente en desacuerdo</w:delText>
        </w:r>
      </w:del>
    </w:p>
    <w:p w14:paraId="3CA9FF6D" w14:textId="77777777" w:rsidR="002D30D6" w:rsidRDefault="002D30D6" w:rsidP="002D30D6">
      <w:pPr>
        <w:pStyle w:val="Prrafodelista"/>
        <w:numPr>
          <w:ilvl w:val="1"/>
          <w:numId w:val="17"/>
        </w:numPr>
        <w:jc w:val="both"/>
        <w:rPr>
          <w:del w:id="1159" w:author="Regina Casanova" w:date="2017-06-26T16:02:00Z"/>
          <w:lang w:val="es-ES"/>
        </w:rPr>
      </w:pPr>
      <w:del w:id="1160" w:author="Regina Casanova" w:date="2017-06-26T16:02:00Z">
        <w:r>
          <w:rPr>
            <w:lang w:val="es-ES"/>
          </w:rPr>
          <w:delText>En Desacuerdo</w:delText>
        </w:r>
      </w:del>
    </w:p>
    <w:p w14:paraId="60B8C746" w14:textId="77777777" w:rsidR="002D30D6" w:rsidRDefault="002D30D6" w:rsidP="002D30D6">
      <w:pPr>
        <w:pStyle w:val="Prrafodelista"/>
        <w:numPr>
          <w:ilvl w:val="1"/>
          <w:numId w:val="17"/>
        </w:numPr>
        <w:jc w:val="both"/>
        <w:rPr>
          <w:del w:id="1161" w:author="Regina Casanova" w:date="2017-06-26T16:02:00Z"/>
          <w:lang w:val="es-ES"/>
        </w:rPr>
      </w:pPr>
      <w:del w:id="1162" w:author="Regina Casanova" w:date="2017-06-26T16:02:00Z">
        <w:r>
          <w:rPr>
            <w:lang w:val="es-ES"/>
          </w:rPr>
          <w:delText>Ni de acuerdo ni en desacuerdo</w:delText>
        </w:r>
      </w:del>
    </w:p>
    <w:p w14:paraId="2BC1A318" w14:textId="77777777" w:rsidR="002D30D6" w:rsidRDefault="002D30D6" w:rsidP="002D30D6">
      <w:pPr>
        <w:pStyle w:val="Prrafodelista"/>
        <w:numPr>
          <w:ilvl w:val="1"/>
          <w:numId w:val="17"/>
        </w:numPr>
        <w:jc w:val="both"/>
        <w:rPr>
          <w:del w:id="1163" w:author="Regina Casanova" w:date="2017-06-26T16:02:00Z"/>
          <w:lang w:val="es-ES"/>
        </w:rPr>
      </w:pPr>
      <w:del w:id="1164" w:author="Regina Casanova" w:date="2017-06-26T16:02:00Z">
        <w:r>
          <w:rPr>
            <w:lang w:val="es-ES"/>
          </w:rPr>
          <w:delText>De Acuerdo</w:delText>
        </w:r>
      </w:del>
    </w:p>
    <w:p w14:paraId="3E9AA151" w14:textId="77777777" w:rsidR="002D30D6" w:rsidRDefault="002D30D6" w:rsidP="002D30D6">
      <w:pPr>
        <w:pStyle w:val="Prrafodelista"/>
        <w:numPr>
          <w:ilvl w:val="1"/>
          <w:numId w:val="17"/>
        </w:numPr>
        <w:jc w:val="both"/>
        <w:rPr>
          <w:del w:id="1165" w:author="Regina Casanova" w:date="2017-06-26T16:02:00Z"/>
          <w:lang w:val="es-ES"/>
        </w:rPr>
      </w:pPr>
      <w:del w:id="1166" w:author="Regina Casanova" w:date="2017-06-26T16:02:00Z">
        <w:r>
          <w:rPr>
            <w:lang w:val="es-ES"/>
          </w:rPr>
          <w:delText>Totalmente de acuerdo</w:delText>
        </w:r>
      </w:del>
    </w:p>
    <w:p w14:paraId="3024716B" w14:textId="77777777" w:rsidR="002D30D6" w:rsidRPr="00ED56F0" w:rsidRDefault="002D30D6" w:rsidP="00377A7C">
      <w:pPr>
        <w:pStyle w:val="Prrafodelista"/>
        <w:numPr>
          <w:ilvl w:val="0"/>
          <w:numId w:val="27"/>
        </w:numPr>
        <w:jc w:val="both"/>
        <w:rPr>
          <w:lang w:val="es-ES"/>
        </w:rPr>
        <w:pPrChange w:id="1167" w:author="Regina Casanova" w:date="2017-06-26T16:02:00Z">
          <w:pPr>
            <w:pStyle w:val="Prrafodelista"/>
            <w:ind w:left="1440"/>
          </w:pPr>
        </w:pPrChange>
      </w:pPr>
      <w:moveFromRangeStart w:id="1168" w:author="Regina Casanova" w:date="2017-06-26T16:02:00Z" w:name="move486256294"/>
    </w:p>
    <w:p w14:paraId="061FCA28" w14:textId="77777777" w:rsidR="00B61FCF" w:rsidRPr="002F46B8" w:rsidRDefault="00935393" w:rsidP="00377A7C">
      <w:pPr>
        <w:widowControl w:val="0"/>
        <w:autoSpaceDE w:val="0"/>
        <w:autoSpaceDN w:val="0"/>
        <w:adjustRightInd w:val="0"/>
        <w:ind w:left="640" w:hanging="640"/>
        <w:rPr>
          <w:ins w:id="1169" w:author="Regina Casanova" w:date="2017-06-26T16:02:00Z"/>
          <w:lang w:val="en-US"/>
        </w:rPr>
      </w:pPr>
      <w:moveFrom w:id="1170" w:author="Regina Casanova" w:date="2017-06-26T16:02:00Z">
        <w:r w:rsidRPr="004C49F5">
          <w:rPr>
            <w:lang w:val="es-ES"/>
            <w:rPrChange w:id="1171" w:author="Regina Casanova" w:date="2017-06-26T16:02:00Z">
              <w:rPr>
                <w:b/>
                <w:lang w:val="es-ES"/>
              </w:rPr>
            </w:rPrChange>
          </w:rPr>
          <w:t>Satisfacción</w:t>
        </w:r>
      </w:moveFrom>
      <w:moveFromRangeEnd w:id="1168"/>
    </w:p>
    <w:p w14:paraId="62CAD8B5" w14:textId="017A48ED" w:rsidR="00935393" w:rsidRDefault="000973A1" w:rsidP="00935393">
      <w:pPr>
        <w:rPr>
          <w:del w:id="1172" w:author="Regina Casanova" w:date="2017-06-26T16:02:00Z"/>
          <w:b/>
          <w:lang w:val="es-ES"/>
        </w:rPr>
      </w:pPr>
      <w:del w:id="1173" w:author="Regina Casanova" w:date="2017-06-26T16:02:00Z">
        <w:r w:rsidRPr="00CE22C1">
          <w:rPr>
            <w:b/>
            <w:lang w:val="es-ES"/>
          </w:rPr>
          <w:delText xml:space="preserve"> e Intención de Uso</w:delText>
        </w:r>
      </w:del>
    </w:p>
    <w:p w14:paraId="2D92501F" w14:textId="77777777" w:rsidR="00CE22C1" w:rsidRDefault="00CE22C1" w:rsidP="00935393">
      <w:pPr>
        <w:rPr>
          <w:del w:id="1174" w:author="Regina Casanova" w:date="2017-06-26T16:02:00Z"/>
          <w:b/>
          <w:lang w:val="es-ES"/>
        </w:rPr>
      </w:pPr>
    </w:p>
    <w:p w14:paraId="047BFE0A" w14:textId="2296382A" w:rsidR="00CE22C1" w:rsidRDefault="00CE22C1" w:rsidP="00CE22C1">
      <w:pPr>
        <w:rPr>
          <w:del w:id="1175" w:author="Regina Casanova" w:date="2017-06-26T16:02:00Z"/>
          <w:lang w:val="es-ES"/>
        </w:rPr>
      </w:pPr>
      <w:del w:id="1176" w:author="Regina Casanova" w:date="2017-06-26T16:02:00Z">
        <w:r>
          <w:rPr>
            <w:lang w:val="es-ES"/>
          </w:rPr>
          <w:delText>Todas las preguntas de esta sección se refieren a la satisfacción e intención de uso del SISA (Sistema Interno para Solicitudes del Asegurado)</w:delText>
        </w:r>
      </w:del>
    </w:p>
    <w:p w14:paraId="26AB5493" w14:textId="77777777" w:rsidR="00935393" w:rsidRDefault="00935393" w:rsidP="00935393">
      <w:pPr>
        <w:rPr>
          <w:del w:id="1177" w:author="Regina Casanova" w:date="2017-06-26T16:02:00Z"/>
          <w:lang w:val="es-ES"/>
        </w:rPr>
      </w:pPr>
    </w:p>
    <w:p w14:paraId="25699E78" w14:textId="6CE3117B" w:rsidR="00935393" w:rsidRDefault="00935393" w:rsidP="00935393">
      <w:pPr>
        <w:pStyle w:val="Prrafodelista"/>
        <w:numPr>
          <w:ilvl w:val="0"/>
          <w:numId w:val="17"/>
        </w:numPr>
        <w:rPr>
          <w:del w:id="1178" w:author="Regina Casanova" w:date="2017-06-26T16:02:00Z"/>
          <w:lang w:val="es-ES"/>
        </w:rPr>
      </w:pPr>
      <w:del w:id="1179" w:author="Regina Casanova" w:date="2017-06-26T16:02:00Z">
        <w:r>
          <w:rPr>
            <w:lang w:val="es-ES"/>
          </w:rPr>
          <w:delText>M</w:delText>
        </w:r>
        <w:r w:rsidR="00594D9B">
          <w:rPr>
            <w:lang w:val="es-ES"/>
          </w:rPr>
          <w:delText>e encuentro sa</w:delText>
        </w:r>
        <w:r>
          <w:rPr>
            <w:lang w:val="es-ES"/>
          </w:rPr>
          <w:delText>ti</w:delText>
        </w:r>
        <w:r w:rsidR="00594D9B">
          <w:rPr>
            <w:lang w:val="es-ES"/>
          </w:rPr>
          <w:delText>s</w:delText>
        </w:r>
        <w:r>
          <w:rPr>
            <w:lang w:val="es-ES"/>
          </w:rPr>
          <w:delText>fecho/a con el SISA</w:delText>
        </w:r>
      </w:del>
    </w:p>
    <w:p w14:paraId="775BE0AA" w14:textId="77777777" w:rsidR="002D30D6" w:rsidRPr="00552117" w:rsidRDefault="002D30D6" w:rsidP="002D30D6">
      <w:pPr>
        <w:pStyle w:val="Prrafodelista"/>
        <w:numPr>
          <w:ilvl w:val="1"/>
          <w:numId w:val="17"/>
        </w:numPr>
        <w:jc w:val="both"/>
        <w:rPr>
          <w:del w:id="1180" w:author="Regina Casanova" w:date="2017-06-26T16:02:00Z"/>
          <w:lang w:val="es-ES"/>
        </w:rPr>
      </w:pPr>
      <w:del w:id="1181" w:author="Regina Casanova" w:date="2017-06-26T16:02:00Z">
        <w:r w:rsidRPr="00552117">
          <w:rPr>
            <w:lang w:val="es-ES"/>
          </w:rPr>
          <w:delText>Totalmente en desacuerdo</w:delText>
        </w:r>
      </w:del>
    </w:p>
    <w:p w14:paraId="1AC6D4CB" w14:textId="77777777" w:rsidR="002D30D6" w:rsidRDefault="002D30D6" w:rsidP="002D30D6">
      <w:pPr>
        <w:pStyle w:val="Prrafodelista"/>
        <w:numPr>
          <w:ilvl w:val="1"/>
          <w:numId w:val="17"/>
        </w:numPr>
        <w:jc w:val="both"/>
        <w:rPr>
          <w:del w:id="1182" w:author="Regina Casanova" w:date="2017-06-26T16:02:00Z"/>
          <w:lang w:val="es-ES"/>
        </w:rPr>
      </w:pPr>
      <w:del w:id="1183" w:author="Regina Casanova" w:date="2017-06-26T16:02:00Z">
        <w:r>
          <w:rPr>
            <w:lang w:val="es-ES"/>
          </w:rPr>
          <w:delText>En Desacuerdo</w:delText>
        </w:r>
      </w:del>
    </w:p>
    <w:p w14:paraId="58DE2D1C" w14:textId="77777777" w:rsidR="002D30D6" w:rsidRDefault="002D30D6" w:rsidP="002D30D6">
      <w:pPr>
        <w:pStyle w:val="Prrafodelista"/>
        <w:numPr>
          <w:ilvl w:val="1"/>
          <w:numId w:val="17"/>
        </w:numPr>
        <w:jc w:val="both"/>
        <w:rPr>
          <w:del w:id="1184" w:author="Regina Casanova" w:date="2017-06-26T16:02:00Z"/>
          <w:lang w:val="es-ES"/>
        </w:rPr>
      </w:pPr>
      <w:del w:id="1185" w:author="Regina Casanova" w:date="2017-06-26T16:02:00Z">
        <w:r>
          <w:rPr>
            <w:lang w:val="es-ES"/>
          </w:rPr>
          <w:delText>Ni de acuerdo ni en desacuerdo</w:delText>
        </w:r>
      </w:del>
    </w:p>
    <w:p w14:paraId="5E75824E" w14:textId="77777777" w:rsidR="002D30D6" w:rsidRDefault="002D30D6" w:rsidP="002D30D6">
      <w:pPr>
        <w:pStyle w:val="Prrafodelista"/>
        <w:numPr>
          <w:ilvl w:val="1"/>
          <w:numId w:val="17"/>
        </w:numPr>
        <w:jc w:val="both"/>
        <w:rPr>
          <w:del w:id="1186" w:author="Regina Casanova" w:date="2017-06-26T16:02:00Z"/>
          <w:lang w:val="es-ES"/>
        </w:rPr>
      </w:pPr>
      <w:del w:id="1187" w:author="Regina Casanova" w:date="2017-06-26T16:02:00Z">
        <w:r>
          <w:rPr>
            <w:lang w:val="es-ES"/>
          </w:rPr>
          <w:delText>De Acuerdo</w:delText>
        </w:r>
      </w:del>
    </w:p>
    <w:p w14:paraId="5D14E332" w14:textId="77777777" w:rsidR="002D30D6" w:rsidRDefault="002D30D6" w:rsidP="002D30D6">
      <w:pPr>
        <w:pStyle w:val="Prrafodelista"/>
        <w:numPr>
          <w:ilvl w:val="1"/>
          <w:numId w:val="17"/>
        </w:numPr>
        <w:jc w:val="both"/>
        <w:rPr>
          <w:del w:id="1188" w:author="Regina Casanova" w:date="2017-06-26T16:02:00Z"/>
          <w:lang w:val="es-ES"/>
        </w:rPr>
      </w:pPr>
      <w:del w:id="1189" w:author="Regina Casanova" w:date="2017-06-26T16:02:00Z">
        <w:r>
          <w:rPr>
            <w:lang w:val="es-ES"/>
          </w:rPr>
          <w:delText>Totalmente de acuerdo</w:delText>
        </w:r>
      </w:del>
    </w:p>
    <w:p w14:paraId="4B68323B" w14:textId="77777777" w:rsidR="002D30D6" w:rsidRDefault="002D30D6" w:rsidP="002D30D6">
      <w:pPr>
        <w:pStyle w:val="Prrafodelista"/>
        <w:ind w:left="1440"/>
        <w:rPr>
          <w:del w:id="1190" w:author="Regina Casanova" w:date="2017-06-26T16:02:00Z"/>
          <w:lang w:val="es-ES"/>
        </w:rPr>
      </w:pPr>
    </w:p>
    <w:p w14:paraId="0CF222B1" w14:textId="3534B385" w:rsidR="00935393" w:rsidRDefault="00594D9B" w:rsidP="00935393">
      <w:pPr>
        <w:pStyle w:val="Prrafodelista"/>
        <w:numPr>
          <w:ilvl w:val="0"/>
          <w:numId w:val="17"/>
        </w:numPr>
        <w:rPr>
          <w:del w:id="1191" w:author="Regina Casanova" w:date="2017-06-26T16:02:00Z"/>
          <w:lang w:val="es-ES"/>
        </w:rPr>
      </w:pPr>
      <w:del w:id="1192" w:author="Regina Casanova" w:date="2017-06-26T16:02:00Z">
        <w:r>
          <w:rPr>
            <w:lang w:val="es-ES"/>
          </w:rPr>
          <w:delText>Recomendaría</w:delText>
        </w:r>
        <w:r w:rsidR="00935393">
          <w:rPr>
            <w:lang w:val="es-ES"/>
          </w:rPr>
          <w:delText xml:space="preserve"> el uso del SISA a</w:delText>
        </w:r>
        <w:r w:rsidR="00E75BFC">
          <w:rPr>
            <w:lang w:val="es-ES"/>
          </w:rPr>
          <w:delText xml:space="preserve"> mis</w:delText>
        </w:r>
        <w:r w:rsidR="00935393">
          <w:rPr>
            <w:lang w:val="es-ES"/>
          </w:rPr>
          <w:delText xml:space="preserve"> colegas</w:delText>
        </w:r>
      </w:del>
    </w:p>
    <w:p w14:paraId="546A0BF1" w14:textId="77777777" w:rsidR="002D30D6" w:rsidRPr="00552117" w:rsidRDefault="002D30D6" w:rsidP="002D30D6">
      <w:pPr>
        <w:pStyle w:val="Prrafodelista"/>
        <w:numPr>
          <w:ilvl w:val="1"/>
          <w:numId w:val="17"/>
        </w:numPr>
        <w:jc w:val="both"/>
        <w:rPr>
          <w:del w:id="1193" w:author="Regina Casanova" w:date="2017-06-26T16:02:00Z"/>
          <w:lang w:val="es-ES"/>
        </w:rPr>
      </w:pPr>
      <w:del w:id="1194" w:author="Regina Casanova" w:date="2017-06-26T16:02:00Z">
        <w:r w:rsidRPr="00552117">
          <w:rPr>
            <w:lang w:val="es-ES"/>
          </w:rPr>
          <w:delText>Totalmente en desacuerdo</w:delText>
        </w:r>
      </w:del>
    </w:p>
    <w:p w14:paraId="0358EC6E" w14:textId="77777777" w:rsidR="002D30D6" w:rsidRDefault="002D30D6" w:rsidP="002D30D6">
      <w:pPr>
        <w:pStyle w:val="Prrafodelista"/>
        <w:numPr>
          <w:ilvl w:val="1"/>
          <w:numId w:val="17"/>
        </w:numPr>
        <w:jc w:val="both"/>
        <w:rPr>
          <w:del w:id="1195" w:author="Regina Casanova" w:date="2017-06-26T16:02:00Z"/>
          <w:lang w:val="es-ES"/>
        </w:rPr>
      </w:pPr>
      <w:del w:id="1196" w:author="Regina Casanova" w:date="2017-06-26T16:02:00Z">
        <w:r>
          <w:rPr>
            <w:lang w:val="es-ES"/>
          </w:rPr>
          <w:delText>En Desacuerdo</w:delText>
        </w:r>
      </w:del>
    </w:p>
    <w:p w14:paraId="0572DD34" w14:textId="77777777" w:rsidR="002D30D6" w:rsidRDefault="002D30D6" w:rsidP="002D30D6">
      <w:pPr>
        <w:pStyle w:val="Prrafodelista"/>
        <w:numPr>
          <w:ilvl w:val="1"/>
          <w:numId w:val="17"/>
        </w:numPr>
        <w:jc w:val="both"/>
        <w:rPr>
          <w:del w:id="1197" w:author="Regina Casanova" w:date="2017-06-26T16:02:00Z"/>
          <w:lang w:val="es-ES"/>
        </w:rPr>
      </w:pPr>
      <w:del w:id="1198" w:author="Regina Casanova" w:date="2017-06-26T16:02:00Z">
        <w:r>
          <w:rPr>
            <w:lang w:val="es-ES"/>
          </w:rPr>
          <w:delText>Ni de acuerdo ni en desacuerdo</w:delText>
        </w:r>
      </w:del>
    </w:p>
    <w:p w14:paraId="229CD1EF" w14:textId="77777777" w:rsidR="002D30D6" w:rsidRDefault="002D30D6" w:rsidP="002D30D6">
      <w:pPr>
        <w:pStyle w:val="Prrafodelista"/>
        <w:numPr>
          <w:ilvl w:val="1"/>
          <w:numId w:val="17"/>
        </w:numPr>
        <w:jc w:val="both"/>
        <w:rPr>
          <w:del w:id="1199" w:author="Regina Casanova" w:date="2017-06-26T16:02:00Z"/>
          <w:lang w:val="es-ES"/>
        </w:rPr>
      </w:pPr>
      <w:del w:id="1200" w:author="Regina Casanova" w:date="2017-06-26T16:02:00Z">
        <w:r>
          <w:rPr>
            <w:lang w:val="es-ES"/>
          </w:rPr>
          <w:delText>De Acuerdo</w:delText>
        </w:r>
      </w:del>
    </w:p>
    <w:p w14:paraId="752E8095" w14:textId="77777777" w:rsidR="002D30D6" w:rsidRDefault="002D30D6" w:rsidP="002D30D6">
      <w:pPr>
        <w:pStyle w:val="Prrafodelista"/>
        <w:numPr>
          <w:ilvl w:val="1"/>
          <w:numId w:val="17"/>
        </w:numPr>
        <w:jc w:val="both"/>
        <w:rPr>
          <w:del w:id="1201" w:author="Regina Casanova" w:date="2017-06-26T16:02:00Z"/>
          <w:lang w:val="es-ES"/>
        </w:rPr>
      </w:pPr>
      <w:del w:id="1202" w:author="Regina Casanova" w:date="2017-06-26T16:02:00Z">
        <w:r>
          <w:rPr>
            <w:lang w:val="es-ES"/>
          </w:rPr>
          <w:delText>Totalmente de acuerdo</w:delText>
        </w:r>
      </w:del>
    </w:p>
    <w:p w14:paraId="055CCE7C" w14:textId="77777777" w:rsidR="002D30D6" w:rsidRDefault="002D30D6" w:rsidP="002D30D6">
      <w:pPr>
        <w:pStyle w:val="Prrafodelista"/>
        <w:ind w:left="1440"/>
        <w:rPr>
          <w:del w:id="1203" w:author="Regina Casanova" w:date="2017-06-26T16:02:00Z"/>
          <w:lang w:val="es-ES"/>
        </w:rPr>
      </w:pPr>
    </w:p>
    <w:p w14:paraId="6D6791A8" w14:textId="7F369B3E" w:rsidR="00935393" w:rsidRDefault="00935393" w:rsidP="00935393">
      <w:pPr>
        <w:pStyle w:val="Prrafodelista"/>
        <w:numPr>
          <w:ilvl w:val="0"/>
          <w:numId w:val="17"/>
        </w:numPr>
        <w:rPr>
          <w:del w:id="1204" w:author="Regina Casanova" w:date="2017-06-26T16:02:00Z"/>
          <w:lang w:val="es-ES"/>
        </w:rPr>
      </w:pPr>
      <w:del w:id="1205" w:author="Regina Casanova" w:date="2017-06-26T16:02:00Z">
        <w:r>
          <w:rPr>
            <w:lang w:val="es-ES"/>
          </w:rPr>
          <w:delText>El SISA funciona de la manera que quiero que funcione</w:delText>
        </w:r>
      </w:del>
    </w:p>
    <w:p w14:paraId="0A80BD2E" w14:textId="77777777" w:rsidR="002D30D6" w:rsidRPr="00552117" w:rsidRDefault="002D30D6" w:rsidP="002D30D6">
      <w:pPr>
        <w:pStyle w:val="Prrafodelista"/>
        <w:numPr>
          <w:ilvl w:val="1"/>
          <w:numId w:val="17"/>
        </w:numPr>
        <w:jc w:val="both"/>
        <w:rPr>
          <w:del w:id="1206" w:author="Regina Casanova" w:date="2017-06-26T16:02:00Z"/>
          <w:lang w:val="es-ES"/>
        </w:rPr>
      </w:pPr>
      <w:del w:id="1207" w:author="Regina Casanova" w:date="2017-06-26T16:02:00Z">
        <w:r w:rsidRPr="00552117">
          <w:rPr>
            <w:lang w:val="es-ES"/>
          </w:rPr>
          <w:delText>Totalmente en desacuerdo</w:delText>
        </w:r>
      </w:del>
    </w:p>
    <w:p w14:paraId="07E64337" w14:textId="77777777" w:rsidR="002D30D6" w:rsidRDefault="002D30D6" w:rsidP="002D30D6">
      <w:pPr>
        <w:pStyle w:val="Prrafodelista"/>
        <w:numPr>
          <w:ilvl w:val="1"/>
          <w:numId w:val="17"/>
        </w:numPr>
        <w:jc w:val="both"/>
        <w:rPr>
          <w:del w:id="1208" w:author="Regina Casanova" w:date="2017-06-26T16:02:00Z"/>
          <w:lang w:val="es-ES"/>
        </w:rPr>
      </w:pPr>
      <w:del w:id="1209" w:author="Regina Casanova" w:date="2017-06-26T16:02:00Z">
        <w:r>
          <w:rPr>
            <w:lang w:val="es-ES"/>
          </w:rPr>
          <w:delText>En Desacuerdo</w:delText>
        </w:r>
      </w:del>
    </w:p>
    <w:p w14:paraId="27AD3C9F" w14:textId="77777777" w:rsidR="002D30D6" w:rsidRDefault="002D30D6" w:rsidP="002D30D6">
      <w:pPr>
        <w:pStyle w:val="Prrafodelista"/>
        <w:numPr>
          <w:ilvl w:val="1"/>
          <w:numId w:val="17"/>
        </w:numPr>
        <w:jc w:val="both"/>
        <w:rPr>
          <w:del w:id="1210" w:author="Regina Casanova" w:date="2017-06-26T16:02:00Z"/>
          <w:lang w:val="es-ES"/>
        </w:rPr>
      </w:pPr>
      <w:del w:id="1211" w:author="Regina Casanova" w:date="2017-06-26T16:02:00Z">
        <w:r>
          <w:rPr>
            <w:lang w:val="es-ES"/>
          </w:rPr>
          <w:delText>Ni de acuerdo ni en desacuerdo</w:delText>
        </w:r>
      </w:del>
    </w:p>
    <w:p w14:paraId="3BFB569C" w14:textId="77777777" w:rsidR="002D30D6" w:rsidRDefault="002D30D6" w:rsidP="002D30D6">
      <w:pPr>
        <w:pStyle w:val="Prrafodelista"/>
        <w:numPr>
          <w:ilvl w:val="1"/>
          <w:numId w:val="17"/>
        </w:numPr>
        <w:jc w:val="both"/>
        <w:rPr>
          <w:del w:id="1212" w:author="Regina Casanova" w:date="2017-06-26T16:02:00Z"/>
          <w:lang w:val="es-ES"/>
        </w:rPr>
      </w:pPr>
      <w:del w:id="1213" w:author="Regina Casanova" w:date="2017-06-26T16:02:00Z">
        <w:r>
          <w:rPr>
            <w:lang w:val="es-ES"/>
          </w:rPr>
          <w:delText>De Acuerdo</w:delText>
        </w:r>
      </w:del>
    </w:p>
    <w:p w14:paraId="34367703" w14:textId="77777777" w:rsidR="002D30D6" w:rsidRDefault="002D30D6" w:rsidP="002D30D6">
      <w:pPr>
        <w:pStyle w:val="Prrafodelista"/>
        <w:numPr>
          <w:ilvl w:val="1"/>
          <w:numId w:val="17"/>
        </w:numPr>
        <w:jc w:val="both"/>
        <w:rPr>
          <w:del w:id="1214" w:author="Regina Casanova" w:date="2017-06-26T16:02:00Z"/>
          <w:lang w:val="es-ES"/>
        </w:rPr>
      </w:pPr>
      <w:del w:id="1215" w:author="Regina Casanova" w:date="2017-06-26T16:02:00Z">
        <w:r>
          <w:rPr>
            <w:lang w:val="es-ES"/>
          </w:rPr>
          <w:delText>Totalmente de acuerdo</w:delText>
        </w:r>
      </w:del>
    </w:p>
    <w:p w14:paraId="1407CE44" w14:textId="77777777" w:rsidR="002D30D6" w:rsidRDefault="002D30D6" w:rsidP="002D30D6">
      <w:pPr>
        <w:pStyle w:val="Prrafodelista"/>
        <w:ind w:left="1440"/>
        <w:rPr>
          <w:del w:id="1216" w:author="Regina Casanova" w:date="2017-06-26T16:02:00Z"/>
          <w:lang w:val="es-ES"/>
        </w:rPr>
      </w:pPr>
    </w:p>
    <w:p w14:paraId="2B0F0E96" w14:textId="77777777" w:rsidR="00C70A98" w:rsidRDefault="00C70A98" w:rsidP="00C70A98">
      <w:pPr>
        <w:pStyle w:val="Prrafodelista"/>
        <w:numPr>
          <w:ilvl w:val="0"/>
          <w:numId w:val="17"/>
        </w:numPr>
        <w:rPr>
          <w:del w:id="1217" w:author="Regina Casanova" w:date="2017-06-26T16:02:00Z"/>
          <w:lang w:val="es-ES"/>
        </w:rPr>
      </w:pPr>
      <w:del w:id="1218" w:author="Regina Casanova" w:date="2017-06-26T16:02:00Z">
        <w:r w:rsidRPr="00784182">
          <w:rPr>
            <w:lang w:val="es-ES"/>
          </w:rPr>
          <w:delText>Creo que me gustaría utilizar el SISA de forma frecuente</w:delText>
        </w:r>
      </w:del>
    </w:p>
    <w:p w14:paraId="154422DB" w14:textId="77777777" w:rsidR="002D30D6" w:rsidRPr="00552117" w:rsidRDefault="002D30D6" w:rsidP="002D30D6">
      <w:pPr>
        <w:pStyle w:val="Prrafodelista"/>
        <w:numPr>
          <w:ilvl w:val="1"/>
          <w:numId w:val="17"/>
        </w:numPr>
        <w:jc w:val="both"/>
        <w:rPr>
          <w:del w:id="1219" w:author="Regina Casanova" w:date="2017-06-26T16:02:00Z"/>
          <w:lang w:val="es-ES"/>
        </w:rPr>
      </w:pPr>
      <w:del w:id="1220" w:author="Regina Casanova" w:date="2017-06-26T16:02:00Z">
        <w:r w:rsidRPr="00552117">
          <w:rPr>
            <w:lang w:val="es-ES"/>
          </w:rPr>
          <w:delText>Totalmente en desacuerdo</w:delText>
        </w:r>
      </w:del>
    </w:p>
    <w:p w14:paraId="71F9FB21" w14:textId="77777777" w:rsidR="002D30D6" w:rsidRDefault="002D30D6" w:rsidP="002D30D6">
      <w:pPr>
        <w:pStyle w:val="Prrafodelista"/>
        <w:numPr>
          <w:ilvl w:val="1"/>
          <w:numId w:val="17"/>
        </w:numPr>
        <w:jc w:val="both"/>
        <w:rPr>
          <w:del w:id="1221" w:author="Regina Casanova" w:date="2017-06-26T16:02:00Z"/>
          <w:lang w:val="es-ES"/>
        </w:rPr>
      </w:pPr>
      <w:del w:id="1222" w:author="Regina Casanova" w:date="2017-06-26T16:02:00Z">
        <w:r>
          <w:rPr>
            <w:lang w:val="es-ES"/>
          </w:rPr>
          <w:delText>En Desacuerdo</w:delText>
        </w:r>
      </w:del>
    </w:p>
    <w:p w14:paraId="1E241D72" w14:textId="77777777" w:rsidR="002D30D6" w:rsidRDefault="002D30D6" w:rsidP="002D30D6">
      <w:pPr>
        <w:pStyle w:val="Prrafodelista"/>
        <w:numPr>
          <w:ilvl w:val="1"/>
          <w:numId w:val="17"/>
        </w:numPr>
        <w:jc w:val="both"/>
        <w:rPr>
          <w:del w:id="1223" w:author="Regina Casanova" w:date="2017-06-26T16:02:00Z"/>
          <w:lang w:val="es-ES"/>
        </w:rPr>
      </w:pPr>
      <w:del w:id="1224" w:author="Regina Casanova" w:date="2017-06-26T16:02:00Z">
        <w:r>
          <w:rPr>
            <w:lang w:val="es-ES"/>
          </w:rPr>
          <w:delText>Ni de acuerdo ni en desacuerdo</w:delText>
        </w:r>
      </w:del>
    </w:p>
    <w:p w14:paraId="6A8A6D03" w14:textId="77777777" w:rsidR="002D30D6" w:rsidRDefault="002D30D6" w:rsidP="002D30D6">
      <w:pPr>
        <w:pStyle w:val="Prrafodelista"/>
        <w:numPr>
          <w:ilvl w:val="1"/>
          <w:numId w:val="17"/>
        </w:numPr>
        <w:jc w:val="both"/>
        <w:rPr>
          <w:del w:id="1225" w:author="Regina Casanova" w:date="2017-06-26T16:02:00Z"/>
          <w:lang w:val="es-ES"/>
        </w:rPr>
      </w:pPr>
      <w:del w:id="1226" w:author="Regina Casanova" w:date="2017-06-26T16:02:00Z">
        <w:r>
          <w:rPr>
            <w:lang w:val="es-ES"/>
          </w:rPr>
          <w:delText>De Acuerdo</w:delText>
        </w:r>
      </w:del>
    </w:p>
    <w:p w14:paraId="5B84FAAF" w14:textId="77777777" w:rsidR="002D30D6" w:rsidRDefault="002D30D6" w:rsidP="002D30D6">
      <w:pPr>
        <w:pStyle w:val="Prrafodelista"/>
        <w:numPr>
          <w:ilvl w:val="1"/>
          <w:numId w:val="17"/>
        </w:numPr>
        <w:jc w:val="both"/>
        <w:rPr>
          <w:del w:id="1227" w:author="Regina Casanova" w:date="2017-06-26T16:02:00Z"/>
          <w:lang w:val="es-ES"/>
        </w:rPr>
      </w:pPr>
      <w:del w:id="1228" w:author="Regina Casanova" w:date="2017-06-26T16:02:00Z">
        <w:r>
          <w:rPr>
            <w:lang w:val="es-ES"/>
          </w:rPr>
          <w:delText>Totalmente de acuerdo</w:delText>
        </w:r>
      </w:del>
    </w:p>
    <w:p w14:paraId="50DEFAB0" w14:textId="77777777" w:rsidR="002D30D6" w:rsidRPr="00784182" w:rsidRDefault="002D30D6" w:rsidP="002D30D6">
      <w:pPr>
        <w:pStyle w:val="Prrafodelista"/>
        <w:ind w:left="1440"/>
        <w:rPr>
          <w:del w:id="1229" w:author="Regina Casanova" w:date="2017-06-26T16:02:00Z"/>
          <w:lang w:val="es-ES"/>
        </w:rPr>
      </w:pPr>
    </w:p>
    <w:p w14:paraId="7BD2450E" w14:textId="77777777" w:rsidR="00C70A98" w:rsidRDefault="00C70A98" w:rsidP="00C70A98">
      <w:pPr>
        <w:pStyle w:val="Prrafodelista"/>
        <w:numPr>
          <w:ilvl w:val="0"/>
          <w:numId w:val="17"/>
        </w:numPr>
        <w:rPr>
          <w:del w:id="1230" w:author="Regina Casanova" w:date="2017-06-26T16:02:00Z"/>
          <w:lang w:val="es-ES"/>
        </w:rPr>
      </w:pPr>
      <w:del w:id="1231" w:author="Regina Casanova" w:date="2017-06-26T16:02:00Z">
        <w:r>
          <w:rPr>
            <w:lang w:val="es-ES"/>
          </w:rPr>
          <w:delText>Me siento confiado de utilizar el SISA</w:delText>
        </w:r>
      </w:del>
    </w:p>
    <w:p w14:paraId="66CE9CEA" w14:textId="77777777" w:rsidR="002D30D6" w:rsidRPr="00552117" w:rsidRDefault="002D30D6" w:rsidP="002D30D6">
      <w:pPr>
        <w:pStyle w:val="Prrafodelista"/>
        <w:numPr>
          <w:ilvl w:val="1"/>
          <w:numId w:val="17"/>
        </w:numPr>
        <w:jc w:val="both"/>
        <w:rPr>
          <w:del w:id="1232" w:author="Regina Casanova" w:date="2017-06-26T16:02:00Z"/>
          <w:lang w:val="es-ES"/>
        </w:rPr>
      </w:pPr>
      <w:del w:id="1233" w:author="Regina Casanova" w:date="2017-06-26T16:02:00Z">
        <w:r w:rsidRPr="00552117">
          <w:rPr>
            <w:lang w:val="es-ES"/>
          </w:rPr>
          <w:delText>Totalmente en desacuerdo</w:delText>
        </w:r>
      </w:del>
    </w:p>
    <w:p w14:paraId="1F66AA1B" w14:textId="77777777" w:rsidR="002D30D6" w:rsidRDefault="002D30D6" w:rsidP="002D30D6">
      <w:pPr>
        <w:pStyle w:val="Prrafodelista"/>
        <w:numPr>
          <w:ilvl w:val="1"/>
          <w:numId w:val="17"/>
        </w:numPr>
        <w:jc w:val="both"/>
        <w:rPr>
          <w:del w:id="1234" w:author="Regina Casanova" w:date="2017-06-26T16:02:00Z"/>
          <w:lang w:val="es-ES"/>
        </w:rPr>
      </w:pPr>
      <w:del w:id="1235" w:author="Regina Casanova" w:date="2017-06-26T16:02:00Z">
        <w:r>
          <w:rPr>
            <w:lang w:val="es-ES"/>
          </w:rPr>
          <w:delText>En Desacuerdo</w:delText>
        </w:r>
      </w:del>
    </w:p>
    <w:p w14:paraId="40989344" w14:textId="77777777" w:rsidR="002D30D6" w:rsidRDefault="002D30D6" w:rsidP="002D30D6">
      <w:pPr>
        <w:pStyle w:val="Prrafodelista"/>
        <w:numPr>
          <w:ilvl w:val="1"/>
          <w:numId w:val="17"/>
        </w:numPr>
        <w:jc w:val="both"/>
        <w:rPr>
          <w:del w:id="1236" w:author="Regina Casanova" w:date="2017-06-26T16:02:00Z"/>
          <w:lang w:val="es-ES"/>
        </w:rPr>
      </w:pPr>
      <w:del w:id="1237" w:author="Regina Casanova" w:date="2017-06-26T16:02:00Z">
        <w:r>
          <w:rPr>
            <w:lang w:val="es-ES"/>
          </w:rPr>
          <w:delText>Ni de acuerdo ni en desacuerdo</w:delText>
        </w:r>
      </w:del>
    </w:p>
    <w:p w14:paraId="38568027" w14:textId="77777777" w:rsidR="002D30D6" w:rsidRDefault="002D30D6" w:rsidP="002D30D6">
      <w:pPr>
        <w:pStyle w:val="Prrafodelista"/>
        <w:numPr>
          <w:ilvl w:val="1"/>
          <w:numId w:val="17"/>
        </w:numPr>
        <w:jc w:val="both"/>
        <w:rPr>
          <w:del w:id="1238" w:author="Regina Casanova" w:date="2017-06-26T16:02:00Z"/>
          <w:lang w:val="es-ES"/>
        </w:rPr>
      </w:pPr>
      <w:del w:id="1239" w:author="Regina Casanova" w:date="2017-06-26T16:02:00Z">
        <w:r>
          <w:rPr>
            <w:lang w:val="es-ES"/>
          </w:rPr>
          <w:delText>De Acuerdo</w:delText>
        </w:r>
      </w:del>
    </w:p>
    <w:p w14:paraId="697F39F2" w14:textId="77777777" w:rsidR="002D30D6" w:rsidRDefault="002D30D6" w:rsidP="002D30D6">
      <w:pPr>
        <w:pStyle w:val="Prrafodelista"/>
        <w:numPr>
          <w:ilvl w:val="1"/>
          <w:numId w:val="17"/>
        </w:numPr>
        <w:jc w:val="both"/>
        <w:rPr>
          <w:del w:id="1240" w:author="Regina Casanova" w:date="2017-06-26T16:02:00Z"/>
          <w:lang w:val="es-ES"/>
        </w:rPr>
      </w:pPr>
      <w:del w:id="1241" w:author="Regina Casanova" w:date="2017-06-26T16:02:00Z">
        <w:r>
          <w:rPr>
            <w:lang w:val="es-ES"/>
          </w:rPr>
          <w:delText>Totalmente de acuerdo</w:delText>
        </w:r>
      </w:del>
    </w:p>
    <w:p w14:paraId="147F862D" w14:textId="77777777" w:rsidR="00CB52ED" w:rsidRDefault="00CB52ED" w:rsidP="00CB52ED">
      <w:pPr>
        <w:jc w:val="both"/>
        <w:rPr>
          <w:del w:id="1242" w:author="Regina Casanova" w:date="2017-06-26T16:02:00Z"/>
          <w:lang w:val="es-ES"/>
        </w:rPr>
      </w:pPr>
    </w:p>
    <w:p w14:paraId="1BE149E0" w14:textId="77777777" w:rsidR="00CB52ED" w:rsidRDefault="00CB52ED" w:rsidP="00CB52ED">
      <w:pPr>
        <w:jc w:val="both"/>
        <w:rPr>
          <w:del w:id="1243" w:author="Regina Casanova" w:date="2017-06-26T16:02:00Z"/>
          <w:lang w:val="es-ES"/>
        </w:rPr>
      </w:pPr>
    </w:p>
    <w:p w14:paraId="2CDBCBF3" w14:textId="77777777" w:rsidR="00CB52ED" w:rsidRDefault="00CB52ED" w:rsidP="00CB52ED">
      <w:pPr>
        <w:jc w:val="both"/>
        <w:rPr>
          <w:del w:id="1244" w:author="Regina Casanova" w:date="2017-06-26T16:02:00Z"/>
          <w:lang w:val="es-ES"/>
        </w:rPr>
      </w:pPr>
    </w:p>
    <w:p w14:paraId="072BFE40" w14:textId="77777777" w:rsidR="00CB52ED" w:rsidRDefault="00CB52ED" w:rsidP="00CB52ED">
      <w:pPr>
        <w:jc w:val="both"/>
        <w:rPr>
          <w:del w:id="1245" w:author="Regina Casanova" w:date="2017-06-26T16:02:00Z"/>
          <w:lang w:val="es-ES"/>
        </w:rPr>
      </w:pPr>
    </w:p>
    <w:p w14:paraId="3DC58FFA" w14:textId="77777777" w:rsidR="00CB52ED" w:rsidRDefault="00CB52ED" w:rsidP="00CB52ED">
      <w:pPr>
        <w:jc w:val="both"/>
        <w:rPr>
          <w:del w:id="1246" w:author="Regina Casanova" w:date="2017-06-26T16:02:00Z"/>
          <w:lang w:val="es-ES"/>
        </w:rPr>
      </w:pPr>
    </w:p>
    <w:p w14:paraId="5F314289" w14:textId="77777777" w:rsidR="00CB52ED" w:rsidRDefault="00CB52ED" w:rsidP="00CB52ED">
      <w:pPr>
        <w:jc w:val="both"/>
        <w:rPr>
          <w:del w:id="1247" w:author="Regina Casanova" w:date="2017-06-26T16:02:00Z"/>
          <w:lang w:val="es-ES"/>
        </w:rPr>
      </w:pPr>
    </w:p>
    <w:p w14:paraId="7FD25E01" w14:textId="77777777" w:rsidR="00CB52ED" w:rsidRDefault="00CB52ED" w:rsidP="00CB52ED">
      <w:pPr>
        <w:jc w:val="both"/>
        <w:rPr>
          <w:del w:id="1248" w:author="Regina Casanova" w:date="2017-06-26T16:02:00Z"/>
          <w:lang w:val="es-ES"/>
        </w:rPr>
      </w:pPr>
    </w:p>
    <w:p w14:paraId="446D3D35" w14:textId="77777777" w:rsidR="00CB52ED" w:rsidRDefault="00CB52ED" w:rsidP="00CB52ED">
      <w:pPr>
        <w:jc w:val="both"/>
        <w:rPr>
          <w:del w:id="1249" w:author="Regina Casanova" w:date="2017-06-26T16:02:00Z"/>
          <w:lang w:val="es-ES"/>
        </w:rPr>
      </w:pPr>
    </w:p>
    <w:p w14:paraId="2DD1E303" w14:textId="77777777" w:rsidR="00CB52ED" w:rsidRDefault="00CB52ED" w:rsidP="00CB52ED">
      <w:pPr>
        <w:jc w:val="both"/>
        <w:rPr>
          <w:del w:id="1250" w:author="Regina Casanova" w:date="2017-06-26T16:02:00Z"/>
          <w:lang w:val="es-ES"/>
        </w:rPr>
      </w:pPr>
    </w:p>
    <w:p w14:paraId="67FEABE0" w14:textId="77777777" w:rsidR="00CB52ED" w:rsidRDefault="00CB52ED" w:rsidP="00CB52ED">
      <w:pPr>
        <w:jc w:val="both"/>
        <w:rPr>
          <w:del w:id="1251" w:author="Regina Casanova" w:date="2017-06-26T16:02:00Z"/>
          <w:lang w:val="es-ES"/>
        </w:rPr>
      </w:pPr>
    </w:p>
    <w:p w14:paraId="30149CA6" w14:textId="77777777" w:rsidR="00CB52ED" w:rsidRDefault="00CB52ED" w:rsidP="00CB52ED">
      <w:pPr>
        <w:jc w:val="both"/>
        <w:rPr>
          <w:del w:id="1252" w:author="Regina Casanova" w:date="2017-06-26T16:02:00Z"/>
          <w:lang w:val="es-ES"/>
        </w:rPr>
      </w:pPr>
    </w:p>
    <w:p w14:paraId="21CA51D7" w14:textId="77777777" w:rsidR="00CB52ED" w:rsidRDefault="00CB52ED" w:rsidP="00CB52ED">
      <w:pPr>
        <w:jc w:val="both"/>
        <w:rPr>
          <w:del w:id="1253" w:author="Regina Casanova" w:date="2017-06-26T16:02:00Z"/>
          <w:lang w:val="es-ES"/>
        </w:rPr>
      </w:pPr>
    </w:p>
    <w:p w14:paraId="69B26E29" w14:textId="77777777" w:rsidR="00CB52ED" w:rsidRDefault="00CB52ED" w:rsidP="00CB52ED">
      <w:pPr>
        <w:jc w:val="both"/>
        <w:rPr>
          <w:del w:id="1254" w:author="Regina Casanova" w:date="2017-06-26T16:02:00Z"/>
          <w:lang w:val="es-ES"/>
        </w:rPr>
      </w:pPr>
    </w:p>
    <w:p w14:paraId="7D38F88D" w14:textId="77777777" w:rsidR="00CB52ED" w:rsidRDefault="00CB52ED" w:rsidP="00CB52ED">
      <w:pPr>
        <w:jc w:val="both"/>
        <w:rPr>
          <w:del w:id="1255" w:author="Regina Casanova" w:date="2017-06-26T16:02:00Z"/>
          <w:lang w:val="es-ES"/>
        </w:rPr>
      </w:pPr>
    </w:p>
    <w:p w14:paraId="0DA43B60" w14:textId="77777777" w:rsidR="00CB52ED" w:rsidRDefault="00CB52ED" w:rsidP="00CB52ED">
      <w:pPr>
        <w:jc w:val="both"/>
        <w:rPr>
          <w:del w:id="1256" w:author="Regina Casanova" w:date="2017-06-26T16:02:00Z"/>
          <w:lang w:val="es-ES"/>
        </w:rPr>
      </w:pPr>
    </w:p>
    <w:p w14:paraId="708698FB" w14:textId="77777777" w:rsidR="00CB52ED" w:rsidRDefault="00CB52ED" w:rsidP="00CB52ED">
      <w:pPr>
        <w:jc w:val="both"/>
        <w:rPr>
          <w:del w:id="1257" w:author="Regina Casanova" w:date="2017-06-26T16:02:00Z"/>
          <w:lang w:val="es-ES"/>
        </w:rPr>
      </w:pPr>
    </w:p>
    <w:p w14:paraId="4D6363AB" w14:textId="2F7A1AD8" w:rsidR="00CB52ED" w:rsidRPr="007355EC" w:rsidRDefault="007355EC" w:rsidP="00CB52ED">
      <w:pPr>
        <w:jc w:val="both"/>
        <w:rPr>
          <w:del w:id="1258" w:author="Regina Casanova" w:date="2017-06-26T16:02:00Z"/>
          <w:b/>
          <w:lang w:val="es-ES"/>
        </w:rPr>
      </w:pPr>
      <w:del w:id="1259" w:author="Regina Casanova" w:date="2017-06-26T16:02:00Z">
        <w:r>
          <w:rPr>
            <w:b/>
            <w:lang w:val="es-ES"/>
          </w:rPr>
          <w:delText>Anexo 2. Grá</w:delText>
        </w:r>
        <w:r w:rsidR="00CB52ED" w:rsidRPr="007355EC">
          <w:rPr>
            <w:b/>
            <w:lang w:val="es-ES"/>
          </w:rPr>
          <w:delText>fico sobre f</w:delText>
        </w:r>
        <w:r>
          <w:rPr>
            <w:b/>
            <w:lang w:val="es-ES"/>
          </w:rPr>
          <w:delText>lujo de solicitudes actual y Grá</w:delText>
        </w:r>
        <w:r w:rsidR="00CB52ED" w:rsidRPr="007355EC">
          <w:rPr>
            <w:b/>
            <w:lang w:val="es-ES"/>
          </w:rPr>
          <w:delText>fico sobre flujo de solicitudes propuesto</w:delText>
        </w:r>
      </w:del>
    </w:p>
    <w:p w14:paraId="30216971" w14:textId="77777777" w:rsidR="00CB52ED" w:rsidRDefault="00CB52ED" w:rsidP="00CB52ED">
      <w:pPr>
        <w:jc w:val="both"/>
        <w:rPr>
          <w:del w:id="1260" w:author="Regina Casanova" w:date="2017-06-26T16:02:00Z"/>
          <w:lang w:val="es-ES"/>
        </w:rPr>
      </w:pPr>
    </w:p>
    <w:p w14:paraId="0CD6EFD7" w14:textId="77777777" w:rsidR="00CB52ED" w:rsidRDefault="00CB52ED" w:rsidP="00CB52ED">
      <w:pPr>
        <w:jc w:val="both"/>
        <w:rPr>
          <w:del w:id="1261" w:author="Regina Casanova" w:date="2017-06-26T16:02:00Z"/>
          <w:lang w:val="es-ES"/>
        </w:rPr>
      </w:pPr>
    </w:p>
    <w:p w14:paraId="57EE64B4" w14:textId="78F37D78" w:rsidR="00CB52ED" w:rsidRDefault="00CB52ED" w:rsidP="00CB52ED">
      <w:pPr>
        <w:jc w:val="both"/>
        <w:rPr>
          <w:del w:id="1262" w:author="Regina Casanova" w:date="2017-06-26T16:02:00Z"/>
          <w:lang w:val="es-ES"/>
        </w:rPr>
      </w:pPr>
      <w:del w:id="1263" w:author="Regina Casanova" w:date="2017-06-26T16:02:00Z">
        <w:r>
          <w:rPr>
            <w:noProof/>
            <w:lang w:eastAsia="es-ES_tradnl"/>
          </w:rPr>
          <w:drawing>
            <wp:inline distT="0" distB="0" distL="0" distR="0" wp14:anchorId="5693B391" wp14:editId="2A59AD8A">
              <wp:extent cx="5396230" cy="1281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 actual.png"/>
                      <pic:cNvPicPr/>
                    </pic:nvPicPr>
                    <pic:blipFill>
                      <a:blip r:embed="rId13">
                        <a:extLst>
                          <a:ext uri="{28A0092B-C50C-407E-A947-70E740481C1C}">
                            <a14:useLocalDpi xmlns:a14="http://schemas.microsoft.com/office/drawing/2010/main" val="0"/>
                          </a:ext>
                        </a:extLst>
                      </a:blip>
                      <a:stretch>
                        <a:fillRect/>
                      </a:stretch>
                    </pic:blipFill>
                    <pic:spPr>
                      <a:xfrm>
                        <a:off x="0" y="0"/>
                        <a:ext cx="5396230" cy="1281430"/>
                      </a:xfrm>
                      <a:prstGeom prst="rect">
                        <a:avLst/>
                      </a:prstGeom>
                    </pic:spPr>
                  </pic:pic>
                </a:graphicData>
              </a:graphic>
            </wp:inline>
          </w:drawing>
        </w:r>
      </w:del>
    </w:p>
    <w:p w14:paraId="6F9A26B4" w14:textId="77777777" w:rsidR="00CB52ED" w:rsidRDefault="00CB52ED" w:rsidP="00CB52ED">
      <w:pPr>
        <w:jc w:val="both"/>
        <w:rPr>
          <w:del w:id="1264" w:author="Regina Casanova" w:date="2017-06-26T16:02:00Z"/>
          <w:lang w:val="es-ES"/>
        </w:rPr>
      </w:pPr>
    </w:p>
    <w:p w14:paraId="07CBB504" w14:textId="24214B75" w:rsidR="00CB52ED" w:rsidRPr="007355EC" w:rsidRDefault="007355EC" w:rsidP="007355EC">
      <w:pPr>
        <w:jc w:val="center"/>
        <w:rPr>
          <w:del w:id="1265" w:author="Regina Casanova" w:date="2017-06-26T16:02:00Z"/>
          <w:b/>
          <w:lang w:val="es-ES"/>
        </w:rPr>
      </w:pPr>
      <w:del w:id="1266" w:author="Regina Casanova" w:date="2017-06-26T16:02:00Z">
        <w:r w:rsidRPr="007355EC">
          <w:rPr>
            <w:b/>
            <w:lang w:val="es-ES"/>
          </w:rPr>
          <w:delText>Grá</w:delText>
        </w:r>
        <w:r w:rsidR="00CB52ED" w:rsidRPr="007355EC">
          <w:rPr>
            <w:b/>
            <w:lang w:val="es-ES"/>
          </w:rPr>
          <w:delText>fico 1. Flujo Actual de Solicitudes</w:delText>
        </w:r>
      </w:del>
    </w:p>
    <w:p w14:paraId="18E62654" w14:textId="77777777" w:rsidR="00CB52ED" w:rsidRDefault="00CB52ED" w:rsidP="00CB52ED">
      <w:pPr>
        <w:jc w:val="both"/>
        <w:rPr>
          <w:del w:id="1267" w:author="Regina Casanova" w:date="2017-06-26T16:02:00Z"/>
          <w:lang w:val="es-ES"/>
        </w:rPr>
      </w:pPr>
    </w:p>
    <w:p w14:paraId="5059216F" w14:textId="77777777" w:rsidR="00CB52ED" w:rsidRDefault="00CB52ED" w:rsidP="00CB52ED">
      <w:pPr>
        <w:jc w:val="both"/>
        <w:rPr>
          <w:del w:id="1268" w:author="Regina Casanova" w:date="2017-06-26T16:02:00Z"/>
          <w:lang w:val="es-ES"/>
        </w:rPr>
      </w:pPr>
    </w:p>
    <w:p w14:paraId="06646CA7" w14:textId="50929D1C" w:rsidR="00CB52ED" w:rsidRDefault="00CB52ED" w:rsidP="00CB52ED">
      <w:pPr>
        <w:jc w:val="both"/>
        <w:rPr>
          <w:del w:id="1269" w:author="Regina Casanova" w:date="2017-06-26T16:02:00Z"/>
          <w:lang w:val="es-ES"/>
        </w:rPr>
      </w:pPr>
      <w:del w:id="1270" w:author="Regina Casanova" w:date="2017-06-26T16:02:00Z">
        <w:r>
          <w:rPr>
            <w:noProof/>
            <w:lang w:eastAsia="es-ES_tradnl"/>
          </w:rPr>
          <w:drawing>
            <wp:inline distT="0" distB="0" distL="0" distR="0" wp14:anchorId="23A2178F" wp14:editId="0E5DA38E">
              <wp:extent cx="5396230" cy="2070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 propuesto.png"/>
                      <pic:cNvPicPr/>
                    </pic:nvPicPr>
                    <pic:blipFill>
                      <a:blip r:embed="rId14">
                        <a:extLst>
                          <a:ext uri="{28A0092B-C50C-407E-A947-70E740481C1C}">
                            <a14:useLocalDpi xmlns:a14="http://schemas.microsoft.com/office/drawing/2010/main" val="0"/>
                          </a:ext>
                        </a:extLst>
                      </a:blip>
                      <a:stretch>
                        <a:fillRect/>
                      </a:stretch>
                    </pic:blipFill>
                    <pic:spPr>
                      <a:xfrm>
                        <a:off x="0" y="0"/>
                        <a:ext cx="5396230" cy="2070100"/>
                      </a:xfrm>
                      <a:prstGeom prst="rect">
                        <a:avLst/>
                      </a:prstGeom>
                    </pic:spPr>
                  </pic:pic>
                </a:graphicData>
              </a:graphic>
            </wp:inline>
          </w:drawing>
        </w:r>
      </w:del>
    </w:p>
    <w:p w14:paraId="2CEC040A" w14:textId="77777777" w:rsidR="00CB52ED" w:rsidRDefault="00CB52ED" w:rsidP="00CB52ED">
      <w:pPr>
        <w:jc w:val="both"/>
        <w:rPr>
          <w:del w:id="1271" w:author="Regina Casanova" w:date="2017-06-26T16:02:00Z"/>
          <w:lang w:val="es-ES"/>
        </w:rPr>
      </w:pPr>
    </w:p>
    <w:p w14:paraId="7563C633" w14:textId="3470ACD8" w:rsidR="00CB52ED" w:rsidRPr="007355EC" w:rsidRDefault="007355EC" w:rsidP="007355EC">
      <w:pPr>
        <w:jc w:val="center"/>
        <w:rPr>
          <w:del w:id="1272" w:author="Regina Casanova" w:date="2017-06-26T16:02:00Z"/>
          <w:b/>
          <w:lang w:val="es-ES"/>
        </w:rPr>
      </w:pPr>
      <w:del w:id="1273" w:author="Regina Casanova" w:date="2017-06-26T16:02:00Z">
        <w:r w:rsidRPr="007355EC">
          <w:rPr>
            <w:b/>
            <w:lang w:val="es-ES"/>
          </w:rPr>
          <w:delText>Grá</w:delText>
        </w:r>
        <w:r w:rsidR="00CB52ED" w:rsidRPr="007355EC">
          <w:rPr>
            <w:b/>
            <w:lang w:val="es-ES"/>
          </w:rPr>
          <w:delText>fico 2. Flujo Propuesto de Solicitudes</w:delText>
        </w:r>
      </w:del>
    </w:p>
    <w:p w14:paraId="0FB7992D" w14:textId="77777777" w:rsidR="00CB52ED" w:rsidRDefault="00CB52ED" w:rsidP="00CB52ED">
      <w:pPr>
        <w:jc w:val="both"/>
        <w:rPr>
          <w:b/>
          <w:highlight w:val="cyan"/>
          <w:lang w:val="en-US"/>
        </w:rPr>
      </w:pPr>
    </w:p>
    <w:sectPr w:rsidR="00CB52ED" w:rsidSect="00DB43C8">
      <w:headerReference w:type="default" r:id="rId15"/>
      <w:footerReference w:type="even" r:id="rId16"/>
      <w:footerReference w:type="default" r:id="rId17"/>
      <w:pgSz w:w="11900" w:h="16840"/>
      <w:pgMar w:top="1417" w:right="1701" w:bottom="1417" w:left="1701" w:header="708"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4A76E" w14:textId="77777777" w:rsidR="004B49B6" w:rsidRDefault="004B49B6" w:rsidP="00700ACF">
      <w:r>
        <w:separator/>
      </w:r>
    </w:p>
  </w:endnote>
  <w:endnote w:type="continuationSeparator" w:id="0">
    <w:p w14:paraId="5A9F66CC" w14:textId="77777777" w:rsidR="004B49B6" w:rsidRDefault="004B49B6" w:rsidP="00700ACF">
      <w:r>
        <w:continuationSeparator/>
      </w:r>
    </w:p>
  </w:endnote>
  <w:endnote w:type="continuationNotice" w:id="1">
    <w:p w14:paraId="5D6D7881" w14:textId="77777777" w:rsidR="004B49B6" w:rsidRDefault="004B49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40F90" w14:textId="77777777" w:rsidR="00700ACF" w:rsidRDefault="00700ACF" w:rsidP="00DB43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Change w:id="1274" w:author="Regina Casanova" w:date="2017-06-26T16:02:00Z">
        <w:tblPr>
          <w:tblpPr w:leftFromText="187" w:rightFromText="187" w:bottomFromText="200" w:vertAnchor="text" w:tblpY="1"/>
          <w:tblW w:w="5000" w:type="pct"/>
          <w:tblLook w:val="04A0" w:firstRow="1" w:lastRow="0" w:firstColumn="1" w:lastColumn="0" w:noHBand="0" w:noVBand="1"/>
        </w:tblPr>
      </w:tblPrChange>
    </w:tblPr>
    <w:tblGrid>
      <w:gridCol w:w="3623"/>
      <w:gridCol w:w="1252"/>
      <w:gridCol w:w="3623"/>
      <w:tblGridChange w:id="1275">
        <w:tblGrid>
          <w:gridCol w:w="3731"/>
          <w:gridCol w:w="1252"/>
          <w:gridCol w:w="3731"/>
        </w:tblGrid>
      </w:tblGridChange>
    </w:tblGrid>
    <w:tr w:rsidR="00700ACF" w14:paraId="69A162E4" w14:textId="77777777" w:rsidTr="006A1F3A">
      <w:trPr>
        <w:trHeight w:val="151"/>
        <w:trPrChange w:id="1276" w:author="Regina Casanova" w:date="2017-06-26T16:02:00Z">
          <w:trPr>
            <w:trHeight w:val="151"/>
          </w:trPr>
        </w:trPrChange>
      </w:trPr>
      <w:tc>
        <w:tcPr>
          <w:tcW w:w="2250" w:type="pct"/>
          <w:tcBorders>
            <w:top w:val="nil"/>
            <w:left w:val="nil"/>
            <w:bottom w:val="single" w:sz="4" w:space="0" w:color="5B9BD5" w:themeColor="accent1"/>
            <w:right w:val="nil"/>
          </w:tcBorders>
          <w:tcPrChange w:id="1277" w:author="Regina Casanova" w:date="2017-06-26T16:02:00Z">
            <w:tcPr>
              <w:tcW w:w="2250" w:type="pct"/>
              <w:tcBorders>
                <w:top w:val="nil"/>
                <w:left w:val="nil"/>
                <w:bottom w:val="single" w:sz="4" w:space="0" w:color="5B9BD5" w:themeColor="accent1"/>
                <w:right w:val="nil"/>
              </w:tcBorders>
            </w:tcPr>
          </w:tcPrChange>
        </w:tcPr>
        <w:p w14:paraId="7350BC6F" w14:textId="77777777" w:rsidR="00700ACF" w:rsidRDefault="00700ACF" w:rsidP="00700ACF">
          <w:pPr>
            <w:pStyle w:val="Encabezado"/>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Change w:id="1278" w:author="Regina Casanova" w:date="2017-06-26T16:02:00Z">
            <w:tcPr>
              <w:tcW w:w="500" w:type="pct"/>
              <w:vMerge w:val="restart"/>
              <w:noWrap/>
              <w:vAlign w:val="center"/>
              <w:hideMark/>
            </w:tcPr>
          </w:tcPrChange>
        </w:tcPr>
        <w:p w14:paraId="7B59E2E9" w14:textId="77777777" w:rsidR="00700ACF" w:rsidRDefault="004B49B6" w:rsidP="00914839">
          <w:pPr>
            <w:pStyle w:val="Sinespaciado"/>
            <w:spacing w:line="276" w:lineRule="auto"/>
            <w:rPr>
              <w:rFonts w:asciiTheme="majorHAnsi" w:hAnsiTheme="majorHAnsi"/>
              <w:color w:val="2E74B5" w:themeColor="accent1" w:themeShade="BF"/>
            </w:rPr>
          </w:pPr>
          <w:sdt>
            <w:sdtPr>
              <w:rPr>
                <w:rFonts w:ascii="Cambria" w:hAnsi="Cambria"/>
                <w:color w:val="2E74B5" w:themeColor="accent1" w:themeShade="BF"/>
              </w:rPr>
              <w:id w:val="179835412"/>
              <w:placeholder>
                <w:docPart w:val="981B5762E840834F9C95821099E44DE2"/>
              </w:placeholder>
              <w:temporary/>
              <w:showingPlcHdr/>
            </w:sdtPr>
            <w:sdtEndPr/>
            <w:sdtContent>
              <w:r w:rsidR="00700ACF">
                <w:rPr>
                  <w:rFonts w:ascii="Cambria" w:hAnsi="Cambria"/>
                  <w:color w:val="2E74B5" w:themeColor="accent1" w:themeShade="BF"/>
                </w:rPr>
                <w:t>[Type text]</w:t>
              </w:r>
            </w:sdtContent>
          </w:sdt>
        </w:p>
      </w:tc>
      <w:tc>
        <w:tcPr>
          <w:tcW w:w="2250" w:type="pct"/>
          <w:tcBorders>
            <w:top w:val="nil"/>
            <w:left w:val="nil"/>
            <w:bottom w:val="single" w:sz="4" w:space="0" w:color="5B9BD5" w:themeColor="accent1"/>
            <w:right w:val="nil"/>
          </w:tcBorders>
          <w:tcPrChange w:id="1279" w:author="Regina Casanova" w:date="2017-06-26T16:02:00Z">
            <w:tcPr>
              <w:tcW w:w="2250" w:type="pct"/>
              <w:tcBorders>
                <w:top w:val="nil"/>
                <w:left w:val="nil"/>
                <w:bottom w:val="single" w:sz="4" w:space="0" w:color="5B9BD5" w:themeColor="accent1"/>
                <w:right w:val="nil"/>
              </w:tcBorders>
            </w:tcPr>
          </w:tcPrChange>
        </w:tcPr>
        <w:p w14:paraId="4262F6C3" w14:textId="77777777" w:rsidR="00700ACF" w:rsidRDefault="00700ACF" w:rsidP="00914839">
          <w:pPr>
            <w:pStyle w:val="Encabezado"/>
            <w:spacing w:line="276" w:lineRule="auto"/>
            <w:rPr>
              <w:rFonts w:asciiTheme="majorHAnsi" w:eastAsiaTheme="majorEastAsia" w:hAnsiTheme="majorHAnsi" w:cstheme="majorBidi"/>
              <w:b/>
              <w:bCs/>
              <w:color w:val="5B9BD5" w:themeColor="accent1"/>
            </w:rPr>
          </w:pPr>
        </w:p>
      </w:tc>
    </w:tr>
    <w:tr w:rsidR="00700ACF" w14:paraId="4A9F62BA" w14:textId="77777777" w:rsidTr="006A1F3A">
      <w:trPr>
        <w:trHeight w:val="150"/>
        <w:trPrChange w:id="1280" w:author="Regina Casanova" w:date="2017-06-26T16:02:00Z">
          <w:trPr>
            <w:trHeight w:val="150"/>
          </w:trPr>
        </w:trPrChange>
      </w:trPr>
      <w:tc>
        <w:tcPr>
          <w:tcW w:w="2250" w:type="pct"/>
          <w:tcBorders>
            <w:top w:val="single" w:sz="4" w:space="0" w:color="5B9BD5" w:themeColor="accent1"/>
            <w:left w:val="nil"/>
            <w:bottom w:val="nil"/>
            <w:right w:val="nil"/>
          </w:tcBorders>
          <w:tcPrChange w:id="1281" w:author="Regina Casanova" w:date="2017-06-26T16:02:00Z">
            <w:tcPr>
              <w:tcW w:w="2250" w:type="pct"/>
              <w:tcBorders>
                <w:top w:val="single" w:sz="4" w:space="0" w:color="5B9BD5" w:themeColor="accent1"/>
                <w:left w:val="nil"/>
                <w:bottom w:val="nil"/>
                <w:right w:val="nil"/>
              </w:tcBorders>
            </w:tcPr>
          </w:tcPrChange>
        </w:tcPr>
        <w:p w14:paraId="6F5BACAD" w14:textId="77777777" w:rsidR="00700ACF" w:rsidRDefault="00700ACF" w:rsidP="00914839">
          <w:pPr>
            <w:pStyle w:val="Encabezado"/>
            <w:spacing w:line="276" w:lineRule="auto"/>
            <w:rPr>
              <w:rFonts w:asciiTheme="majorHAnsi" w:eastAsiaTheme="majorEastAsia" w:hAnsiTheme="majorHAnsi" w:cstheme="majorBidi"/>
              <w:b/>
              <w:bCs/>
              <w:color w:val="5B9BD5" w:themeColor="accent1"/>
            </w:rPr>
          </w:pPr>
        </w:p>
      </w:tc>
      <w:tc>
        <w:tcPr>
          <w:tcW w:w="0" w:type="auto"/>
          <w:vMerge/>
          <w:vAlign w:val="center"/>
          <w:hideMark/>
          <w:tcPrChange w:id="1282" w:author="Regina Casanova" w:date="2017-06-26T16:02:00Z">
            <w:tcPr>
              <w:tcW w:w="0" w:type="auto"/>
              <w:vMerge/>
              <w:vAlign w:val="center"/>
              <w:hideMark/>
            </w:tcPr>
          </w:tcPrChange>
        </w:tcPr>
        <w:p w14:paraId="2AFC5F9C" w14:textId="77777777" w:rsidR="00700ACF" w:rsidRDefault="00700ACF" w:rsidP="00914839">
          <w:pPr>
            <w:rPr>
              <w:rFonts w:asciiTheme="majorHAnsi" w:hAnsiTheme="majorHAnsi"/>
              <w:color w:val="2E74B5" w:themeColor="accent1" w:themeShade="BF"/>
              <w:sz w:val="22"/>
              <w:szCs w:val="22"/>
            </w:rPr>
          </w:pPr>
        </w:p>
      </w:tc>
      <w:tc>
        <w:tcPr>
          <w:tcW w:w="2250" w:type="pct"/>
          <w:tcBorders>
            <w:top w:val="single" w:sz="4" w:space="0" w:color="5B9BD5" w:themeColor="accent1"/>
            <w:left w:val="nil"/>
            <w:bottom w:val="nil"/>
            <w:right w:val="nil"/>
          </w:tcBorders>
          <w:tcPrChange w:id="1283" w:author="Regina Casanova" w:date="2017-06-26T16:02:00Z">
            <w:tcPr>
              <w:tcW w:w="2250" w:type="pct"/>
              <w:tcBorders>
                <w:top w:val="single" w:sz="4" w:space="0" w:color="5B9BD5" w:themeColor="accent1"/>
                <w:left w:val="nil"/>
                <w:bottom w:val="nil"/>
                <w:right w:val="nil"/>
              </w:tcBorders>
            </w:tcPr>
          </w:tcPrChange>
        </w:tcPr>
        <w:p w14:paraId="2EECB9C4" w14:textId="77777777" w:rsidR="00700ACF" w:rsidRDefault="00700ACF" w:rsidP="00914839">
          <w:pPr>
            <w:pStyle w:val="Encabezado"/>
            <w:spacing w:line="276" w:lineRule="auto"/>
            <w:rPr>
              <w:rFonts w:asciiTheme="majorHAnsi" w:eastAsiaTheme="majorEastAsia" w:hAnsiTheme="majorHAnsi" w:cstheme="majorBidi"/>
              <w:b/>
              <w:bCs/>
              <w:color w:val="5B9BD5" w:themeColor="accent1"/>
            </w:rPr>
          </w:pPr>
        </w:p>
      </w:tc>
    </w:tr>
  </w:tbl>
  <w:p w14:paraId="6A251DED" w14:textId="77777777" w:rsidR="00700ACF" w:rsidRDefault="00700ACF">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C7993" w14:textId="77777777" w:rsidR="00DB43C8" w:rsidRDefault="00DB43C8" w:rsidP="00C76AE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B49B6">
      <w:rPr>
        <w:rStyle w:val="Nmerodepgina"/>
        <w:noProof/>
      </w:rPr>
      <w:t>1</w:t>
    </w:r>
    <w:r>
      <w:rPr>
        <w:rStyle w:val="Nmerodepgina"/>
      </w:rPr>
      <w:fldChar w:fldCharType="end"/>
    </w:r>
  </w:p>
  <w:p w14:paraId="0CD4F791" w14:textId="50727EB4" w:rsidR="00700ACF" w:rsidRDefault="002F46B8" w:rsidP="00DB43C8">
    <w:pPr>
      <w:pStyle w:val="Piedepgina"/>
      <w:ind w:right="360"/>
    </w:pPr>
    <w:ins w:id="1284" w:author="Regina Casanova" w:date="2017-06-26T16:02:00Z">
      <w:r>
        <w:t>Junio 2017</w:t>
      </w:r>
      <w:r>
        <w:ptab w:relativeTo="margin" w:alignment="center" w:leader="none"/>
      </w:r>
      <w:r>
        <w:t>Versión</w:t>
      </w:r>
    </w:ins>
    <w:del w:id="1285" w:author="Regina Casanova" w:date="2017-06-26T16:02:00Z">
      <w:r w:rsidR="00DB43C8">
        <w:delText>Agosto 2016</w:delText>
      </w:r>
      <w:r w:rsidR="00DB43C8">
        <w:ptab w:relativeTo="margin" w:alignment="center" w:leader="none"/>
      </w:r>
      <w:r w:rsidR="00DB43C8">
        <w:delText>Versión</w:delText>
      </w:r>
    </w:del>
    <w:r w:rsidR="00DB43C8">
      <w:t xml:space="preserve"> 1.0</w:t>
    </w:r>
    <w:r w:rsidR="00DB43C8">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50994" w14:textId="77777777" w:rsidR="004B49B6" w:rsidRDefault="004B49B6" w:rsidP="00700ACF">
      <w:r>
        <w:separator/>
      </w:r>
    </w:p>
  </w:footnote>
  <w:footnote w:type="continuationSeparator" w:id="0">
    <w:p w14:paraId="3BF54FC2" w14:textId="77777777" w:rsidR="004B49B6" w:rsidRDefault="004B49B6" w:rsidP="00700ACF">
      <w:r>
        <w:continuationSeparator/>
      </w:r>
    </w:p>
  </w:footnote>
  <w:footnote w:type="continuationNotice" w:id="1">
    <w:p w14:paraId="5007F217" w14:textId="77777777" w:rsidR="004B49B6" w:rsidRDefault="004B49B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EE231" w14:textId="77777777" w:rsidR="00A4605E" w:rsidRDefault="00A4605E">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827"/>
    <w:multiLevelType w:val="hybridMultilevel"/>
    <w:tmpl w:val="70284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620FFC"/>
    <w:multiLevelType w:val="hybridMultilevel"/>
    <w:tmpl w:val="C13CB7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3">
    <w:nsid w:val="14801601"/>
    <w:multiLevelType w:val="hybridMultilevel"/>
    <w:tmpl w:val="C5027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6A45209"/>
    <w:multiLevelType w:val="hybridMultilevel"/>
    <w:tmpl w:val="DDAE1C4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C950B9E"/>
    <w:multiLevelType w:val="hybridMultilevel"/>
    <w:tmpl w:val="C2A489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11E0C9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8D0BC9"/>
    <w:multiLevelType w:val="hybridMultilevel"/>
    <w:tmpl w:val="AF56E5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3941381B"/>
    <w:multiLevelType w:val="hybridMultilevel"/>
    <w:tmpl w:val="907C4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916EC4"/>
    <w:multiLevelType w:val="multilevel"/>
    <w:tmpl w:val="54C8CC8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FB42400"/>
    <w:multiLevelType w:val="multilevel"/>
    <w:tmpl w:val="5F82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413C5B9C"/>
    <w:multiLevelType w:val="hybridMultilevel"/>
    <w:tmpl w:val="FF2E22D6"/>
    <w:lvl w:ilvl="0" w:tplc="DEA268E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3">
    <w:nsid w:val="45E5313B"/>
    <w:multiLevelType w:val="hybridMultilevel"/>
    <w:tmpl w:val="A74822E0"/>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4">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4D3A6471"/>
    <w:multiLevelType w:val="hybridMultilevel"/>
    <w:tmpl w:val="007E41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4E2D5584"/>
    <w:multiLevelType w:val="hybridMultilevel"/>
    <w:tmpl w:val="F50A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931F99"/>
    <w:multiLevelType w:val="hybridMultilevel"/>
    <w:tmpl w:val="B6C41B7A"/>
    <w:lvl w:ilvl="0" w:tplc="040A0001">
      <w:start w:val="1"/>
      <w:numFmt w:val="bullet"/>
      <w:lvlText w:val=""/>
      <w:lvlJc w:val="left"/>
      <w:pPr>
        <w:ind w:left="775" w:hanging="360"/>
      </w:pPr>
      <w:rPr>
        <w:rFonts w:ascii="Symbol" w:hAnsi="Symbol" w:hint="default"/>
      </w:rPr>
    </w:lvl>
    <w:lvl w:ilvl="1" w:tplc="040A0003">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19">
    <w:nsid w:val="56937ABE"/>
    <w:multiLevelType w:val="hybridMultilevel"/>
    <w:tmpl w:val="60FE7828"/>
    <w:lvl w:ilvl="0" w:tplc="040A0001">
      <w:start w:val="1"/>
      <w:numFmt w:val="bullet"/>
      <w:lvlText w:val=""/>
      <w:lvlJc w:val="left"/>
      <w:pPr>
        <w:ind w:left="774" w:hanging="360"/>
      </w:pPr>
      <w:rPr>
        <w:rFonts w:ascii="Symbol" w:hAnsi="Symbol" w:hint="default"/>
      </w:rPr>
    </w:lvl>
    <w:lvl w:ilvl="1" w:tplc="040A0003" w:tentative="1">
      <w:start w:val="1"/>
      <w:numFmt w:val="bullet"/>
      <w:lvlText w:val="o"/>
      <w:lvlJc w:val="left"/>
      <w:pPr>
        <w:ind w:left="1494" w:hanging="360"/>
      </w:pPr>
      <w:rPr>
        <w:rFonts w:ascii="Courier New" w:hAnsi="Courier New" w:cs="Courier New" w:hint="default"/>
      </w:rPr>
    </w:lvl>
    <w:lvl w:ilvl="2" w:tplc="040A0005" w:tentative="1">
      <w:start w:val="1"/>
      <w:numFmt w:val="bullet"/>
      <w:lvlText w:val=""/>
      <w:lvlJc w:val="left"/>
      <w:pPr>
        <w:ind w:left="2214" w:hanging="360"/>
      </w:pPr>
      <w:rPr>
        <w:rFonts w:ascii="Wingdings" w:hAnsi="Wingdings" w:hint="default"/>
      </w:rPr>
    </w:lvl>
    <w:lvl w:ilvl="3" w:tplc="040A0001" w:tentative="1">
      <w:start w:val="1"/>
      <w:numFmt w:val="bullet"/>
      <w:lvlText w:val=""/>
      <w:lvlJc w:val="left"/>
      <w:pPr>
        <w:ind w:left="2934" w:hanging="360"/>
      </w:pPr>
      <w:rPr>
        <w:rFonts w:ascii="Symbol" w:hAnsi="Symbol" w:hint="default"/>
      </w:rPr>
    </w:lvl>
    <w:lvl w:ilvl="4" w:tplc="040A0003" w:tentative="1">
      <w:start w:val="1"/>
      <w:numFmt w:val="bullet"/>
      <w:lvlText w:val="o"/>
      <w:lvlJc w:val="left"/>
      <w:pPr>
        <w:ind w:left="3654" w:hanging="360"/>
      </w:pPr>
      <w:rPr>
        <w:rFonts w:ascii="Courier New" w:hAnsi="Courier New" w:cs="Courier New" w:hint="default"/>
      </w:rPr>
    </w:lvl>
    <w:lvl w:ilvl="5" w:tplc="040A0005" w:tentative="1">
      <w:start w:val="1"/>
      <w:numFmt w:val="bullet"/>
      <w:lvlText w:val=""/>
      <w:lvlJc w:val="left"/>
      <w:pPr>
        <w:ind w:left="4374" w:hanging="360"/>
      </w:pPr>
      <w:rPr>
        <w:rFonts w:ascii="Wingdings" w:hAnsi="Wingdings" w:hint="default"/>
      </w:rPr>
    </w:lvl>
    <w:lvl w:ilvl="6" w:tplc="040A0001" w:tentative="1">
      <w:start w:val="1"/>
      <w:numFmt w:val="bullet"/>
      <w:lvlText w:val=""/>
      <w:lvlJc w:val="left"/>
      <w:pPr>
        <w:ind w:left="5094" w:hanging="360"/>
      </w:pPr>
      <w:rPr>
        <w:rFonts w:ascii="Symbol" w:hAnsi="Symbol" w:hint="default"/>
      </w:rPr>
    </w:lvl>
    <w:lvl w:ilvl="7" w:tplc="040A0003" w:tentative="1">
      <w:start w:val="1"/>
      <w:numFmt w:val="bullet"/>
      <w:lvlText w:val="o"/>
      <w:lvlJc w:val="left"/>
      <w:pPr>
        <w:ind w:left="5814" w:hanging="360"/>
      </w:pPr>
      <w:rPr>
        <w:rFonts w:ascii="Courier New" w:hAnsi="Courier New" w:cs="Courier New" w:hint="default"/>
      </w:rPr>
    </w:lvl>
    <w:lvl w:ilvl="8" w:tplc="040A0005" w:tentative="1">
      <w:start w:val="1"/>
      <w:numFmt w:val="bullet"/>
      <w:lvlText w:val=""/>
      <w:lvlJc w:val="left"/>
      <w:pPr>
        <w:ind w:left="6534" w:hanging="360"/>
      </w:pPr>
      <w:rPr>
        <w:rFonts w:ascii="Wingdings" w:hAnsi="Wingdings" w:hint="default"/>
      </w:rPr>
    </w:lvl>
  </w:abstractNum>
  <w:abstractNum w:abstractNumId="20">
    <w:nsid w:val="577C06BE"/>
    <w:multiLevelType w:val="hybridMultilevel"/>
    <w:tmpl w:val="BC8CF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59641F74"/>
    <w:multiLevelType w:val="hybridMultilevel"/>
    <w:tmpl w:val="B1A6AF6A"/>
    <w:lvl w:ilvl="0" w:tplc="E72C3AB2">
      <w:start w:val="1"/>
      <w:numFmt w:val="bullet"/>
      <w:lvlText w:val="•"/>
      <w:lvlJc w:val="left"/>
      <w:pPr>
        <w:tabs>
          <w:tab w:val="num" w:pos="720"/>
        </w:tabs>
        <w:ind w:left="720" w:hanging="360"/>
      </w:pPr>
      <w:rPr>
        <w:rFonts w:ascii="Arial" w:hAnsi="Arial" w:hint="default"/>
      </w:rPr>
    </w:lvl>
    <w:lvl w:ilvl="1" w:tplc="17F802D2">
      <w:start w:val="1"/>
      <w:numFmt w:val="bullet"/>
      <w:lvlText w:val="•"/>
      <w:lvlJc w:val="left"/>
      <w:pPr>
        <w:tabs>
          <w:tab w:val="num" w:pos="1440"/>
        </w:tabs>
        <w:ind w:left="1440" w:hanging="360"/>
      </w:pPr>
      <w:rPr>
        <w:rFonts w:ascii="Arial" w:hAnsi="Arial" w:hint="default"/>
      </w:rPr>
    </w:lvl>
    <w:lvl w:ilvl="2" w:tplc="752EC416" w:tentative="1">
      <w:start w:val="1"/>
      <w:numFmt w:val="bullet"/>
      <w:lvlText w:val="•"/>
      <w:lvlJc w:val="left"/>
      <w:pPr>
        <w:tabs>
          <w:tab w:val="num" w:pos="2160"/>
        </w:tabs>
        <w:ind w:left="2160" w:hanging="360"/>
      </w:pPr>
      <w:rPr>
        <w:rFonts w:ascii="Arial" w:hAnsi="Arial" w:hint="default"/>
      </w:rPr>
    </w:lvl>
    <w:lvl w:ilvl="3" w:tplc="295C05CE" w:tentative="1">
      <w:start w:val="1"/>
      <w:numFmt w:val="bullet"/>
      <w:lvlText w:val="•"/>
      <w:lvlJc w:val="left"/>
      <w:pPr>
        <w:tabs>
          <w:tab w:val="num" w:pos="2880"/>
        </w:tabs>
        <w:ind w:left="2880" w:hanging="360"/>
      </w:pPr>
      <w:rPr>
        <w:rFonts w:ascii="Arial" w:hAnsi="Arial" w:hint="default"/>
      </w:rPr>
    </w:lvl>
    <w:lvl w:ilvl="4" w:tplc="04F4482C" w:tentative="1">
      <w:start w:val="1"/>
      <w:numFmt w:val="bullet"/>
      <w:lvlText w:val="•"/>
      <w:lvlJc w:val="left"/>
      <w:pPr>
        <w:tabs>
          <w:tab w:val="num" w:pos="3600"/>
        </w:tabs>
        <w:ind w:left="3600" w:hanging="360"/>
      </w:pPr>
      <w:rPr>
        <w:rFonts w:ascii="Arial" w:hAnsi="Arial" w:hint="default"/>
      </w:rPr>
    </w:lvl>
    <w:lvl w:ilvl="5" w:tplc="2E6C2AA2" w:tentative="1">
      <w:start w:val="1"/>
      <w:numFmt w:val="bullet"/>
      <w:lvlText w:val="•"/>
      <w:lvlJc w:val="left"/>
      <w:pPr>
        <w:tabs>
          <w:tab w:val="num" w:pos="4320"/>
        </w:tabs>
        <w:ind w:left="4320" w:hanging="360"/>
      </w:pPr>
      <w:rPr>
        <w:rFonts w:ascii="Arial" w:hAnsi="Arial" w:hint="default"/>
      </w:rPr>
    </w:lvl>
    <w:lvl w:ilvl="6" w:tplc="06D0D298" w:tentative="1">
      <w:start w:val="1"/>
      <w:numFmt w:val="bullet"/>
      <w:lvlText w:val="•"/>
      <w:lvlJc w:val="left"/>
      <w:pPr>
        <w:tabs>
          <w:tab w:val="num" w:pos="5040"/>
        </w:tabs>
        <w:ind w:left="5040" w:hanging="360"/>
      </w:pPr>
      <w:rPr>
        <w:rFonts w:ascii="Arial" w:hAnsi="Arial" w:hint="default"/>
      </w:rPr>
    </w:lvl>
    <w:lvl w:ilvl="7" w:tplc="8C8AECA2" w:tentative="1">
      <w:start w:val="1"/>
      <w:numFmt w:val="bullet"/>
      <w:lvlText w:val="•"/>
      <w:lvlJc w:val="left"/>
      <w:pPr>
        <w:tabs>
          <w:tab w:val="num" w:pos="5760"/>
        </w:tabs>
        <w:ind w:left="5760" w:hanging="360"/>
      </w:pPr>
      <w:rPr>
        <w:rFonts w:ascii="Arial" w:hAnsi="Arial" w:hint="default"/>
      </w:rPr>
    </w:lvl>
    <w:lvl w:ilvl="8" w:tplc="AF84DCF2" w:tentative="1">
      <w:start w:val="1"/>
      <w:numFmt w:val="bullet"/>
      <w:lvlText w:val="•"/>
      <w:lvlJc w:val="left"/>
      <w:pPr>
        <w:tabs>
          <w:tab w:val="num" w:pos="6480"/>
        </w:tabs>
        <w:ind w:left="6480" w:hanging="360"/>
      </w:pPr>
      <w:rPr>
        <w:rFonts w:ascii="Arial" w:hAnsi="Arial" w:hint="default"/>
      </w:rPr>
    </w:lvl>
  </w:abstractNum>
  <w:abstractNum w:abstractNumId="22">
    <w:nsid w:val="5DC757F9"/>
    <w:multiLevelType w:val="hybridMultilevel"/>
    <w:tmpl w:val="6D9A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6819501F"/>
    <w:multiLevelType w:val="hybridMultilevel"/>
    <w:tmpl w:val="158C1262"/>
    <w:lvl w:ilvl="0" w:tplc="9956F0FE">
      <w:start w:val="1"/>
      <w:numFmt w:val="bullet"/>
      <w:lvlText w:val="•"/>
      <w:lvlJc w:val="left"/>
      <w:pPr>
        <w:tabs>
          <w:tab w:val="num" w:pos="720"/>
        </w:tabs>
        <w:ind w:left="720" w:hanging="360"/>
      </w:pPr>
      <w:rPr>
        <w:rFonts w:ascii="Arial" w:hAnsi="Arial" w:hint="default"/>
      </w:rPr>
    </w:lvl>
    <w:lvl w:ilvl="1" w:tplc="F5AC8660">
      <w:start w:val="1"/>
      <w:numFmt w:val="bullet"/>
      <w:lvlText w:val="•"/>
      <w:lvlJc w:val="left"/>
      <w:pPr>
        <w:tabs>
          <w:tab w:val="num" w:pos="1440"/>
        </w:tabs>
        <w:ind w:left="1440" w:hanging="360"/>
      </w:pPr>
      <w:rPr>
        <w:rFonts w:ascii="Arial" w:hAnsi="Arial" w:hint="default"/>
      </w:rPr>
    </w:lvl>
    <w:lvl w:ilvl="2" w:tplc="AA3656F8" w:tentative="1">
      <w:start w:val="1"/>
      <w:numFmt w:val="bullet"/>
      <w:lvlText w:val="•"/>
      <w:lvlJc w:val="left"/>
      <w:pPr>
        <w:tabs>
          <w:tab w:val="num" w:pos="2160"/>
        </w:tabs>
        <w:ind w:left="2160" w:hanging="360"/>
      </w:pPr>
      <w:rPr>
        <w:rFonts w:ascii="Arial" w:hAnsi="Arial" w:hint="default"/>
      </w:rPr>
    </w:lvl>
    <w:lvl w:ilvl="3" w:tplc="E4948A80" w:tentative="1">
      <w:start w:val="1"/>
      <w:numFmt w:val="bullet"/>
      <w:lvlText w:val="•"/>
      <w:lvlJc w:val="left"/>
      <w:pPr>
        <w:tabs>
          <w:tab w:val="num" w:pos="2880"/>
        </w:tabs>
        <w:ind w:left="2880" w:hanging="360"/>
      </w:pPr>
      <w:rPr>
        <w:rFonts w:ascii="Arial" w:hAnsi="Arial" w:hint="default"/>
      </w:rPr>
    </w:lvl>
    <w:lvl w:ilvl="4" w:tplc="FA9A6ABE" w:tentative="1">
      <w:start w:val="1"/>
      <w:numFmt w:val="bullet"/>
      <w:lvlText w:val="•"/>
      <w:lvlJc w:val="left"/>
      <w:pPr>
        <w:tabs>
          <w:tab w:val="num" w:pos="3600"/>
        </w:tabs>
        <w:ind w:left="3600" w:hanging="360"/>
      </w:pPr>
      <w:rPr>
        <w:rFonts w:ascii="Arial" w:hAnsi="Arial" w:hint="default"/>
      </w:rPr>
    </w:lvl>
    <w:lvl w:ilvl="5" w:tplc="92182DAE" w:tentative="1">
      <w:start w:val="1"/>
      <w:numFmt w:val="bullet"/>
      <w:lvlText w:val="•"/>
      <w:lvlJc w:val="left"/>
      <w:pPr>
        <w:tabs>
          <w:tab w:val="num" w:pos="4320"/>
        </w:tabs>
        <w:ind w:left="4320" w:hanging="360"/>
      </w:pPr>
      <w:rPr>
        <w:rFonts w:ascii="Arial" w:hAnsi="Arial" w:hint="default"/>
      </w:rPr>
    </w:lvl>
    <w:lvl w:ilvl="6" w:tplc="FA88B59E" w:tentative="1">
      <w:start w:val="1"/>
      <w:numFmt w:val="bullet"/>
      <w:lvlText w:val="•"/>
      <w:lvlJc w:val="left"/>
      <w:pPr>
        <w:tabs>
          <w:tab w:val="num" w:pos="5040"/>
        </w:tabs>
        <w:ind w:left="5040" w:hanging="360"/>
      </w:pPr>
      <w:rPr>
        <w:rFonts w:ascii="Arial" w:hAnsi="Arial" w:hint="default"/>
      </w:rPr>
    </w:lvl>
    <w:lvl w:ilvl="7" w:tplc="0172E218" w:tentative="1">
      <w:start w:val="1"/>
      <w:numFmt w:val="bullet"/>
      <w:lvlText w:val="•"/>
      <w:lvlJc w:val="left"/>
      <w:pPr>
        <w:tabs>
          <w:tab w:val="num" w:pos="5760"/>
        </w:tabs>
        <w:ind w:left="5760" w:hanging="360"/>
      </w:pPr>
      <w:rPr>
        <w:rFonts w:ascii="Arial" w:hAnsi="Arial" w:hint="default"/>
      </w:rPr>
    </w:lvl>
    <w:lvl w:ilvl="8" w:tplc="41246B3C" w:tentative="1">
      <w:start w:val="1"/>
      <w:numFmt w:val="bullet"/>
      <w:lvlText w:val="•"/>
      <w:lvlJc w:val="left"/>
      <w:pPr>
        <w:tabs>
          <w:tab w:val="num" w:pos="6480"/>
        </w:tabs>
        <w:ind w:left="6480" w:hanging="360"/>
      </w:pPr>
      <w:rPr>
        <w:rFonts w:ascii="Arial" w:hAnsi="Arial" w:hint="default"/>
      </w:rPr>
    </w:lvl>
  </w:abstractNum>
  <w:abstractNum w:abstractNumId="26">
    <w:nsid w:val="686711E9"/>
    <w:multiLevelType w:val="hybridMultilevel"/>
    <w:tmpl w:val="B1A8FD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6F3D3914"/>
    <w:multiLevelType w:val="hybridMultilevel"/>
    <w:tmpl w:val="F3328F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8">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27"/>
  </w:num>
  <w:num w:numId="4">
    <w:abstractNumId w:val="13"/>
  </w:num>
  <w:num w:numId="5">
    <w:abstractNumId w:val="12"/>
  </w:num>
  <w:num w:numId="6">
    <w:abstractNumId w:val="14"/>
  </w:num>
  <w:num w:numId="7">
    <w:abstractNumId w:val="20"/>
  </w:num>
  <w:num w:numId="8">
    <w:abstractNumId w:val="4"/>
  </w:num>
  <w:num w:numId="9">
    <w:abstractNumId w:val="0"/>
  </w:num>
  <w:num w:numId="10">
    <w:abstractNumId w:val="16"/>
  </w:num>
  <w:num w:numId="11">
    <w:abstractNumId w:val="11"/>
  </w:num>
  <w:num w:numId="12">
    <w:abstractNumId w:val="10"/>
  </w:num>
  <w:num w:numId="13">
    <w:abstractNumId w:val="7"/>
  </w:num>
  <w:num w:numId="14">
    <w:abstractNumId w:val="3"/>
  </w:num>
  <w:num w:numId="15">
    <w:abstractNumId w:val="1"/>
  </w:num>
  <w:num w:numId="16">
    <w:abstractNumId w:val="9"/>
  </w:num>
  <w:num w:numId="17">
    <w:abstractNumId w:val="17"/>
  </w:num>
  <w:num w:numId="18">
    <w:abstractNumId w:val="28"/>
  </w:num>
  <w:num w:numId="19">
    <w:abstractNumId w:val="15"/>
  </w:num>
  <w:num w:numId="20">
    <w:abstractNumId w:val="25"/>
  </w:num>
  <w:num w:numId="21">
    <w:abstractNumId w:val="19"/>
  </w:num>
  <w:num w:numId="22">
    <w:abstractNumId w:val="26"/>
  </w:num>
  <w:num w:numId="23">
    <w:abstractNumId w:val="6"/>
  </w:num>
  <w:num w:numId="24">
    <w:abstractNumId w:val="21"/>
  </w:num>
  <w:num w:numId="25">
    <w:abstractNumId w:val="24"/>
  </w:num>
  <w:num w:numId="26">
    <w:abstractNumId w:val="2"/>
  </w:num>
  <w:num w:numId="27">
    <w:abstractNumId w:val="5"/>
  </w:num>
  <w:num w:numId="28">
    <w:abstractNumId w:val="18"/>
  </w:num>
  <w:num w:numId="29">
    <w:abstractNumId w:val="2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9A8"/>
    <w:rsid w:val="00003035"/>
    <w:rsid w:val="00003481"/>
    <w:rsid w:val="000047D1"/>
    <w:rsid w:val="00005D02"/>
    <w:rsid w:val="00013BCA"/>
    <w:rsid w:val="00014761"/>
    <w:rsid w:val="00014A9D"/>
    <w:rsid w:val="00020F22"/>
    <w:rsid w:val="00031521"/>
    <w:rsid w:val="00033DA0"/>
    <w:rsid w:val="00036E42"/>
    <w:rsid w:val="00037355"/>
    <w:rsid w:val="00054688"/>
    <w:rsid w:val="00056B54"/>
    <w:rsid w:val="0005764A"/>
    <w:rsid w:val="00060178"/>
    <w:rsid w:val="00061BC3"/>
    <w:rsid w:val="0007004D"/>
    <w:rsid w:val="00072535"/>
    <w:rsid w:val="00074561"/>
    <w:rsid w:val="00075121"/>
    <w:rsid w:val="00075903"/>
    <w:rsid w:val="00084FA5"/>
    <w:rsid w:val="000856EA"/>
    <w:rsid w:val="000921FA"/>
    <w:rsid w:val="000940B3"/>
    <w:rsid w:val="000973A1"/>
    <w:rsid w:val="000A6DAB"/>
    <w:rsid w:val="000B2038"/>
    <w:rsid w:val="000B2CED"/>
    <w:rsid w:val="000B4AF2"/>
    <w:rsid w:val="000C2495"/>
    <w:rsid w:val="000D3C54"/>
    <w:rsid w:val="000E0787"/>
    <w:rsid w:val="000E3408"/>
    <w:rsid w:val="000E647E"/>
    <w:rsid w:val="000F2428"/>
    <w:rsid w:val="000F28FF"/>
    <w:rsid w:val="000F30C3"/>
    <w:rsid w:val="000F6375"/>
    <w:rsid w:val="000F71B6"/>
    <w:rsid w:val="001065CB"/>
    <w:rsid w:val="00111317"/>
    <w:rsid w:val="0011132E"/>
    <w:rsid w:val="00112963"/>
    <w:rsid w:val="00116E08"/>
    <w:rsid w:val="0011799A"/>
    <w:rsid w:val="00123EE4"/>
    <w:rsid w:val="00135C5A"/>
    <w:rsid w:val="0013667F"/>
    <w:rsid w:val="001366FB"/>
    <w:rsid w:val="001369FD"/>
    <w:rsid w:val="001449F4"/>
    <w:rsid w:val="001465A6"/>
    <w:rsid w:val="00152809"/>
    <w:rsid w:val="00165245"/>
    <w:rsid w:val="00173185"/>
    <w:rsid w:val="00173360"/>
    <w:rsid w:val="001735CE"/>
    <w:rsid w:val="001755C4"/>
    <w:rsid w:val="0018057F"/>
    <w:rsid w:val="00183199"/>
    <w:rsid w:val="00185116"/>
    <w:rsid w:val="00185895"/>
    <w:rsid w:val="001923BE"/>
    <w:rsid w:val="00196909"/>
    <w:rsid w:val="001A1538"/>
    <w:rsid w:val="001C2692"/>
    <w:rsid w:val="001C30FE"/>
    <w:rsid w:val="001C3775"/>
    <w:rsid w:val="001C5F04"/>
    <w:rsid w:val="001D01F1"/>
    <w:rsid w:val="001D49DD"/>
    <w:rsid w:val="001E12A8"/>
    <w:rsid w:val="001F1CA7"/>
    <w:rsid w:val="00201694"/>
    <w:rsid w:val="002048D3"/>
    <w:rsid w:val="00205842"/>
    <w:rsid w:val="0021244E"/>
    <w:rsid w:val="00213CBD"/>
    <w:rsid w:val="00213EAB"/>
    <w:rsid w:val="002153C7"/>
    <w:rsid w:val="00220341"/>
    <w:rsid w:val="0022213C"/>
    <w:rsid w:val="00244167"/>
    <w:rsid w:val="00244F91"/>
    <w:rsid w:val="0024797E"/>
    <w:rsid w:val="0025636A"/>
    <w:rsid w:val="00260235"/>
    <w:rsid w:val="00261199"/>
    <w:rsid w:val="00273E86"/>
    <w:rsid w:val="0027540A"/>
    <w:rsid w:val="00277EC5"/>
    <w:rsid w:val="002811F3"/>
    <w:rsid w:val="00281D6A"/>
    <w:rsid w:val="00283F35"/>
    <w:rsid w:val="002B0B30"/>
    <w:rsid w:val="002B2847"/>
    <w:rsid w:val="002B50E1"/>
    <w:rsid w:val="002B52E3"/>
    <w:rsid w:val="002D09A2"/>
    <w:rsid w:val="002D30D6"/>
    <w:rsid w:val="002E002E"/>
    <w:rsid w:val="002E5BE7"/>
    <w:rsid w:val="002F0883"/>
    <w:rsid w:val="002F0CC8"/>
    <w:rsid w:val="002F28EC"/>
    <w:rsid w:val="002F31E5"/>
    <w:rsid w:val="002F46B8"/>
    <w:rsid w:val="002F7452"/>
    <w:rsid w:val="002F77D4"/>
    <w:rsid w:val="00302092"/>
    <w:rsid w:val="003036D4"/>
    <w:rsid w:val="003046E3"/>
    <w:rsid w:val="003058D6"/>
    <w:rsid w:val="00321809"/>
    <w:rsid w:val="0032191D"/>
    <w:rsid w:val="00322045"/>
    <w:rsid w:val="00340568"/>
    <w:rsid w:val="003422D8"/>
    <w:rsid w:val="00343A03"/>
    <w:rsid w:val="00343D3E"/>
    <w:rsid w:val="00347662"/>
    <w:rsid w:val="003527A1"/>
    <w:rsid w:val="00356AEE"/>
    <w:rsid w:val="00362A11"/>
    <w:rsid w:val="00362C6D"/>
    <w:rsid w:val="00364224"/>
    <w:rsid w:val="00377A7C"/>
    <w:rsid w:val="00380280"/>
    <w:rsid w:val="0038300E"/>
    <w:rsid w:val="00386541"/>
    <w:rsid w:val="00386FBF"/>
    <w:rsid w:val="003944F6"/>
    <w:rsid w:val="003A4F17"/>
    <w:rsid w:val="003A5566"/>
    <w:rsid w:val="003A665A"/>
    <w:rsid w:val="003B2807"/>
    <w:rsid w:val="003B76C0"/>
    <w:rsid w:val="003B7A84"/>
    <w:rsid w:val="003C01D8"/>
    <w:rsid w:val="003C3C02"/>
    <w:rsid w:val="003D0F27"/>
    <w:rsid w:val="003D2BC8"/>
    <w:rsid w:val="003D4BA1"/>
    <w:rsid w:val="003D694D"/>
    <w:rsid w:val="003E2F99"/>
    <w:rsid w:val="003E68EC"/>
    <w:rsid w:val="003F148B"/>
    <w:rsid w:val="003F4F84"/>
    <w:rsid w:val="003F6DEE"/>
    <w:rsid w:val="003F797B"/>
    <w:rsid w:val="003F7EBA"/>
    <w:rsid w:val="004026D1"/>
    <w:rsid w:val="00403AF1"/>
    <w:rsid w:val="00406D5F"/>
    <w:rsid w:val="00411F69"/>
    <w:rsid w:val="00411FDD"/>
    <w:rsid w:val="0041475E"/>
    <w:rsid w:val="00415C95"/>
    <w:rsid w:val="00417CC1"/>
    <w:rsid w:val="0043083A"/>
    <w:rsid w:val="00431330"/>
    <w:rsid w:val="00431BC1"/>
    <w:rsid w:val="00432445"/>
    <w:rsid w:val="004363C5"/>
    <w:rsid w:val="00437094"/>
    <w:rsid w:val="00441091"/>
    <w:rsid w:val="004434EB"/>
    <w:rsid w:val="00445D63"/>
    <w:rsid w:val="00446CFD"/>
    <w:rsid w:val="0044782E"/>
    <w:rsid w:val="004510EA"/>
    <w:rsid w:val="0045468B"/>
    <w:rsid w:val="00455164"/>
    <w:rsid w:val="004603D0"/>
    <w:rsid w:val="004646E9"/>
    <w:rsid w:val="00465909"/>
    <w:rsid w:val="00470560"/>
    <w:rsid w:val="004718FD"/>
    <w:rsid w:val="00475B4F"/>
    <w:rsid w:val="00477360"/>
    <w:rsid w:val="004777AE"/>
    <w:rsid w:val="004815DC"/>
    <w:rsid w:val="00484BE1"/>
    <w:rsid w:val="00493306"/>
    <w:rsid w:val="00494EB5"/>
    <w:rsid w:val="004A09B2"/>
    <w:rsid w:val="004A2915"/>
    <w:rsid w:val="004B39A8"/>
    <w:rsid w:val="004B49B6"/>
    <w:rsid w:val="004B6EE8"/>
    <w:rsid w:val="004C19D8"/>
    <w:rsid w:val="004C49F5"/>
    <w:rsid w:val="004D255E"/>
    <w:rsid w:val="004D4B7A"/>
    <w:rsid w:val="004E0011"/>
    <w:rsid w:val="004E315C"/>
    <w:rsid w:val="004E4E18"/>
    <w:rsid w:val="004E4F1D"/>
    <w:rsid w:val="004E5147"/>
    <w:rsid w:val="004E6EFA"/>
    <w:rsid w:val="004F0912"/>
    <w:rsid w:val="004F0BFB"/>
    <w:rsid w:val="004F503C"/>
    <w:rsid w:val="00504746"/>
    <w:rsid w:val="00514433"/>
    <w:rsid w:val="005177BD"/>
    <w:rsid w:val="00522B7A"/>
    <w:rsid w:val="005311BC"/>
    <w:rsid w:val="00532CF9"/>
    <w:rsid w:val="005348B4"/>
    <w:rsid w:val="00535ECF"/>
    <w:rsid w:val="005364D5"/>
    <w:rsid w:val="005428AC"/>
    <w:rsid w:val="00552117"/>
    <w:rsid w:val="005648E1"/>
    <w:rsid w:val="00572A7D"/>
    <w:rsid w:val="005732B5"/>
    <w:rsid w:val="00574742"/>
    <w:rsid w:val="005811AA"/>
    <w:rsid w:val="00584A83"/>
    <w:rsid w:val="0059371D"/>
    <w:rsid w:val="00594D9B"/>
    <w:rsid w:val="005967CC"/>
    <w:rsid w:val="00597471"/>
    <w:rsid w:val="005A07E9"/>
    <w:rsid w:val="005A3805"/>
    <w:rsid w:val="005B56E8"/>
    <w:rsid w:val="005B57E1"/>
    <w:rsid w:val="005B7789"/>
    <w:rsid w:val="005B7B09"/>
    <w:rsid w:val="005C0129"/>
    <w:rsid w:val="005C5018"/>
    <w:rsid w:val="005D4C92"/>
    <w:rsid w:val="005E01CD"/>
    <w:rsid w:val="005E4DB8"/>
    <w:rsid w:val="005E5C30"/>
    <w:rsid w:val="005E7376"/>
    <w:rsid w:val="005F0C3A"/>
    <w:rsid w:val="005F3D6D"/>
    <w:rsid w:val="00612CDD"/>
    <w:rsid w:val="00615E10"/>
    <w:rsid w:val="00617912"/>
    <w:rsid w:val="00622230"/>
    <w:rsid w:val="006228D0"/>
    <w:rsid w:val="00623B8E"/>
    <w:rsid w:val="006261A1"/>
    <w:rsid w:val="006375B1"/>
    <w:rsid w:val="00640E1B"/>
    <w:rsid w:val="0064637A"/>
    <w:rsid w:val="00652AD5"/>
    <w:rsid w:val="00652F70"/>
    <w:rsid w:val="0065367E"/>
    <w:rsid w:val="00667AC8"/>
    <w:rsid w:val="00671D80"/>
    <w:rsid w:val="006752BF"/>
    <w:rsid w:val="00676C52"/>
    <w:rsid w:val="0067720C"/>
    <w:rsid w:val="00677804"/>
    <w:rsid w:val="00680DDC"/>
    <w:rsid w:val="006812E4"/>
    <w:rsid w:val="00681CA0"/>
    <w:rsid w:val="006821A5"/>
    <w:rsid w:val="0068308A"/>
    <w:rsid w:val="00684D64"/>
    <w:rsid w:val="00690691"/>
    <w:rsid w:val="006958D4"/>
    <w:rsid w:val="00695A1E"/>
    <w:rsid w:val="006A1B38"/>
    <w:rsid w:val="006A1E94"/>
    <w:rsid w:val="006A1F3A"/>
    <w:rsid w:val="006A31E5"/>
    <w:rsid w:val="006A5122"/>
    <w:rsid w:val="006B6337"/>
    <w:rsid w:val="006B6F3E"/>
    <w:rsid w:val="006C1C4C"/>
    <w:rsid w:val="006C43BF"/>
    <w:rsid w:val="006C5063"/>
    <w:rsid w:val="006D066F"/>
    <w:rsid w:val="006D067F"/>
    <w:rsid w:val="006D0818"/>
    <w:rsid w:val="006D47AC"/>
    <w:rsid w:val="006D674E"/>
    <w:rsid w:val="006D7928"/>
    <w:rsid w:val="006E4D4D"/>
    <w:rsid w:val="006F5814"/>
    <w:rsid w:val="00700ACF"/>
    <w:rsid w:val="00701034"/>
    <w:rsid w:val="00701E23"/>
    <w:rsid w:val="00702EBE"/>
    <w:rsid w:val="00704884"/>
    <w:rsid w:val="00705C1D"/>
    <w:rsid w:val="00714298"/>
    <w:rsid w:val="0071477E"/>
    <w:rsid w:val="007212E8"/>
    <w:rsid w:val="007213FD"/>
    <w:rsid w:val="00723437"/>
    <w:rsid w:val="0072558C"/>
    <w:rsid w:val="007260F3"/>
    <w:rsid w:val="0072798B"/>
    <w:rsid w:val="007355EC"/>
    <w:rsid w:val="00737459"/>
    <w:rsid w:val="00737FBE"/>
    <w:rsid w:val="007416E0"/>
    <w:rsid w:val="007416EC"/>
    <w:rsid w:val="00752B1D"/>
    <w:rsid w:val="007545F2"/>
    <w:rsid w:val="00756846"/>
    <w:rsid w:val="00762265"/>
    <w:rsid w:val="00762CC7"/>
    <w:rsid w:val="00781C32"/>
    <w:rsid w:val="0078296E"/>
    <w:rsid w:val="007839B8"/>
    <w:rsid w:val="00784182"/>
    <w:rsid w:val="00785C43"/>
    <w:rsid w:val="0079431A"/>
    <w:rsid w:val="007948C0"/>
    <w:rsid w:val="007A476B"/>
    <w:rsid w:val="007A694C"/>
    <w:rsid w:val="007B6193"/>
    <w:rsid w:val="007B75BF"/>
    <w:rsid w:val="007B7B83"/>
    <w:rsid w:val="007C0ED7"/>
    <w:rsid w:val="007C3389"/>
    <w:rsid w:val="007C58A3"/>
    <w:rsid w:val="007C592E"/>
    <w:rsid w:val="007D5BC8"/>
    <w:rsid w:val="007E6170"/>
    <w:rsid w:val="007F34C8"/>
    <w:rsid w:val="007F699C"/>
    <w:rsid w:val="00804654"/>
    <w:rsid w:val="00810889"/>
    <w:rsid w:val="00815FB8"/>
    <w:rsid w:val="00816FE7"/>
    <w:rsid w:val="008201B6"/>
    <w:rsid w:val="00820E9D"/>
    <w:rsid w:val="00820EEA"/>
    <w:rsid w:val="00830C49"/>
    <w:rsid w:val="00831426"/>
    <w:rsid w:val="00833E4B"/>
    <w:rsid w:val="00836994"/>
    <w:rsid w:val="00840B3E"/>
    <w:rsid w:val="0085192A"/>
    <w:rsid w:val="0085594D"/>
    <w:rsid w:val="00855A34"/>
    <w:rsid w:val="00865D09"/>
    <w:rsid w:val="00866F6B"/>
    <w:rsid w:val="0087024D"/>
    <w:rsid w:val="00872730"/>
    <w:rsid w:val="0087448A"/>
    <w:rsid w:val="0087547F"/>
    <w:rsid w:val="008776E8"/>
    <w:rsid w:val="008839F7"/>
    <w:rsid w:val="00892146"/>
    <w:rsid w:val="008921DC"/>
    <w:rsid w:val="00892AC9"/>
    <w:rsid w:val="008936B2"/>
    <w:rsid w:val="008A2887"/>
    <w:rsid w:val="008A46B9"/>
    <w:rsid w:val="008A5E66"/>
    <w:rsid w:val="008B7F91"/>
    <w:rsid w:val="008C7830"/>
    <w:rsid w:val="008C7DF1"/>
    <w:rsid w:val="008D2CEF"/>
    <w:rsid w:val="008D4DEB"/>
    <w:rsid w:val="008F02D2"/>
    <w:rsid w:val="008F0571"/>
    <w:rsid w:val="008F5DB0"/>
    <w:rsid w:val="008F65EF"/>
    <w:rsid w:val="008F6EC3"/>
    <w:rsid w:val="0090116D"/>
    <w:rsid w:val="00906E32"/>
    <w:rsid w:val="00910D3D"/>
    <w:rsid w:val="00921FAE"/>
    <w:rsid w:val="00932D15"/>
    <w:rsid w:val="00933896"/>
    <w:rsid w:val="009347F0"/>
    <w:rsid w:val="00935393"/>
    <w:rsid w:val="009375F0"/>
    <w:rsid w:val="009424E0"/>
    <w:rsid w:val="00943D71"/>
    <w:rsid w:val="00954D37"/>
    <w:rsid w:val="00956C2D"/>
    <w:rsid w:val="0095789C"/>
    <w:rsid w:val="0096065D"/>
    <w:rsid w:val="009676D5"/>
    <w:rsid w:val="00974059"/>
    <w:rsid w:val="00980AFA"/>
    <w:rsid w:val="009912DF"/>
    <w:rsid w:val="0099511A"/>
    <w:rsid w:val="00995879"/>
    <w:rsid w:val="00995FB2"/>
    <w:rsid w:val="009A0A05"/>
    <w:rsid w:val="009A13E4"/>
    <w:rsid w:val="009B1078"/>
    <w:rsid w:val="009B40AE"/>
    <w:rsid w:val="009B45F6"/>
    <w:rsid w:val="009B6230"/>
    <w:rsid w:val="009C347B"/>
    <w:rsid w:val="009C4A41"/>
    <w:rsid w:val="009C5F06"/>
    <w:rsid w:val="009D63E6"/>
    <w:rsid w:val="009E597F"/>
    <w:rsid w:val="009F7947"/>
    <w:rsid w:val="009F7E3D"/>
    <w:rsid w:val="00A04048"/>
    <w:rsid w:val="00A1507D"/>
    <w:rsid w:val="00A21FE7"/>
    <w:rsid w:val="00A233B5"/>
    <w:rsid w:val="00A24B82"/>
    <w:rsid w:val="00A32B2E"/>
    <w:rsid w:val="00A404FB"/>
    <w:rsid w:val="00A40C91"/>
    <w:rsid w:val="00A4163C"/>
    <w:rsid w:val="00A42F87"/>
    <w:rsid w:val="00A4605E"/>
    <w:rsid w:val="00A62066"/>
    <w:rsid w:val="00A71243"/>
    <w:rsid w:val="00A7241C"/>
    <w:rsid w:val="00AA2923"/>
    <w:rsid w:val="00AA4963"/>
    <w:rsid w:val="00AA56FA"/>
    <w:rsid w:val="00AA56FF"/>
    <w:rsid w:val="00AA5FA4"/>
    <w:rsid w:val="00AA6560"/>
    <w:rsid w:val="00AB111F"/>
    <w:rsid w:val="00AB6714"/>
    <w:rsid w:val="00AB78C9"/>
    <w:rsid w:val="00AC0F41"/>
    <w:rsid w:val="00AC3A0C"/>
    <w:rsid w:val="00AC3C6D"/>
    <w:rsid w:val="00AC6A3E"/>
    <w:rsid w:val="00AC753F"/>
    <w:rsid w:val="00AC75B7"/>
    <w:rsid w:val="00AD24A3"/>
    <w:rsid w:val="00AD4649"/>
    <w:rsid w:val="00AD5C8A"/>
    <w:rsid w:val="00AD6B58"/>
    <w:rsid w:val="00AD7C1E"/>
    <w:rsid w:val="00AE0ACD"/>
    <w:rsid w:val="00AE4537"/>
    <w:rsid w:val="00AE69ED"/>
    <w:rsid w:val="00AE73A1"/>
    <w:rsid w:val="00AF42D0"/>
    <w:rsid w:val="00B02B24"/>
    <w:rsid w:val="00B0429A"/>
    <w:rsid w:val="00B05F35"/>
    <w:rsid w:val="00B10D53"/>
    <w:rsid w:val="00B12808"/>
    <w:rsid w:val="00B14CEE"/>
    <w:rsid w:val="00B165A6"/>
    <w:rsid w:val="00B20454"/>
    <w:rsid w:val="00B22690"/>
    <w:rsid w:val="00B22AB4"/>
    <w:rsid w:val="00B248F3"/>
    <w:rsid w:val="00B3288F"/>
    <w:rsid w:val="00B33156"/>
    <w:rsid w:val="00B402DF"/>
    <w:rsid w:val="00B43145"/>
    <w:rsid w:val="00B4436F"/>
    <w:rsid w:val="00B45442"/>
    <w:rsid w:val="00B518D9"/>
    <w:rsid w:val="00B53D0B"/>
    <w:rsid w:val="00B61FCF"/>
    <w:rsid w:val="00B63D88"/>
    <w:rsid w:val="00B6431A"/>
    <w:rsid w:val="00B70BC7"/>
    <w:rsid w:val="00B76879"/>
    <w:rsid w:val="00B83FAE"/>
    <w:rsid w:val="00B85192"/>
    <w:rsid w:val="00B9118A"/>
    <w:rsid w:val="00B94B65"/>
    <w:rsid w:val="00BA2822"/>
    <w:rsid w:val="00BA4F3C"/>
    <w:rsid w:val="00BA7F5F"/>
    <w:rsid w:val="00BB7F13"/>
    <w:rsid w:val="00BC24A4"/>
    <w:rsid w:val="00BC7718"/>
    <w:rsid w:val="00BD33FC"/>
    <w:rsid w:val="00BD69AB"/>
    <w:rsid w:val="00BE49CE"/>
    <w:rsid w:val="00BE626B"/>
    <w:rsid w:val="00BF47DC"/>
    <w:rsid w:val="00BF6517"/>
    <w:rsid w:val="00C07CAE"/>
    <w:rsid w:val="00C12E49"/>
    <w:rsid w:val="00C16B2F"/>
    <w:rsid w:val="00C16EDC"/>
    <w:rsid w:val="00C17F96"/>
    <w:rsid w:val="00C203DF"/>
    <w:rsid w:val="00C2469A"/>
    <w:rsid w:val="00C24BBF"/>
    <w:rsid w:val="00C265F3"/>
    <w:rsid w:val="00C32FA9"/>
    <w:rsid w:val="00C33B9D"/>
    <w:rsid w:val="00C45086"/>
    <w:rsid w:val="00C4509A"/>
    <w:rsid w:val="00C52798"/>
    <w:rsid w:val="00C5428B"/>
    <w:rsid w:val="00C552BF"/>
    <w:rsid w:val="00C555E2"/>
    <w:rsid w:val="00C5586B"/>
    <w:rsid w:val="00C5684C"/>
    <w:rsid w:val="00C601FD"/>
    <w:rsid w:val="00C70A98"/>
    <w:rsid w:val="00C72803"/>
    <w:rsid w:val="00C74A37"/>
    <w:rsid w:val="00C74F7F"/>
    <w:rsid w:val="00C75E9E"/>
    <w:rsid w:val="00C82B54"/>
    <w:rsid w:val="00C8342C"/>
    <w:rsid w:val="00C8627A"/>
    <w:rsid w:val="00C91918"/>
    <w:rsid w:val="00C91E3D"/>
    <w:rsid w:val="00C956B2"/>
    <w:rsid w:val="00CA0E89"/>
    <w:rsid w:val="00CA360A"/>
    <w:rsid w:val="00CB2DB7"/>
    <w:rsid w:val="00CB4B8B"/>
    <w:rsid w:val="00CB52ED"/>
    <w:rsid w:val="00CB7635"/>
    <w:rsid w:val="00CC2CC2"/>
    <w:rsid w:val="00CC32D2"/>
    <w:rsid w:val="00CC5EA2"/>
    <w:rsid w:val="00CD121A"/>
    <w:rsid w:val="00CD2E3F"/>
    <w:rsid w:val="00CD5EC8"/>
    <w:rsid w:val="00CE2233"/>
    <w:rsid w:val="00CE22C1"/>
    <w:rsid w:val="00CE23D1"/>
    <w:rsid w:val="00CE4F71"/>
    <w:rsid w:val="00CE669E"/>
    <w:rsid w:val="00CF0E07"/>
    <w:rsid w:val="00CF5861"/>
    <w:rsid w:val="00CF70F7"/>
    <w:rsid w:val="00D005F1"/>
    <w:rsid w:val="00D05AD9"/>
    <w:rsid w:val="00D10FC2"/>
    <w:rsid w:val="00D11A1D"/>
    <w:rsid w:val="00D11E40"/>
    <w:rsid w:val="00D150DF"/>
    <w:rsid w:val="00D2059F"/>
    <w:rsid w:val="00D21883"/>
    <w:rsid w:val="00D2483E"/>
    <w:rsid w:val="00D26C1A"/>
    <w:rsid w:val="00D3624C"/>
    <w:rsid w:val="00D40E28"/>
    <w:rsid w:val="00D440F7"/>
    <w:rsid w:val="00D44FFF"/>
    <w:rsid w:val="00D473EB"/>
    <w:rsid w:val="00D479F0"/>
    <w:rsid w:val="00D52EA0"/>
    <w:rsid w:val="00D53AB2"/>
    <w:rsid w:val="00D60774"/>
    <w:rsid w:val="00D60D09"/>
    <w:rsid w:val="00D619B7"/>
    <w:rsid w:val="00D631F7"/>
    <w:rsid w:val="00D66FAA"/>
    <w:rsid w:val="00D72C27"/>
    <w:rsid w:val="00D8130F"/>
    <w:rsid w:val="00D90913"/>
    <w:rsid w:val="00D92CBD"/>
    <w:rsid w:val="00D96CD5"/>
    <w:rsid w:val="00DA072E"/>
    <w:rsid w:val="00DA13E1"/>
    <w:rsid w:val="00DA1F66"/>
    <w:rsid w:val="00DA26D4"/>
    <w:rsid w:val="00DA3419"/>
    <w:rsid w:val="00DA39E3"/>
    <w:rsid w:val="00DA3D19"/>
    <w:rsid w:val="00DA7D4E"/>
    <w:rsid w:val="00DB01D4"/>
    <w:rsid w:val="00DB43C8"/>
    <w:rsid w:val="00DB791F"/>
    <w:rsid w:val="00DB7AB1"/>
    <w:rsid w:val="00DC0F15"/>
    <w:rsid w:val="00DC18F4"/>
    <w:rsid w:val="00DC67DF"/>
    <w:rsid w:val="00DD75E6"/>
    <w:rsid w:val="00DD7CFF"/>
    <w:rsid w:val="00DE0AFC"/>
    <w:rsid w:val="00DE3DDC"/>
    <w:rsid w:val="00DE4BA6"/>
    <w:rsid w:val="00DE7AFD"/>
    <w:rsid w:val="00DF3B25"/>
    <w:rsid w:val="00DF5A70"/>
    <w:rsid w:val="00E009C4"/>
    <w:rsid w:val="00E014E9"/>
    <w:rsid w:val="00E115B6"/>
    <w:rsid w:val="00E12F88"/>
    <w:rsid w:val="00E14C1B"/>
    <w:rsid w:val="00E24AB6"/>
    <w:rsid w:val="00E25DBA"/>
    <w:rsid w:val="00E40440"/>
    <w:rsid w:val="00E40632"/>
    <w:rsid w:val="00E407C9"/>
    <w:rsid w:val="00E4436E"/>
    <w:rsid w:val="00E45BD5"/>
    <w:rsid w:val="00E46B73"/>
    <w:rsid w:val="00E4713B"/>
    <w:rsid w:val="00E51D34"/>
    <w:rsid w:val="00E52521"/>
    <w:rsid w:val="00E52F35"/>
    <w:rsid w:val="00E57973"/>
    <w:rsid w:val="00E57C5A"/>
    <w:rsid w:val="00E61CBE"/>
    <w:rsid w:val="00E64638"/>
    <w:rsid w:val="00E75BFC"/>
    <w:rsid w:val="00E80048"/>
    <w:rsid w:val="00E835DF"/>
    <w:rsid w:val="00E844D8"/>
    <w:rsid w:val="00E879DC"/>
    <w:rsid w:val="00E92CC3"/>
    <w:rsid w:val="00E9632E"/>
    <w:rsid w:val="00EB0F78"/>
    <w:rsid w:val="00EB7332"/>
    <w:rsid w:val="00EB78DC"/>
    <w:rsid w:val="00EC2F09"/>
    <w:rsid w:val="00ED56F0"/>
    <w:rsid w:val="00EE6A0B"/>
    <w:rsid w:val="00EF13A1"/>
    <w:rsid w:val="00EF1623"/>
    <w:rsid w:val="00EF282F"/>
    <w:rsid w:val="00F01E41"/>
    <w:rsid w:val="00F10873"/>
    <w:rsid w:val="00F13E49"/>
    <w:rsid w:val="00F15E7E"/>
    <w:rsid w:val="00F266B6"/>
    <w:rsid w:val="00F36642"/>
    <w:rsid w:val="00F42B15"/>
    <w:rsid w:val="00F4544C"/>
    <w:rsid w:val="00F457F5"/>
    <w:rsid w:val="00F47A2F"/>
    <w:rsid w:val="00F50429"/>
    <w:rsid w:val="00F50C2A"/>
    <w:rsid w:val="00F52D3D"/>
    <w:rsid w:val="00F56905"/>
    <w:rsid w:val="00F605DC"/>
    <w:rsid w:val="00F66265"/>
    <w:rsid w:val="00F667DB"/>
    <w:rsid w:val="00F9200A"/>
    <w:rsid w:val="00F93A85"/>
    <w:rsid w:val="00FA53D8"/>
    <w:rsid w:val="00FA670B"/>
    <w:rsid w:val="00FB0809"/>
    <w:rsid w:val="00FD1F48"/>
    <w:rsid w:val="00FD2A87"/>
    <w:rsid w:val="00FD4519"/>
    <w:rsid w:val="00FD6774"/>
    <w:rsid w:val="00FE2C28"/>
    <w:rsid w:val="00FE3A31"/>
    <w:rsid w:val="00FF4323"/>
    <w:rsid w:val="00FF7D6F"/>
    <w:rsid w:val="00FF7F0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252F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4605E"/>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F4"/>
    <w:pPr>
      <w:ind w:left="720"/>
      <w:contextualSpacing/>
    </w:pPr>
  </w:style>
  <w:style w:type="paragraph" w:styleId="Textodeglobo">
    <w:name w:val="Balloon Text"/>
    <w:basedOn w:val="Normal"/>
    <w:link w:val="TextodegloboCar"/>
    <w:uiPriority w:val="99"/>
    <w:semiHidden/>
    <w:unhideWhenUsed/>
    <w:rsid w:val="006179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17912"/>
    <w:rPr>
      <w:rFonts w:ascii="Lucida Grande" w:hAnsi="Lucida Grande" w:cs="Lucida Grande"/>
      <w:sz w:val="18"/>
      <w:szCs w:val="18"/>
    </w:rPr>
  </w:style>
  <w:style w:type="table" w:styleId="Tablaconcuadrcula">
    <w:name w:val="Table Grid"/>
    <w:basedOn w:val="Tablanormal"/>
    <w:uiPriority w:val="39"/>
    <w:rsid w:val="009B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ACF"/>
    <w:pPr>
      <w:tabs>
        <w:tab w:val="center" w:pos="4153"/>
        <w:tab w:val="right" w:pos="8306"/>
      </w:tabs>
    </w:pPr>
  </w:style>
  <w:style w:type="character" w:customStyle="1" w:styleId="EncabezadoCar">
    <w:name w:val="Encabezado Car"/>
    <w:basedOn w:val="Fuentedeprrafopredeter"/>
    <w:link w:val="Encabezado"/>
    <w:uiPriority w:val="99"/>
    <w:rsid w:val="00700ACF"/>
  </w:style>
  <w:style w:type="paragraph" w:styleId="Piedepgina">
    <w:name w:val="footer"/>
    <w:basedOn w:val="Normal"/>
    <w:link w:val="PiedepginaCar"/>
    <w:uiPriority w:val="99"/>
    <w:unhideWhenUsed/>
    <w:rsid w:val="00700ACF"/>
    <w:pPr>
      <w:tabs>
        <w:tab w:val="center" w:pos="4153"/>
        <w:tab w:val="right" w:pos="8306"/>
      </w:tabs>
    </w:pPr>
  </w:style>
  <w:style w:type="character" w:customStyle="1" w:styleId="PiedepginaCar">
    <w:name w:val="Pie de página Car"/>
    <w:basedOn w:val="Fuentedeprrafopredeter"/>
    <w:link w:val="Piedepgina"/>
    <w:uiPriority w:val="99"/>
    <w:rsid w:val="00700ACF"/>
  </w:style>
  <w:style w:type="paragraph" w:styleId="Sinespaciado">
    <w:name w:val="No Spacing"/>
    <w:link w:val="SinespaciadoCar"/>
    <w:qFormat/>
    <w:rsid w:val="00700ACF"/>
    <w:rPr>
      <w:rFonts w:ascii="PMingLiU" w:eastAsiaTheme="minorEastAsia" w:hAnsi="PMingLiU"/>
      <w:sz w:val="22"/>
      <w:szCs w:val="22"/>
      <w:lang w:val="en-US"/>
    </w:rPr>
  </w:style>
  <w:style w:type="character" w:customStyle="1" w:styleId="SinespaciadoCar">
    <w:name w:val="Sin espaciado Car"/>
    <w:basedOn w:val="Fuentedeprrafopredeter"/>
    <w:link w:val="Sinespaciado"/>
    <w:rsid w:val="00700ACF"/>
    <w:rPr>
      <w:rFonts w:ascii="PMingLiU" w:eastAsiaTheme="minorEastAsia" w:hAnsi="PMingLiU"/>
      <w:sz w:val="22"/>
      <w:szCs w:val="22"/>
      <w:lang w:val="en-US"/>
    </w:rPr>
  </w:style>
  <w:style w:type="character" w:styleId="Nmerodepgina">
    <w:name w:val="page number"/>
    <w:basedOn w:val="Fuentedeprrafopredeter"/>
    <w:uiPriority w:val="99"/>
    <w:semiHidden/>
    <w:unhideWhenUsed/>
    <w:rsid w:val="00700ACF"/>
  </w:style>
  <w:style w:type="character" w:customStyle="1" w:styleId="Ttulo1Car">
    <w:name w:val="Título 1 Car"/>
    <w:basedOn w:val="Fuentedeprrafopredeter"/>
    <w:link w:val="Ttulo1"/>
    <w:uiPriority w:val="9"/>
    <w:rsid w:val="00A4605E"/>
    <w:rPr>
      <w:rFonts w:ascii="Times New Roman" w:hAnsi="Times New Roman" w:cs="Times New Roman"/>
      <w:b/>
      <w:bCs/>
      <w:kern w:val="36"/>
      <w:sz w:val="48"/>
      <w:szCs w:val="48"/>
      <w:lang w:eastAsia="es-ES_tradnl"/>
    </w:rPr>
  </w:style>
  <w:style w:type="character" w:styleId="Refdecomentario">
    <w:name w:val="annotation reference"/>
    <w:basedOn w:val="Fuentedeprrafopredeter"/>
    <w:uiPriority w:val="99"/>
    <w:semiHidden/>
    <w:unhideWhenUsed/>
    <w:rsid w:val="00A4605E"/>
    <w:rPr>
      <w:sz w:val="16"/>
      <w:szCs w:val="16"/>
    </w:rPr>
  </w:style>
  <w:style w:type="paragraph" w:styleId="Textocomentario">
    <w:name w:val="annotation text"/>
    <w:basedOn w:val="Normal"/>
    <w:link w:val="TextocomentarioCar"/>
    <w:uiPriority w:val="99"/>
    <w:semiHidden/>
    <w:unhideWhenUsed/>
    <w:rsid w:val="00A4605E"/>
    <w:rPr>
      <w:sz w:val="20"/>
      <w:szCs w:val="20"/>
    </w:rPr>
  </w:style>
  <w:style w:type="character" w:customStyle="1" w:styleId="TextocomentarioCar">
    <w:name w:val="Texto comentario Car"/>
    <w:basedOn w:val="Fuentedeprrafopredeter"/>
    <w:link w:val="Textocomentario"/>
    <w:uiPriority w:val="99"/>
    <w:semiHidden/>
    <w:rsid w:val="00A4605E"/>
    <w:rPr>
      <w:sz w:val="20"/>
      <w:szCs w:val="20"/>
    </w:rPr>
  </w:style>
  <w:style w:type="paragraph" w:styleId="Asuntodelcomentario">
    <w:name w:val="annotation subject"/>
    <w:basedOn w:val="Textocomentario"/>
    <w:next w:val="Textocomentario"/>
    <w:link w:val="AsuntodelcomentarioCar"/>
    <w:uiPriority w:val="99"/>
    <w:semiHidden/>
    <w:unhideWhenUsed/>
    <w:rsid w:val="00A4605E"/>
    <w:rPr>
      <w:b/>
      <w:bCs/>
    </w:rPr>
  </w:style>
  <w:style w:type="character" w:customStyle="1" w:styleId="AsuntodelcomentarioCar">
    <w:name w:val="Asunto del comentario Car"/>
    <w:basedOn w:val="TextocomentarioCar"/>
    <w:link w:val="Asuntodelcomentario"/>
    <w:uiPriority w:val="99"/>
    <w:semiHidden/>
    <w:rsid w:val="00A460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50506">
      <w:bodyDiv w:val="1"/>
      <w:marLeft w:val="0"/>
      <w:marRight w:val="0"/>
      <w:marTop w:val="0"/>
      <w:marBottom w:val="0"/>
      <w:divBdr>
        <w:top w:val="none" w:sz="0" w:space="0" w:color="auto"/>
        <w:left w:val="none" w:sz="0" w:space="0" w:color="auto"/>
        <w:bottom w:val="none" w:sz="0" w:space="0" w:color="auto"/>
        <w:right w:val="none" w:sz="0" w:space="0" w:color="auto"/>
      </w:divBdr>
    </w:div>
    <w:div w:id="557933458">
      <w:bodyDiv w:val="1"/>
      <w:marLeft w:val="0"/>
      <w:marRight w:val="0"/>
      <w:marTop w:val="0"/>
      <w:marBottom w:val="0"/>
      <w:divBdr>
        <w:top w:val="none" w:sz="0" w:space="0" w:color="auto"/>
        <w:left w:val="none" w:sz="0" w:space="0" w:color="auto"/>
        <w:bottom w:val="none" w:sz="0" w:space="0" w:color="auto"/>
        <w:right w:val="none" w:sz="0" w:space="0" w:color="auto"/>
      </w:divBdr>
      <w:divsChild>
        <w:div w:id="1220166298">
          <w:marLeft w:val="1166"/>
          <w:marRight w:val="0"/>
          <w:marTop w:val="0"/>
          <w:marBottom w:val="200"/>
          <w:divBdr>
            <w:top w:val="none" w:sz="0" w:space="0" w:color="auto"/>
            <w:left w:val="none" w:sz="0" w:space="0" w:color="auto"/>
            <w:bottom w:val="none" w:sz="0" w:space="0" w:color="auto"/>
            <w:right w:val="none" w:sz="0" w:space="0" w:color="auto"/>
          </w:divBdr>
        </w:div>
      </w:divsChild>
    </w:div>
    <w:div w:id="606742551">
      <w:bodyDiv w:val="1"/>
      <w:marLeft w:val="0"/>
      <w:marRight w:val="0"/>
      <w:marTop w:val="0"/>
      <w:marBottom w:val="0"/>
      <w:divBdr>
        <w:top w:val="none" w:sz="0" w:space="0" w:color="auto"/>
        <w:left w:val="none" w:sz="0" w:space="0" w:color="auto"/>
        <w:bottom w:val="none" w:sz="0" w:space="0" w:color="auto"/>
        <w:right w:val="none" w:sz="0" w:space="0" w:color="auto"/>
      </w:divBdr>
    </w:div>
    <w:div w:id="853375243">
      <w:bodyDiv w:val="1"/>
      <w:marLeft w:val="0"/>
      <w:marRight w:val="0"/>
      <w:marTop w:val="0"/>
      <w:marBottom w:val="0"/>
      <w:divBdr>
        <w:top w:val="none" w:sz="0" w:space="0" w:color="auto"/>
        <w:left w:val="none" w:sz="0" w:space="0" w:color="auto"/>
        <w:bottom w:val="none" w:sz="0" w:space="0" w:color="auto"/>
        <w:right w:val="none" w:sz="0" w:space="0" w:color="auto"/>
      </w:divBdr>
    </w:div>
    <w:div w:id="904025687">
      <w:bodyDiv w:val="1"/>
      <w:marLeft w:val="0"/>
      <w:marRight w:val="0"/>
      <w:marTop w:val="0"/>
      <w:marBottom w:val="0"/>
      <w:divBdr>
        <w:top w:val="none" w:sz="0" w:space="0" w:color="auto"/>
        <w:left w:val="none" w:sz="0" w:space="0" w:color="auto"/>
        <w:bottom w:val="none" w:sz="0" w:space="0" w:color="auto"/>
        <w:right w:val="none" w:sz="0" w:space="0" w:color="auto"/>
      </w:divBdr>
    </w:div>
    <w:div w:id="1679195807">
      <w:bodyDiv w:val="1"/>
      <w:marLeft w:val="0"/>
      <w:marRight w:val="0"/>
      <w:marTop w:val="0"/>
      <w:marBottom w:val="0"/>
      <w:divBdr>
        <w:top w:val="none" w:sz="0" w:space="0" w:color="auto"/>
        <w:left w:val="none" w:sz="0" w:space="0" w:color="auto"/>
        <w:bottom w:val="none" w:sz="0" w:space="0" w:color="auto"/>
        <w:right w:val="none" w:sz="0" w:space="0" w:color="auto"/>
      </w:divBdr>
      <w:divsChild>
        <w:div w:id="550385504">
          <w:marLeft w:val="0"/>
          <w:marRight w:val="0"/>
          <w:marTop w:val="0"/>
          <w:marBottom w:val="0"/>
          <w:divBdr>
            <w:top w:val="none" w:sz="0" w:space="0" w:color="auto"/>
            <w:left w:val="none" w:sz="0" w:space="0" w:color="auto"/>
            <w:bottom w:val="none" w:sz="0" w:space="0" w:color="auto"/>
            <w:right w:val="none" w:sz="0" w:space="0" w:color="auto"/>
          </w:divBdr>
        </w:div>
      </w:divsChild>
    </w:div>
    <w:div w:id="1737317273">
      <w:bodyDiv w:val="1"/>
      <w:marLeft w:val="0"/>
      <w:marRight w:val="0"/>
      <w:marTop w:val="0"/>
      <w:marBottom w:val="0"/>
      <w:divBdr>
        <w:top w:val="none" w:sz="0" w:space="0" w:color="auto"/>
        <w:left w:val="none" w:sz="0" w:space="0" w:color="auto"/>
        <w:bottom w:val="none" w:sz="0" w:space="0" w:color="auto"/>
        <w:right w:val="none" w:sz="0" w:space="0" w:color="auto"/>
      </w:divBdr>
    </w:div>
    <w:div w:id="2019044219">
      <w:bodyDiv w:val="1"/>
      <w:marLeft w:val="0"/>
      <w:marRight w:val="0"/>
      <w:marTop w:val="0"/>
      <w:marBottom w:val="0"/>
      <w:divBdr>
        <w:top w:val="none" w:sz="0" w:space="0" w:color="auto"/>
        <w:left w:val="none" w:sz="0" w:space="0" w:color="auto"/>
        <w:bottom w:val="none" w:sz="0" w:space="0" w:color="auto"/>
        <w:right w:val="none" w:sz="0" w:space="0" w:color="auto"/>
      </w:divBdr>
      <w:divsChild>
        <w:div w:id="53553638">
          <w:marLeft w:val="1166"/>
          <w:marRight w:val="0"/>
          <w:marTop w:val="0"/>
          <w:marBottom w:val="200"/>
          <w:divBdr>
            <w:top w:val="none" w:sz="0" w:space="0" w:color="auto"/>
            <w:left w:val="none" w:sz="0" w:space="0" w:color="auto"/>
            <w:bottom w:val="none" w:sz="0" w:space="0" w:color="auto"/>
            <w:right w:val="none" w:sz="0" w:space="0" w:color="auto"/>
          </w:divBdr>
        </w:div>
      </w:divsChild>
    </w:div>
    <w:div w:id="2117824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1B5762E840834F9C95821099E44DE2"/>
        <w:category>
          <w:name w:val="General"/>
          <w:gallery w:val="placeholder"/>
        </w:category>
        <w:types>
          <w:type w:val="bbPlcHdr"/>
        </w:types>
        <w:behaviors>
          <w:behavior w:val="content"/>
        </w:behaviors>
        <w:guid w:val="{2BC2A929-0825-4842-80CF-54A9901B7C99}"/>
      </w:docPartPr>
      <w:docPartBody>
        <w:p w:rsidR="00135E4C" w:rsidRDefault="006061B9" w:rsidP="006061B9">
          <w:pPr>
            <w:pStyle w:val="981B5762E840834F9C95821099E44D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1B9"/>
    <w:rsid w:val="00135E4C"/>
    <w:rsid w:val="00495838"/>
    <w:rsid w:val="006061B9"/>
    <w:rsid w:val="00B4752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1B5762E840834F9C95821099E44DE2">
    <w:name w:val="981B5762E840834F9C95821099E44DE2"/>
    <w:rsid w:val="006061B9"/>
  </w:style>
  <w:style w:type="paragraph" w:customStyle="1" w:styleId="4D7AA296A4FA3842838E232144E2894C">
    <w:name w:val="4D7AA296A4FA3842838E232144E2894C"/>
    <w:rsid w:val="006061B9"/>
  </w:style>
  <w:style w:type="paragraph" w:customStyle="1" w:styleId="0BAC94CDDF22E94C88FB659A460F68B8">
    <w:name w:val="0BAC94CDDF22E94C88FB659A460F68B8"/>
    <w:rsid w:val="00135E4C"/>
    <w:rPr>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46F1F-17B2-0740-8ADE-F48CE1154DBA}">
  <ds:schemaRefs>
    <ds:schemaRef ds:uri="http://schemas.openxmlformats.org/officeDocument/2006/bibliography"/>
  </ds:schemaRefs>
</ds:datastoreItem>
</file>

<file path=customXml/itemProps2.xml><?xml version="1.0" encoding="utf-8"?>
<ds:datastoreItem xmlns:ds="http://schemas.openxmlformats.org/officeDocument/2006/customXml" ds:itemID="{9553EAA1-96B8-C649-BC06-9024B06C8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17339</Words>
  <Characters>95366</Characters>
  <Application>Microsoft Macintosh Word</Application>
  <DocSecurity>0</DocSecurity>
  <Lines>794</Lines>
  <Paragraphs>224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2</cp:revision>
  <cp:lastPrinted>2016-08-24T20:31:00Z</cp:lastPrinted>
  <dcterms:created xsi:type="dcterms:W3CDTF">2017-06-26T21:02:00Z</dcterms:created>
  <dcterms:modified xsi:type="dcterms:W3CDTF">2017-06-26T21:02:00Z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regina.casanova.90@gmail.com@www.mendeley.com</vt:lpwstr>
  </property>
  <property fmtid="{D5CDD505-2E9C-101B-9397-08002B2CF9AE}" pid="4" name="Mendeley Citation Style_1">
    <vt:lpwstr>http://www.zotero.org/styles/vancouver</vt:lpwstr>
  </property>
  <property fmtid="{D5CDD505-2E9C-101B-9397-08002B2CF9AE}" pid="5" name="Mendeley Unique User Id_1">
    <vt:lpwstr>71551644-9596-3583-be68-d7f60c2c0b75</vt:lpwstr>
  </property>
</Properties>
</file>