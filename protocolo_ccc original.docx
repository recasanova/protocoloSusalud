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bookmarkStart w:id="0" w:name="_GoBack"/>
      <w:bookmarkEnd w:id="0"/>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B70BC7">
        <w:rPr>
          <w:lang w:val="es-ES"/>
        </w:rPr>
        <w:t>Resumen Ejecutivo</w:t>
      </w:r>
    </w:p>
    <w:p w14:paraId="5822172B" w14:textId="77777777" w:rsidR="00B70BC7" w:rsidRDefault="00B70BC7" w:rsidP="005F0C3A">
      <w:pPr>
        <w:jc w:val="both"/>
        <w:rPr>
          <w:b/>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Default="004E5147" w:rsidP="005F0C3A">
      <w:pPr>
        <w:pStyle w:val="Prrafodelista"/>
        <w:numPr>
          <w:ilvl w:val="2"/>
          <w:numId w:val="1"/>
        </w:numPr>
        <w:jc w:val="both"/>
        <w:rPr>
          <w:lang w:val="es-ES"/>
        </w:rPr>
      </w:pPr>
      <w:r>
        <w:rPr>
          <w:lang w:val="es-ES"/>
        </w:rPr>
        <w:t>Descripción e Importancia</w:t>
      </w:r>
    </w:p>
    <w:p w14:paraId="4C0BDD85" w14:textId="77777777" w:rsidR="004777AE" w:rsidRPr="004777AE" w:rsidRDefault="004777AE" w:rsidP="005F0C3A">
      <w:pPr>
        <w:jc w:val="both"/>
        <w:rPr>
          <w:lang w:val="es-ES"/>
        </w:rPr>
      </w:pPr>
    </w:p>
    <w:p w14:paraId="7E3E1B31" w14:textId="77777777" w:rsidR="004E5147" w:rsidRDefault="004E5147" w:rsidP="005F0C3A">
      <w:pPr>
        <w:pStyle w:val="Prrafodelista"/>
        <w:numPr>
          <w:ilvl w:val="2"/>
          <w:numId w:val="1"/>
        </w:numPr>
        <w:jc w:val="both"/>
        <w:rPr>
          <w:lang w:val="es-ES"/>
        </w:rPr>
      </w:pPr>
      <w:r>
        <w:rPr>
          <w:lang w:val="es-ES"/>
        </w:rPr>
        <w:t>Metodologías</w:t>
      </w:r>
    </w:p>
    <w:p w14:paraId="2FA62BE0" w14:textId="77777777" w:rsidR="004777AE" w:rsidRPr="004777AE" w:rsidRDefault="004777AE" w:rsidP="005F0C3A">
      <w:pPr>
        <w:jc w:val="both"/>
        <w:rPr>
          <w:lang w:val="es-ES"/>
        </w:rPr>
      </w:pPr>
    </w:p>
    <w:p w14:paraId="14EDFAA2" w14:textId="77777777" w:rsidR="004E5147" w:rsidRDefault="004E5147" w:rsidP="005F0C3A">
      <w:pPr>
        <w:pStyle w:val="Prrafodelista"/>
        <w:numPr>
          <w:ilvl w:val="2"/>
          <w:numId w:val="1"/>
        </w:numPr>
        <w:jc w:val="both"/>
        <w:rPr>
          <w:lang w:val="es-ES"/>
        </w:rPr>
      </w:pPr>
      <w:r>
        <w:rPr>
          <w:lang w:val="es-ES"/>
        </w:rPr>
        <w:t xml:space="preserve">Casos de Éxito </w:t>
      </w:r>
    </w:p>
    <w:p w14:paraId="08B4CC8E" w14:textId="77777777" w:rsidR="004777AE" w:rsidRPr="004777AE" w:rsidRDefault="004777AE" w:rsidP="005F0C3A">
      <w:pPr>
        <w:jc w:val="both"/>
        <w:rPr>
          <w:lang w:val="es-ES"/>
        </w:rPr>
      </w:pPr>
    </w:p>
    <w:p w14:paraId="1B1823CD" w14:textId="77777777"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690691">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sidR="00B43145">
        <w:rPr>
          <w:lang w:val="es-ES"/>
        </w:rPr>
        <w:fldChar w:fldCharType="separate"/>
      </w:r>
      <w:r w:rsidRPr="008A2887">
        <w:rPr>
          <w:noProof/>
          <w:lang w:val="es-ES"/>
        </w:rPr>
        <w:t>(13)</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lastRenderedPageBreak/>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77777777"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sidR="00B43145">
        <w:rPr>
          <w:sz w:val="20"/>
          <w:lang w:val="es-ES"/>
        </w:rPr>
        <w:fldChar w:fldCharType="separate"/>
      </w:r>
      <w:r w:rsidR="008776E8" w:rsidRPr="008776E8">
        <w:rPr>
          <w:noProof/>
          <w:sz w:val="20"/>
          <w:lang w:val="es-ES"/>
        </w:rPr>
        <w:t>(14)</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77777777"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P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 "properties" : { "noteIndex" : 0 }, "schema" : "https://github.com/citation-style-language/schema/raw/master/csl-citation.json" }</w:instrText>
      </w:r>
      <w:r w:rsidR="00B43145" w:rsidRPr="008776E8">
        <w:rPr>
          <w:sz w:val="20"/>
          <w:lang w:val="es-ES"/>
        </w:rPr>
        <w:fldChar w:fldCharType="separate"/>
      </w:r>
      <w:r w:rsidRPr="008776E8">
        <w:rPr>
          <w:noProof/>
          <w:sz w:val="20"/>
          <w:lang w:val="es-ES"/>
        </w:rPr>
        <w:t>(14)</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77777777"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8776E8">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"(15)", "plainTextFormattedCitation" : "(15)", "previouslyFormattedCitation" : "(14)" }, "properties" : { "noteIndex" : 0 }, "schema" : "https://github.com/citation-style-language/schema/raw/master/csl-citation.json" }</w:instrText>
      </w:r>
      <w:r w:rsidR="00B43145">
        <w:rPr>
          <w:lang w:val="es-ES"/>
        </w:rPr>
        <w:fldChar w:fldCharType="separate"/>
      </w:r>
      <w:r w:rsidR="008776E8" w:rsidRPr="008776E8">
        <w:rPr>
          <w:noProof/>
          <w:lang w:val="es-ES"/>
        </w:rPr>
        <w:t>(15)</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8776E8">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"(16)", "plainTextFormattedCitation" : "(16)", "previouslyFormattedCitation" : "(15)" }, "properties" : { "noteIndex" : 0 }, "schema" : "https://github.com/citation-style-language/schema/raw/master/csl-citation.json" }</w:instrText>
      </w:r>
      <w:r w:rsidR="00B43145">
        <w:rPr>
          <w:lang w:val="es-ES"/>
        </w:rPr>
        <w:fldChar w:fldCharType="separate"/>
      </w:r>
      <w:r w:rsidR="008776E8" w:rsidRPr="008776E8">
        <w:rPr>
          <w:noProof/>
          <w:lang w:val="es-ES"/>
        </w:rPr>
        <w:t>(16)</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8776E8">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"(17)", "plainTextFormattedCitation" : "(17)", "previouslyFormattedCitation" : "(16)" }, "properties" : { "noteIndex" : 0 }, "schema" : "https://github.com/citation-style-language/schema/raw/master/csl-citation.json" }</w:instrText>
      </w:r>
      <w:r w:rsidR="00B43145">
        <w:rPr>
          <w:lang w:val="es-ES"/>
        </w:rPr>
        <w:fldChar w:fldCharType="separate"/>
      </w:r>
      <w:r w:rsidR="008776E8" w:rsidRPr="008776E8">
        <w:rPr>
          <w:noProof/>
          <w:lang w:val="es-ES"/>
        </w:rPr>
        <w:t>(17)</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lastRenderedPageBreak/>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77777777"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8776E8">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"(14)", "plainTextFormattedCitation" : "(14)", "previouslyFormattedCitation" : "(17)" }, "properties" : { "noteIndex" : 0 }, "schema" : "https://github.com/citation-style-language/schema/raw/master/csl-citation.json" }</w:instrText>
      </w:r>
      <w:r w:rsidR="00B43145" w:rsidRPr="007A694C">
        <w:rPr>
          <w:sz w:val="20"/>
          <w:lang w:val="es-ES"/>
        </w:rPr>
        <w:fldChar w:fldCharType="separate"/>
      </w:r>
      <w:r w:rsidR="008776E8" w:rsidRPr="008776E8">
        <w:rPr>
          <w:noProof/>
          <w:sz w:val="20"/>
          <w:lang w:val="es-ES"/>
        </w:rPr>
        <w:t>(14)</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lastRenderedPageBreak/>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77777777" w:rsidR="001C3775" w:rsidRDefault="001C3775" w:rsidP="005F0C3A">
      <w:pPr>
        <w:jc w:val="both"/>
        <w:rPr>
          <w:lang w:val="es-ES"/>
        </w:rPr>
      </w:pPr>
      <w:r>
        <w:rPr>
          <w:lang w:val="es-ES"/>
        </w:rPr>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B43145">
        <w:rPr>
          <w:lang w:val="es-ES"/>
        </w:rPr>
        <w:fldChar w:fldCharType="separate"/>
      </w:r>
      <w:r w:rsidR="00933896" w:rsidRPr="00933896">
        <w:rPr>
          <w:noProof/>
          <w:lang w:val="es-ES"/>
        </w:rPr>
        <w:t>(18)</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77777777"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B43145">
        <w:rPr>
          <w:lang w:val="es-ES"/>
        </w:rPr>
        <w:fldChar w:fldCharType="separate"/>
      </w:r>
      <w:r w:rsidR="00933896" w:rsidRPr="00933896">
        <w:rPr>
          <w:noProof/>
          <w:lang w:val="es-ES"/>
        </w:rPr>
        <w:t>(19)</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77777777"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B43145">
        <w:rPr>
          <w:lang w:val="es-ES"/>
        </w:rPr>
        <w:fldChar w:fldCharType="separate"/>
      </w:r>
      <w:r w:rsidR="00933896" w:rsidRPr="00933896">
        <w:rPr>
          <w:noProof/>
          <w:lang w:val="es-ES"/>
        </w:rPr>
        <w:t>(20)</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7777777"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proofErr w:type="spellStart"/>
      <w:ins w:id="92" w:author="Cesar Carcamo" w:date="2017-05-10T09:46:00Z">
        <w:r w:rsidR="00574742">
          <w:rPr>
            <w:lang w:val="es-ES"/>
          </w:rPr>
          <w:t>Compararar</w:t>
        </w:r>
      </w:ins>
      <w:proofErr w:type="spellEnd"/>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F4323" w:rsidRDefault="00695A1E" w:rsidP="005F0C3A">
      <w:pPr>
        <w:pStyle w:val="Prrafodelista"/>
        <w:numPr>
          <w:ilvl w:val="1"/>
          <w:numId w:val="1"/>
        </w:numPr>
        <w:jc w:val="both"/>
        <w:rPr>
          <w:highlight w:val="yellow"/>
          <w:lang w:val="es-ES"/>
        </w:rPr>
      </w:pPr>
      <w:r w:rsidRPr="00FF4323">
        <w:rPr>
          <w:highlight w:val="yellow"/>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F4323" w:rsidRDefault="00B61FCF" w:rsidP="005F0C3A">
      <w:pPr>
        <w:pStyle w:val="Prrafodelista"/>
        <w:numPr>
          <w:ilvl w:val="1"/>
          <w:numId w:val="1"/>
        </w:numPr>
        <w:jc w:val="both"/>
        <w:rPr>
          <w:highlight w:val="yellow"/>
          <w:lang w:val="es-ES"/>
        </w:rPr>
      </w:pPr>
      <w:r w:rsidRPr="00FF4323">
        <w:rPr>
          <w:highlight w:val="yellow"/>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F4323" w:rsidRDefault="007B75BF" w:rsidP="005F0C3A">
      <w:pPr>
        <w:pStyle w:val="Prrafodelista"/>
        <w:numPr>
          <w:ilvl w:val="2"/>
          <w:numId w:val="1"/>
        </w:numPr>
        <w:jc w:val="both"/>
        <w:rPr>
          <w:highlight w:val="yellow"/>
          <w:lang w:val="es-ES"/>
        </w:rPr>
      </w:pPr>
      <w:r w:rsidRPr="00FF4323">
        <w:rPr>
          <w:highlight w:val="yellow"/>
          <w:lang w:val="es-ES"/>
        </w:rPr>
        <w:t>Investigación de usuarios</w:t>
      </w:r>
    </w:p>
    <w:p w14:paraId="51CF1D72" w14:textId="77777777" w:rsidR="009A0A05" w:rsidRDefault="009A0A05" w:rsidP="005F0C3A">
      <w:pPr>
        <w:jc w:val="both"/>
        <w:rPr>
          <w:lang w:val="es-ES"/>
        </w:rPr>
      </w:pPr>
    </w:p>
    <w:p w14:paraId="11A97FAD" w14:textId="7777777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Pr>
          <w:lang w:val="es-ES"/>
        </w:rPr>
        <w:t>les son sus diversas metas y necesidades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 xml:space="preserve">tanto sus requerimientos como los requerimientos de SUSALUD. </w:t>
      </w:r>
    </w:p>
    <w:p w14:paraId="2E93BA7C" w14:textId="77777777" w:rsidR="00D3624C" w:rsidRPr="009A0A05" w:rsidRDefault="00D3624C" w:rsidP="005F0C3A">
      <w:pPr>
        <w:jc w:val="both"/>
        <w:rPr>
          <w:lang w:val="es-ES"/>
        </w:rPr>
      </w:pPr>
    </w:p>
    <w:p w14:paraId="7465E815" w14:textId="77777777" w:rsidR="009B6230" w:rsidRPr="00FF4323" w:rsidRDefault="009B6230" w:rsidP="005F0C3A">
      <w:pPr>
        <w:pStyle w:val="Prrafodelista"/>
        <w:numPr>
          <w:ilvl w:val="2"/>
          <w:numId w:val="1"/>
        </w:numPr>
        <w:jc w:val="both"/>
        <w:rPr>
          <w:highlight w:val="yellow"/>
          <w:lang w:val="es-ES"/>
        </w:rPr>
      </w:pPr>
      <w:proofErr w:type="spellStart"/>
      <w:r w:rsidRPr="00FF4323">
        <w:rPr>
          <w:highlight w:val="yellow"/>
          <w:lang w:val="es-ES"/>
        </w:rPr>
        <w:t>Prototipado</w:t>
      </w:r>
      <w:proofErr w:type="spellEnd"/>
    </w:p>
    <w:p w14:paraId="048560F3" w14:textId="77777777" w:rsidR="00D3624C" w:rsidRDefault="00D3624C" w:rsidP="005F0C3A">
      <w:pPr>
        <w:jc w:val="both"/>
        <w:rPr>
          <w:lang w:val="es-ES"/>
        </w:rPr>
      </w:pPr>
    </w:p>
    <w:p w14:paraId="0BE4EC60" w14:textId="77777777"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4" w:author="Cesar Carcamo" w:date="2017-05-10T10:01:00Z">
            <w:rPr>
              <w:lang w:val="es-ES"/>
            </w:rPr>
          </w:rPrChange>
        </w:rPr>
        <w:t>wireframes</w:t>
      </w:r>
      <w:proofErr w:type="spellEnd"/>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FF7D6F">
        <w:rPr>
          <w:lang w:val="es-ES"/>
        </w:rPr>
        <w:t>a con las metas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4"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77777777" w:rsidR="009B6230" w:rsidRPr="00FF4323" w:rsidRDefault="009B6230" w:rsidP="005F0C3A">
      <w:pPr>
        <w:pStyle w:val="Prrafodelista"/>
        <w:numPr>
          <w:ilvl w:val="2"/>
          <w:numId w:val="1"/>
        </w:numPr>
        <w:jc w:val="both"/>
        <w:rPr>
          <w:highlight w:val="yellow"/>
          <w:lang w:val="es-ES"/>
        </w:rPr>
      </w:pPr>
      <w:proofErr w:type="spellStart"/>
      <w:r w:rsidRPr="00FF4323">
        <w:rPr>
          <w:highlight w:val="yellow"/>
          <w:lang w:val="es-ES"/>
        </w:rPr>
        <w:t>User</w:t>
      </w:r>
      <w:proofErr w:type="spellEnd"/>
      <w:r w:rsidRPr="00FF4323">
        <w:rPr>
          <w:highlight w:val="yellow"/>
          <w:lang w:val="es-ES"/>
        </w:rPr>
        <w:t xml:space="preserve"> </w:t>
      </w:r>
      <w:proofErr w:type="spellStart"/>
      <w:r w:rsidRPr="00FF4323">
        <w:rPr>
          <w:highlight w:val="yellow"/>
          <w:lang w:val="es-ES"/>
        </w:rPr>
        <w:t>testing</w:t>
      </w:r>
      <w:proofErr w:type="spellEnd"/>
    </w:p>
    <w:p w14:paraId="273CF2A9" w14:textId="77777777" w:rsidR="007B75BF" w:rsidRPr="007B75BF" w:rsidRDefault="007B75BF" w:rsidP="005F0C3A">
      <w:pPr>
        <w:jc w:val="both"/>
        <w:rPr>
          <w:lang w:val="es-ES"/>
        </w:rPr>
      </w:pPr>
    </w:p>
    <w:p w14:paraId="6835FA62" w14:textId="77777777" w:rsidR="009F7E3D" w:rsidRDefault="007B75BF" w:rsidP="005F0C3A">
      <w:pPr>
        <w:jc w:val="both"/>
        <w:rPr>
          <w:lang w:val="es-ES"/>
        </w:rPr>
      </w:pPr>
      <w:r>
        <w:rPr>
          <w:lang w:val="es-ES"/>
        </w:rPr>
        <w:t>Para realizar l</w:t>
      </w:r>
      <w:del w:id="164" w:author="Cesar Carcamo" w:date="2017-05-10T10:04:00Z">
        <w:r w:rsidDel="008F65EF">
          <w:rPr>
            <w:lang w:val="es-ES"/>
          </w:rPr>
          <w:delText>os testeos</w:delText>
        </w:r>
      </w:del>
      <w:ins w:id="165" w:author="Cesar Carcamo" w:date="2017-05-10T10:04:00Z">
        <w:r w:rsidR="008F65EF">
          <w:rPr>
            <w:lang w:val="es-ES"/>
          </w:rPr>
          <w:t>as evaluaciones</w:t>
        </w:r>
      </w:ins>
      <w:r>
        <w:rPr>
          <w:lang w:val="es-ES"/>
        </w:rPr>
        <w:t xml:space="preserve"> de parte de los usuarios,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Pr="00213EAB" w:rsidRDefault="009F7E3D" w:rsidP="005F0C3A">
      <w:pPr>
        <w:pStyle w:val="Prrafodelista"/>
        <w:numPr>
          <w:ilvl w:val="0"/>
          <w:numId w:val="19"/>
        </w:numPr>
        <w:jc w:val="both"/>
        <w:rPr>
          <w:lang w:val="es-ES"/>
        </w:rPr>
      </w:pPr>
      <w:r w:rsidRPr="00213EAB">
        <w:rPr>
          <w:lang w:val="es-ES"/>
        </w:rPr>
        <w:lastRenderedPageBreak/>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357CE893" w14:textId="77777777" w:rsidR="009A0A05" w:rsidRPr="009A0A05" w:rsidRDefault="009A0A05" w:rsidP="005F0C3A">
      <w:pPr>
        <w:jc w:val="both"/>
        <w:rPr>
          <w:lang w:val="es-ES"/>
        </w:rPr>
      </w:pPr>
    </w:p>
    <w:p w14:paraId="13F311A4" w14:textId="77777777" w:rsidR="009B6230" w:rsidRPr="00446CFD" w:rsidRDefault="009B6230" w:rsidP="005F0C3A">
      <w:pPr>
        <w:pStyle w:val="Prrafodelista"/>
        <w:numPr>
          <w:ilvl w:val="1"/>
          <w:numId w:val="1"/>
        </w:numPr>
        <w:jc w:val="both"/>
        <w:rPr>
          <w:lang w:val="es-ES"/>
        </w:rPr>
      </w:pPr>
      <w:r w:rsidRPr="00446CFD">
        <w:rPr>
          <w:lang w:val="es-ES"/>
        </w:rPr>
        <w:t>Evaluación del sistema</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446CFD" w:rsidRDefault="009B6230" w:rsidP="005F0C3A">
      <w:pPr>
        <w:pStyle w:val="Prrafodelista"/>
        <w:numPr>
          <w:ilvl w:val="3"/>
          <w:numId w:val="1"/>
        </w:numPr>
        <w:jc w:val="both"/>
        <w:rPr>
          <w:lang w:val="es-ES"/>
        </w:rPr>
      </w:pPr>
      <w:r w:rsidRPr="00446CFD">
        <w:rPr>
          <w:lang w:val="es-ES"/>
        </w:rPr>
        <w:t>Entrevistas a profundidad</w:t>
      </w:r>
    </w:p>
    <w:p w14:paraId="44949974" w14:textId="77777777" w:rsidR="007E6170" w:rsidRPr="00446CFD" w:rsidRDefault="007E6170" w:rsidP="005F0C3A">
      <w:pPr>
        <w:jc w:val="both"/>
        <w:rPr>
          <w:lang w:val="es-ES"/>
        </w:rPr>
      </w:pPr>
    </w:p>
    <w:p w14:paraId="13CFC7EB" w14:textId="77777777" w:rsidR="007E6170" w:rsidRPr="00FF4323" w:rsidRDefault="007E6170" w:rsidP="005F0C3A">
      <w:pPr>
        <w:pStyle w:val="Prrafodelista"/>
        <w:numPr>
          <w:ilvl w:val="3"/>
          <w:numId w:val="1"/>
        </w:numPr>
        <w:jc w:val="both"/>
        <w:rPr>
          <w:highlight w:val="yellow"/>
          <w:lang w:val="es-ES"/>
        </w:rPr>
      </w:pPr>
      <w:proofErr w:type="spellStart"/>
      <w:r w:rsidRPr="00FF4323">
        <w:rPr>
          <w:highlight w:val="yellow"/>
          <w:lang w:val="es-ES"/>
        </w:rPr>
        <w:t>Testing</w:t>
      </w:r>
      <w:proofErr w:type="spellEnd"/>
      <w:r w:rsidRPr="00FF4323">
        <w:rPr>
          <w:highlight w:val="yellow"/>
          <w:lang w:val="es-ES"/>
        </w:rPr>
        <w:t xml:space="preserve"> de prototipos</w:t>
      </w:r>
      <w:r w:rsidR="00E45BD5" w:rsidRPr="00FF4323">
        <w:rPr>
          <w:highlight w:val="yellow"/>
          <w:lang w:val="es-ES"/>
        </w:rPr>
        <w:t xml:space="preserve"> por usuarios</w:t>
      </w:r>
    </w:p>
    <w:p w14:paraId="25352E81" w14:textId="77777777" w:rsidR="00E45BD5" w:rsidRPr="00E45BD5" w:rsidRDefault="00E45BD5" w:rsidP="005F0C3A">
      <w:pPr>
        <w:jc w:val="both"/>
        <w:rPr>
          <w:lang w:val="es-ES"/>
        </w:rPr>
      </w:pPr>
    </w:p>
    <w:p w14:paraId="0445E42F" w14:textId="77777777" w:rsidR="007E6170" w:rsidRPr="00446CFD" w:rsidRDefault="00213EAB" w:rsidP="005F0C3A">
      <w:pPr>
        <w:jc w:val="both"/>
        <w:rPr>
          <w:lang w:val="es-ES"/>
        </w:rPr>
      </w:pPr>
      <w:r>
        <w:rPr>
          <w:lang w:val="es-ES"/>
        </w:rPr>
        <w:t xml:space="preserve">Para poder hacer un análisis sobre como los diversos usuarios utilizan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Pr="00446CFD" w:rsidRDefault="007E6170" w:rsidP="005F0C3A">
      <w:pPr>
        <w:jc w:val="both"/>
        <w:rPr>
          <w:lang w:val="es-ES"/>
        </w:rPr>
      </w:pPr>
      <w:r w:rsidRPr="00446CFD">
        <w:rPr>
          <w:lang w:val="es-ES"/>
        </w:rPr>
        <w:t xml:space="preserve">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w:t>
      </w:r>
      <w:r w:rsidRPr="00446CFD">
        <w:rPr>
          <w:lang w:val="es-ES"/>
        </w:rPr>
        <w:lastRenderedPageBreak/>
        <w:t>media y su desviación estándar. Finalmente, se harán regresión lineal para ver la correlación entre las variable medidas. Todos los análisis estadísticos se realizarán en el paquete estadístico gratuito R.</w:t>
      </w:r>
    </w:p>
    <w:p w14:paraId="384B756B" w14:textId="77777777" w:rsidR="007E6170" w:rsidRPr="007E6170" w:rsidRDefault="007E6170" w:rsidP="005F0C3A">
      <w:pPr>
        <w:jc w:val="both"/>
        <w:rPr>
          <w:highlight w:val="yellow"/>
          <w:lang w:val="es-ES"/>
        </w:rPr>
      </w:pPr>
    </w:p>
    <w:p w14:paraId="41E4577F" w14:textId="77777777" w:rsidR="006A1F3A" w:rsidRDefault="006A1F3A" w:rsidP="005F0C3A">
      <w:pPr>
        <w:jc w:val="both"/>
        <w:rPr>
          <w:highlight w:val="yellow"/>
          <w:lang w:val="es-ES"/>
        </w:rPr>
      </w:pPr>
    </w:p>
    <w:p w14:paraId="6FFD83DE" w14:textId="77777777" w:rsidR="00D26C1A" w:rsidRDefault="00D26C1A" w:rsidP="005F0C3A">
      <w:pPr>
        <w:jc w:val="both"/>
        <w:rPr>
          <w:highlight w:val="yellow"/>
          <w:lang w:val="es-ES"/>
        </w:rPr>
      </w:pPr>
    </w:p>
    <w:p w14:paraId="6BB8C898" w14:textId="77777777" w:rsidR="00D26C1A" w:rsidRDefault="00D26C1A" w:rsidP="005F0C3A">
      <w:pPr>
        <w:jc w:val="both"/>
        <w:rPr>
          <w:highlight w:val="yellow"/>
          <w:lang w:val="es-ES"/>
        </w:rPr>
      </w:pPr>
    </w:p>
    <w:p w14:paraId="2AF44D41" w14:textId="77777777" w:rsidR="00D26C1A" w:rsidRDefault="00D26C1A" w:rsidP="005F0C3A">
      <w:pPr>
        <w:jc w:val="both"/>
        <w:rPr>
          <w:highlight w:val="yellow"/>
          <w:lang w:val="es-ES"/>
        </w:rPr>
      </w:pPr>
    </w:p>
    <w:p w14:paraId="79448EF3" w14:textId="77777777" w:rsidR="00D26C1A" w:rsidRPr="007E6170" w:rsidRDefault="00D26C1A" w:rsidP="005F0C3A">
      <w:pPr>
        <w:jc w:val="both"/>
        <w:rPr>
          <w:highlight w:val="yellow"/>
          <w:lang w:val="es-ES"/>
        </w:rPr>
      </w:pPr>
    </w:p>
    <w:p w14:paraId="562D0666" w14:textId="77777777" w:rsidR="006A1F3A" w:rsidRDefault="006A1F3A" w:rsidP="005F0C3A">
      <w:pPr>
        <w:jc w:val="both"/>
        <w:rPr>
          <w:lang w:val="es-ES"/>
        </w:rPr>
      </w:pPr>
    </w:p>
    <w:p w14:paraId="185B564B" w14:textId="77777777" w:rsidR="003B2807" w:rsidRPr="00F50429" w:rsidRDefault="008921DC" w:rsidP="005F0C3A">
      <w:pPr>
        <w:pStyle w:val="Prrafodelista"/>
        <w:numPr>
          <w:ilvl w:val="0"/>
          <w:numId w:val="1"/>
        </w:numPr>
        <w:jc w:val="both"/>
        <w:rPr>
          <w:highlight w:val="green"/>
          <w:lang w:val="es-ES"/>
        </w:rPr>
      </w:pPr>
      <w:r w:rsidRPr="00F50429">
        <w:rPr>
          <w:highlight w:val="green"/>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762"/>
        <w:gridCol w:w="482"/>
        <w:gridCol w:w="483"/>
        <w:gridCol w:w="483"/>
        <w:gridCol w:w="483"/>
        <w:gridCol w:w="483"/>
        <w:gridCol w:w="483"/>
        <w:gridCol w:w="483"/>
        <w:gridCol w:w="483"/>
        <w:gridCol w:w="483"/>
        <w:gridCol w:w="606"/>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77777777" w:rsidR="00DA3419" w:rsidRPr="00D53AB2" w:rsidRDefault="00804654" w:rsidP="005F0C3A">
            <w:pPr>
              <w:pStyle w:val="Prrafodelista"/>
              <w:numPr>
                <w:ilvl w:val="0"/>
                <w:numId w:val="11"/>
              </w:numPr>
              <w:jc w:val="both"/>
              <w:rPr>
                <w:lang w:val="es-ES"/>
              </w:rPr>
            </w:pPr>
            <w:r>
              <w:rPr>
                <w:lang w:val="es-ES"/>
              </w:rPr>
              <w:t>Diseño centrado en el usuario</w:t>
            </w:r>
          </w:p>
        </w:tc>
        <w:tc>
          <w:tcPr>
            <w:tcW w:w="277" w:type="pct"/>
          </w:tcPr>
          <w:p w14:paraId="410018E8" w14:textId="77777777" w:rsidR="00DA3419" w:rsidRDefault="00DA3419" w:rsidP="005F0C3A">
            <w:pPr>
              <w:jc w:val="both"/>
              <w:rPr>
                <w:lang w:val="es-ES"/>
              </w:rPr>
            </w:pP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77777777" w:rsidR="00DA3419" w:rsidRPr="00D53AB2" w:rsidRDefault="009912DF" w:rsidP="005F0C3A">
            <w:pPr>
              <w:pStyle w:val="Prrafodelista"/>
              <w:numPr>
                <w:ilvl w:val="1"/>
                <w:numId w:val="12"/>
              </w:numPr>
              <w:jc w:val="both"/>
              <w:rPr>
                <w:lang w:val="es-ES"/>
              </w:rPr>
            </w:pPr>
            <w:r>
              <w:rPr>
                <w:lang w:val="es-ES"/>
              </w:rPr>
              <w:t>Investigación de Usuarios</w:t>
            </w:r>
          </w:p>
        </w:tc>
        <w:tc>
          <w:tcPr>
            <w:tcW w:w="277" w:type="pct"/>
          </w:tcPr>
          <w:p w14:paraId="2169CEC1" w14:textId="77777777" w:rsidR="00DA3419" w:rsidRDefault="00DA3419" w:rsidP="005F0C3A">
            <w:pPr>
              <w:jc w:val="both"/>
              <w:rPr>
                <w:lang w:val="es-ES"/>
              </w:rPr>
            </w:pPr>
            <w:r>
              <w:rPr>
                <w:lang w:val="es-ES"/>
              </w:rPr>
              <w:t>X</w:t>
            </w: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77777777" w:rsidR="00DA3419" w:rsidRPr="00D53AB2" w:rsidRDefault="004026D1" w:rsidP="005F0C3A">
            <w:pPr>
              <w:pStyle w:val="Prrafodelista"/>
              <w:numPr>
                <w:ilvl w:val="1"/>
                <w:numId w:val="12"/>
              </w:numPr>
              <w:jc w:val="both"/>
              <w:rPr>
                <w:lang w:val="es-ES"/>
              </w:rPr>
            </w:pPr>
            <w:proofErr w:type="spellStart"/>
            <w:r>
              <w:rPr>
                <w:lang w:val="es-ES"/>
              </w:rPr>
              <w:t>Prototipado</w:t>
            </w:r>
            <w:proofErr w:type="spellEnd"/>
          </w:p>
        </w:tc>
        <w:tc>
          <w:tcPr>
            <w:tcW w:w="277" w:type="pct"/>
          </w:tcPr>
          <w:p w14:paraId="5426B9CF" w14:textId="77777777" w:rsidR="00DA3419" w:rsidRDefault="00DA3419" w:rsidP="005F0C3A">
            <w:pPr>
              <w:jc w:val="both"/>
              <w:rPr>
                <w:lang w:val="es-ES"/>
              </w:rPr>
            </w:pPr>
          </w:p>
        </w:tc>
        <w:tc>
          <w:tcPr>
            <w:tcW w:w="277" w:type="pct"/>
          </w:tcPr>
          <w:p w14:paraId="6CB31C47" w14:textId="77777777" w:rsidR="00DA3419" w:rsidRDefault="004026D1" w:rsidP="005F0C3A">
            <w:pPr>
              <w:jc w:val="both"/>
              <w:rPr>
                <w:lang w:val="es-ES"/>
              </w:rPr>
            </w:pPr>
            <w:r>
              <w:rPr>
                <w:lang w:val="es-ES"/>
              </w:rPr>
              <w:t>X</w:t>
            </w: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77777777" w:rsidR="00DA3419" w:rsidRDefault="00DA3419" w:rsidP="005F0C3A">
            <w:pPr>
              <w:jc w:val="both"/>
              <w:rPr>
                <w:lang w:val="es-ES"/>
              </w:rPr>
            </w:pP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77777777" w:rsidR="00DA3419" w:rsidRPr="00D53AB2" w:rsidRDefault="004026D1" w:rsidP="005F0C3A">
            <w:pPr>
              <w:pStyle w:val="Prrafodelista"/>
              <w:numPr>
                <w:ilvl w:val="1"/>
                <w:numId w:val="12"/>
              </w:numPr>
              <w:jc w:val="both"/>
              <w:rPr>
                <w:lang w:val="es-ES"/>
              </w:rPr>
            </w:pPr>
            <w:proofErr w:type="spellStart"/>
            <w:r>
              <w:rPr>
                <w:lang w:val="es-ES"/>
              </w:rPr>
              <w:t>User</w:t>
            </w:r>
            <w:proofErr w:type="spellEnd"/>
            <w:r>
              <w:rPr>
                <w:lang w:val="es-ES"/>
              </w:rPr>
              <w:t xml:space="preserve"> </w:t>
            </w:r>
            <w:proofErr w:type="spellStart"/>
            <w:r>
              <w:rPr>
                <w:lang w:val="es-ES"/>
              </w:rPr>
              <w:t>testing</w:t>
            </w:r>
            <w:proofErr w:type="spellEnd"/>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77777777" w:rsidR="00DA3419" w:rsidRDefault="00DA3419" w:rsidP="005F0C3A">
            <w:pPr>
              <w:jc w:val="both"/>
              <w:rPr>
                <w:lang w:val="es-ES"/>
              </w:rPr>
            </w:pPr>
          </w:p>
        </w:tc>
        <w:tc>
          <w:tcPr>
            <w:tcW w:w="277" w:type="pct"/>
          </w:tcPr>
          <w:p w14:paraId="279B7E3D" w14:textId="77777777" w:rsidR="00DA3419" w:rsidRDefault="00DA3419" w:rsidP="005F0C3A">
            <w:pPr>
              <w:jc w:val="both"/>
              <w:rPr>
                <w:lang w:val="es-ES"/>
              </w:rPr>
            </w:pPr>
            <w:r>
              <w:rPr>
                <w:lang w:val="es-ES"/>
              </w:rPr>
              <w:t>X</w:t>
            </w:r>
          </w:p>
        </w:tc>
        <w:tc>
          <w:tcPr>
            <w:tcW w:w="277" w:type="pct"/>
          </w:tcPr>
          <w:p w14:paraId="1346A32F" w14:textId="77777777" w:rsidR="00DA3419" w:rsidRDefault="004026D1" w:rsidP="005F0C3A">
            <w:pPr>
              <w:jc w:val="both"/>
              <w:rPr>
                <w:lang w:val="es-ES"/>
              </w:rPr>
            </w:pPr>
            <w:r>
              <w:rPr>
                <w:lang w:val="es-ES"/>
              </w:rPr>
              <w:t>X</w:t>
            </w: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77777777" w:rsidR="00DA3419" w:rsidRPr="00D53AB2" w:rsidRDefault="004026D1" w:rsidP="005F0C3A">
            <w:pPr>
              <w:pStyle w:val="Prrafodelista"/>
              <w:numPr>
                <w:ilvl w:val="0"/>
                <w:numId w:val="11"/>
              </w:numPr>
              <w:jc w:val="both"/>
              <w:rPr>
                <w:lang w:val="es-ES"/>
              </w:rPr>
            </w:pPr>
            <w:r>
              <w:rPr>
                <w:lang w:val="es-ES"/>
              </w:rPr>
              <w:t>Programación</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7777777" w:rsidR="00DA3419" w:rsidRDefault="00DA3419" w:rsidP="005F0C3A">
            <w:pPr>
              <w:jc w:val="both"/>
              <w:rPr>
                <w:lang w:val="es-ES"/>
              </w:rPr>
            </w:pPr>
          </w:p>
        </w:tc>
        <w:tc>
          <w:tcPr>
            <w:tcW w:w="277" w:type="pct"/>
          </w:tcPr>
          <w:p w14:paraId="01EA8664" w14:textId="77777777" w:rsidR="00DA3419" w:rsidRDefault="00DA3419" w:rsidP="005F0C3A">
            <w:pPr>
              <w:jc w:val="both"/>
              <w:rPr>
                <w:lang w:val="es-ES"/>
              </w:rPr>
            </w:pPr>
          </w:p>
        </w:tc>
        <w:tc>
          <w:tcPr>
            <w:tcW w:w="277" w:type="pct"/>
          </w:tcPr>
          <w:p w14:paraId="1D3261DA" w14:textId="77777777" w:rsidR="00DA3419" w:rsidRDefault="00DA3419" w:rsidP="005F0C3A">
            <w:pPr>
              <w:jc w:val="both"/>
              <w:rPr>
                <w:lang w:val="es-ES"/>
              </w:rPr>
            </w:pP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77777777" w:rsidR="00DA3419" w:rsidRDefault="004026D1" w:rsidP="005F0C3A">
            <w:pPr>
              <w:jc w:val="both"/>
              <w:rPr>
                <w:lang w:val="es-ES"/>
              </w:rPr>
            </w:pPr>
            <w:r>
              <w:rPr>
                <w:lang w:val="es-ES"/>
              </w:rPr>
              <w:t>X</w:t>
            </w:r>
          </w:p>
        </w:tc>
        <w:tc>
          <w:tcPr>
            <w:tcW w:w="277" w:type="pct"/>
          </w:tcPr>
          <w:p w14:paraId="6FC763DE" w14:textId="77777777" w:rsidR="00DA3419" w:rsidRDefault="004026D1" w:rsidP="005F0C3A">
            <w:pPr>
              <w:jc w:val="both"/>
              <w:rPr>
                <w:lang w:val="es-ES"/>
              </w:rPr>
            </w:pPr>
            <w:r>
              <w:rPr>
                <w:lang w:val="es-ES"/>
              </w:rPr>
              <w:t>X</w:t>
            </w: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77777777" w:rsidR="00DA3419" w:rsidRPr="00D53AB2" w:rsidRDefault="00DA3419" w:rsidP="005F0C3A">
            <w:pPr>
              <w:pStyle w:val="Prrafodelista"/>
              <w:numPr>
                <w:ilvl w:val="0"/>
                <w:numId w:val="11"/>
              </w:numPr>
              <w:jc w:val="both"/>
              <w:rPr>
                <w:lang w:val="es-ES"/>
              </w:rPr>
            </w:pPr>
            <w:r>
              <w:rPr>
                <w:lang w:val="es-ES"/>
              </w:rPr>
              <w:t>Medición</w:t>
            </w:r>
            <w:r w:rsidR="004026D1">
              <w:rPr>
                <w:lang w:val="es-ES"/>
              </w:rPr>
              <w:t xml:space="preserve"> cuantitativa</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77777777" w:rsidR="00DA3419" w:rsidRDefault="00DA3419" w:rsidP="005F0C3A">
            <w:pPr>
              <w:jc w:val="both"/>
              <w:rPr>
                <w:lang w:val="es-ES"/>
              </w:rPr>
            </w:pPr>
          </w:p>
        </w:tc>
        <w:tc>
          <w:tcPr>
            <w:tcW w:w="277" w:type="pct"/>
          </w:tcPr>
          <w:p w14:paraId="3D21306F" w14:textId="77777777" w:rsidR="00DA3419" w:rsidRDefault="00DA3419" w:rsidP="005F0C3A">
            <w:pPr>
              <w:jc w:val="both"/>
              <w:rPr>
                <w:lang w:val="es-ES"/>
              </w:rPr>
            </w:pPr>
          </w:p>
        </w:tc>
        <w:tc>
          <w:tcPr>
            <w:tcW w:w="277" w:type="pct"/>
          </w:tcPr>
          <w:p w14:paraId="3D4BE14D" w14:textId="77777777" w:rsidR="00DA3419" w:rsidRDefault="00DA3419" w:rsidP="005F0C3A">
            <w:pPr>
              <w:jc w:val="both"/>
              <w:rPr>
                <w:lang w:val="es-ES"/>
              </w:rPr>
            </w:pPr>
          </w:p>
        </w:tc>
        <w:tc>
          <w:tcPr>
            <w:tcW w:w="277" w:type="pct"/>
          </w:tcPr>
          <w:p w14:paraId="230F0BAF" w14:textId="77777777" w:rsidR="00DA3419" w:rsidRDefault="00DA3419" w:rsidP="005F0C3A">
            <w:pPr>
              <w:jc w:val="both"/>
              <w:rPr>
                <w:lang w:val="es-ES"/>
              </w:rPr>
            </w:pPr>
          </w:p>
        </w:tc>
        <w:tc>
          <w:tcPr>
            <w:tcW w:w="277" w:type="pct"/>
          </w:tcPr>
          <w:p w14:paraId="134001B5" w14:textId="77777777" w:rsidR="00DA3419" w:rsidRDefault="004026D1" w:rsidP="005F0C3A">
            <w:pPr>
              <w:jc w:val="both"/>
              <w:rPr>
                <w:lang w:val="es-ES"/>
              </w:rPr>
            </w:pPr>
            <w:r>
              <w:rPr>
                <w:lang w:val="es-ES"/>
              </w:rPr>
              <w:t>X</w:t>
            </w: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77777777" w:rsidR="00DA3419" w:rsidRPr="00DA3419" w:rsidRDefault="00DA3419" w:rsidP="005F0C3A">
            <w:pPr>
              <w:pStyle w:val="Prrafodelista"/>
              <w:numPr>
                <w:ilvl w:val="0"/>
                <w:numId w:val="11"/>
              </w:numPr>
              <w:jc w:val="both"/>
              <w:rPr>
                <w:lang w:val="es-ES"/>
              </w:rPr>
            </w:pPr>
            <w:r>
              <w:rPr>
                <w:lang w:val="es-ES"/>
              </w:rPr>
              <w:t>Publicación</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77777777" w:rsidR="00DA3419" w:rsidRDefault="00DA3419" w:rsidP="005F0C3A">
            <w:pPr>
              <w:jc w:val="both"/>
              <w:rPr>
                <w:lang w:val="es-ES"/>
              </w:rPr>
            </w:pPr>
          </w:p>
        </w:tc>
        <w:tc>
          <w:tcPr>
            <w:tcW w:w="277" w:type="pct"/>
          </w:tcPr>
          <w:p w14:paraId="2951A1DC" w14:textId="77777777" w:rsidR="00DA3419" w:rsidRDefault="00DA3419" w:rsidP="005F0C3A">
            <w:pPr>
              <w:jc w:val="both"/>
              <w:rPr>
                <w:lang w:val="es-ES"/>
              </w:rPr>
            </w:pPr>
          </w:p>
        </w:tc>
        <w:tc>
          <w:tcPr>
            <w:tcW w:w="348" w:type="pct"/>
          </w:tcPr>
          <w:p w14:paraId="3BBB3882" w14:textId="77777777" w:rsidR="00DA3419" w:rsidRDefault="00DA3419"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F50429" w:rsidRDefault="008921DC" w:rsidP="005F0C3A">
      <w:pPr>
        <w:pStyle w:val="Prrafodelista"/>
        <w:numPr>
          <w:ilvl w:val="0"/>
          <w:numId w:val="1"/>
        </w:numPr>
        <w:jc w:val="both"/>
        <w:rPr>
          <w:highlight w:val="green"/>
          <w:lang w:val="es-ES"/>
        </w:rPr>
      </w:pPr>
      <w:r w:rsidRPr="00F50429">
        <w:rPr>
          <w:highlight w:val="green"/>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77777777" w:rsidR="009B45F6" w:rsidRDefault="001065CB" w:rsidP="005F0C3A">
            <w:pPr>
              <w:jc w:val="both"/>
              <w:rPr>
                <w:lang w:val="es-ES"/>
              </w:rPr>
            </w:pPr>
            <w:r>
              <w:rPr>
                <w:lang w:val="es-ES"/>
              </w:rPr>
              <w:t>200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77777777" w:rsidR="00980AFA" w:rsidRDefault="00D53AB2" w:rsidP="005F0C3A">
            <w:pPr>
              <w:jc w:val="both"/>
              <w:rPr>
                <w:lang w:val="es-ES"/>
              </w:rPr>
            </w:pPr>
            <w:r>
              <w:rPr>
                <w:lang w:val="es-ES"/>
              </w:rPr>
              <w:t>250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7777777" w:rsidR="009B45F6" w:rsidRDefault="006C5063" w:rsidP="005F0C3A">
            <w:pPr>
              <w:jc w:val="both"/>
              <w:rPr>
                <w:lang w:val="es-ES"/>
              </w:rPr>
            </w:pPr>
            <w:r>
              <w:rPr>
                <w:lang w:val="es-ES"/>
              </w:rPr>
              <w:t>200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77777777" w:rsidR="009B45F6" w:rsidRDefault="006C5063" w:rsidP="005F0C3A">
            <w:pPr>
              <w:jc w:val="both"/>
              <w:rPr>
                <w:lang w:val="es-ES"/>
              </w:rPr>
            </w:pPr>
            <w:r>
              <w:rPr>
                <w:lang w:val="es-ES"/>
              </w:rPr>
              <w:t>400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77777777" w:rsidR="00E92CC3" w:rsidRDefault="00980AFA" w:rsidP="005F0C3A">
            <w:pPr>
              <w:jc w:val="both"/>
              <w:rPr>
                <w:lang w:val="es-ES"/>
              </w:rPr>
            </w:pPr>
            <w:r>
              <w:rPr>
                <w:lang w:val="es-ES"/>
              </w:rPr>
              <w:t>1200</w:t>
            </w:r>
          </w:p>
        </w:tc>
      </w:tr>
      <w:tr w:rsidR="00701034" w14:paraId="72ACEA30" w14:textId="77777777" w:rsidTr="009B45F6">
        <w:trPr>
          <w:trHeight w:val="328"/>
        </w:trPr>
        <w:tc>
          <w:tcPr>
            <w:tcW w:w="4380" w:type="dxa"/>
          </w:tcPr>
          <w:p w14:paraId="203E49C2" w14:textId="77777777" w:rsidR="00701034" w:rsidRDefault="00701034" w:rsidP="005F0C3A">
            <w:pPr>
              <w:jc w:val="both"/>
              <w:rPr>
                <w:lang w:val="es-ES"/>
              </w:rPr>
            </w:pPr>
            <w:r>
              <w:rPr>
                <w:lang w:val="es-ES"/>
              </w:rPr>
              <w:t>Diseñador</w:t>
            </w:r>
          </w:p>
        </w:tc>
        <w:tc>
          <w:tcPr>
            <w:tcW w:w="4380" w:type="dxa"/>
          </w:tcPr>
          <w:p w14:paraId="10A05A17" w14:textId="77777777" w:rsidR="00701034" w:rsidRDefault="00701034"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lastRenderedPageBreak/>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12B1E8ED" w14:textId="77777777" w:rsidR="008776E8" w:rsidRPr="009B40AE" w:rsidRDefault="00B43145" w:rsidP="005F0C3A">
      <w:pPr>
        <w:widowControl w:val="0"/>
        <w:autoSpaceDE w:val="0"/>
        <w:autoSpaceDN w:val="0"/>
        <w:adjustRightInd w:val="0"/>
        <w:ind w:left="640" w:hanging="640"/>
        <w:jc w:val="both"/>
        <w:rPr>
          <w:rFonts w:ascii="Calibri" w:eastAsia="Times New Roman" w:hAnsi="Calibri" w:cs="Times New Roman"/>
          <w:noProof/>
          <w:lang w:val="en-US"/>
          <w:rPrChange w:id="175" w:author="Cesar Carcamo" w:date="2017-05-10T09:13:00Z">
            <w:rPr>
              <w:rFonts w:ascii="Calibri" w:eastAsia="Times New Roman" w:hAnsi="Calibri" w:cs="Times New Roman"/>
              <w:noProof/>
            </w:rPr>
          </w:rPrChange>
        </w:rPr>
      </w:pPr>
      <w:r>
        <w:rPr>
          <w:lang w:val="es-ES"/>
        </w:rPr>
        <w:fldChar w:fldCharType="begin" w:fldLock="1"/>
      </w:r>
      <w:r w:rsidR="003D2BC8" w:rsidRPr="009B40AE">
        <w:rPr>
          <w:lang w:val="en-US"/>
          <w:rPrChange w:id="176" w:author="Cesar Carcamo" w:date="2017-05-10T09:13:00Z">
            <w:rPr>
              <w:lang w:val="es-ES"/>
            </w:rPr>
          </w:rPrChange>
        </w:rPr>
        <w:instrText xml:space="preserve">ADDIN Mendeley Bibliography CSL_BIBLIOGRAPHY </w:instrText>
      </w:r>
      <w:r>
        <w:rPr>
          <w:lang w:val="es-ES"/>
        </w:rPr>
        <w:fldChar w:fldCharType="separate"/>
      </w:r>
      <w:r w:rsidR="008776E8" w:rsidRPr="009B40AE">
        <w:rPr>
          <w:rFonts w:ascii="Calibri" w:eastAsia="Times New Roman" w:hAnsi="Calibri" w:cs="Times New Roman"/>
          <w:noProof/>
          <w:lang w:val="en-US"/>
          <w:rPrChange w:id="177" w:author="Cesar Carcamo" w:date="2017-05-10T09:13:00Z">
            <w:rPr>
              <w:rFonts w:ascii="Calibri" w:eastAsia="Times New Roman" w:hAnsi="Calibri" w:cs="Times New Roman"/>
              <w:noProof/>
            </w:rPr>
          </w:rPrChange>
        </w:rPr>
        <w:t xml:space="preserve">1. </w:t>
      </w:r>
      <w:r w:rsidR="008776E8" w:rsidRPr="009B40AE">
        <w:rPr>
          <w:rFonts w:ascii="Calibri" w:eastAsia="Times New Roman" w:hAnsi="Calibri" w:cs="Times New Roman"/>
          <w:noProof/>
          <w:lang w:val="en-US"/>
          <w:rPrChange w:id="178" w:author="Cesar Carcamo" w:date="2017-05-10T09:13:00Z">
            <w:rPr>
              <w:rFonts w:ascii="Calibri" w:eastAsia="Times New Roman" w:hAnsi="Calibri" w:cs="Times New Roman"/>
              <w:noProof/>
            </w:rPr>
          </w:rPrChange>
        </w:rPr>
        <w:tab/>
        <w:t>Al-Abri R, Al-Balushi A. Patient satisfaction survey as a tool towards quality improvement. Oman Med J [Internet]. 2014 Jan [cited 2016 Aug 7];29(1):3–7. Available from: http://www.ncbi.nlm.nih.gov/pubmed/24501659</w:t>
      </w:r>
    </w:p>
    <w:p w14:paraId="4E41999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79"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0" w:author="Cesar Carcamo" w:date="2017-05-10T09:13:00Z">
            <w:rPr>
              <w:rFonts w:ascii="Calibri" w:eastAsia="Times New Roman" w:hAnsi="Calibri" w:cs="Times New Roman"/>
              <w:noProof/>
            </w:rPr>
          </w:rPrChange>
        </w:rPr>
        <w:t xml:space="preserve">2. </w:t>
      </w:r>
      <w:r w:rsidRPr="009B40AE">
        <w:rPr>
          <w:rFonts w:ascii="Calibri" w:eastAsia="Times New Roman" w:hAnsi="Calibri" w:cs="Times New Roman"/>
          <w:noProof/>
          <w:lang w:val="en-US"/>
          <w:rPrChange w:id="181" w:author="Cesar Carcamo" w:date="2017-05-10T09:13:00Z">
            <w:rPr>
              <w:rFonts w:ascii="Calibri" w:eastAsia="Times New Roman" w:hAnsi="Calibri" w:cs="Times New Roman"/>
              <w:noProof/>
            </w:rPr>
          </w:rPrChange>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5AD6F3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2"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3" w:author="Cesar Carcamo" w:date="2017-05-10T09:13:00Z">
            <w:rPr>
              <w:rFonts w:ascii="Calibri" w:eastAsia="Times New Roman" w:hAnsi="Calibri" w:cs="Times New Roman"/>
              <w:noProof/>
            </w:rPr>
          </w:rPrChange>
        </w:rPr>
        <w:t xml:space="preserve">3. </w:t>
      </w:r>
      <w:r w:rsidRPr="009B40AE">
        <w:rPr>
          <w:rFonts w:ascii="Calibri" w:eastAsia="Times New Roman" w:hAnsi="Calibri" w:cs="Times New Roman"/>
          <w:noProof/>
          <w:lang w:val="en-US"/>
          <w:rPrChange w:id="184" w:author="Cesar Carcamo" w:date="2017-05-10T09:13:00Z">
            <w:rPr>
              <w:rFonts w:ascii="Calibri" w:eastAsia="Times New Roman" w:hAnsi="Calibri" w:cs="Times New Roman"/>
              <w:noProof/>
            </w:rPr>
          </w:rPrChange>
        </w:rPr>
        <w:tab/>
        <w:t xml:space="preserve">Bjertnaes O a., Sjetne IS, Iversen HH. Overall patient satisfaction with hospitals: effects of patient-reported experiences and fulfilment of expectations. BMJ Qual Saf. 2012;21(1):39–46. </w:t>
      </w:r>
    </w:p>
    <w:p w14:paraId="298FC65B"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5"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86" w:author="Cesar Carcamo" w:date="2017-05-10T09:13:00Z">
            <w:rPr>
              <w:rFonts w:ascii="Calibri" w:eastAsia="Times New Roman" w:hAnsi="Calibri" w:cs="Times New Roman"/>
              <w:noProof/>
            </w:rPr>
          </w:rPrChange>
        </w:rPr>
        <w:t xml:space="preserve">4. </w:t>
      </w:r>
      <w:r w:rsidRPr="009B40AE">
        <w:rPr>
          <w:rFonts w:ascii="Calibri" w:eastAsia="Times New Roman" w:hAnsi="Calibri" w:cs="Times New Roman"/>
          <w:noProof/>
          <w:lang w:val="en-US"/>
          <w:rPrChange w:id="187" w:author="Cesar Carcamo" w:date="2017-05-10T09:13:00Z">
            <w:rPr>
              <w:rFonts w:ascii="Calibri" w:eastAsia="Times New Roman" w:hAnsi="Calibri" w:cs="Times New Roman"/>
              <w:noProof/>
            </w:rPr>
          </w:rPrChange>
        </w:rPr>
        <w:tab/>
        <w:t xml:space="preserve">Predictors of patient satisfaction. Gomal J Med Sci. 9(2). </w:t>
      </w:r>
    </w:p>
    <w:p w14:paraId="0BB947D6"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88"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5. </w:t>
      </w:r>
      <w:r w:rsidRPr="008776E8">
        <w:rPr>
          <w:rFonts w:ascii="Calibri" w:eastAsia="Times New Roman" w:hAnsi="Calibri" w:cs="Times New Roman"/>
          <w:noProof/>
        </w:rPr>
        <w:tab/>
        <w:t xml:space="preserve">Atención al usuario y Servicio al Cliente [Internet]. </w:t>
      </w:r>
      <w:r w:rsidRPr="009B40AE">
        <w:rPr>
          <w:rFonts w:ascii="Calibri" w:eastAsia="Times New Roman" w:hAnsi="Calibri" w:cs="Times New Roman"/>
          <w:noProof/>
          <w:lang w:val="en-US"/>
          <w:rPrChange w:id="189" w:author="Cesar Carcamo" w:date="2017-05-10T09:13:00Z">
            <w:rPr>
              <w:rFonts w:ascii="Calibri" w:eastAsia="Times New Roman" w:hAnsi="Calibri" w:cs="Times New Roman"/>
              <w:noProof/>
            </w:rPr>
          </w:rPrChange>
        </w:rPr>
        <w:t>Available from: http://es.slideshare.net/taimutay/atencin-al-usuario-y-servicio-al-cliente</w:t>
      </w:r>
    </w:p>
    <w:p w14:paraId="5E0587C0"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0"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1" w:author="Cesar Carcamo" w:date="2017-05-10T09:13:00Z">
            <w:rPr>
              <w:rFonts w:ascii="Calibri" w:eastAsia="Times New Roman" w:hAnsi="Calibri" w:cs="Times New Roman"/>
              <w:noProof/>
            </w:rPr>
          </w:rPrChange>
        </w:rPr>
        <w:t xml:space="preserve">6. </w:t>
      </w:r>
      <w:r w:rsidRPr="009B40AE">
        <w:rPr>
          <w:rFonts w:ascii="Calibri" w:eastAsia="Times New Roman" w:hAnsi="Calibri" w:cs="Times New Roman"/>
          <w:noProof/>
          <w:lang w:val="en-US"/>
          <w:rPrChange w:id="192" w:author="Cesar Carcamo" w:date="2017-05-10T09:13:00Z">
            <w:rPr>
              <w:rFonts w:ascii="Calibri" w:eastAsia="Times New Roman" w:hAnsi="Calibri" w:cs="Times New Roman"/>
              <w:noProof/>
            </w:rPr>
          </w:rPrChange>
        </w:rPr>
        <w:tab/>
        <w:t>Why Customer Service Matters in the Healthcare Industry | The Exchange - Yahoo Finance [Internet]. Available from: http://finance.yahoo.com/blogs/the-exchange/why-customer-matters-healthcare-industry-214727535.html</w:t>
      </w:r>
    </w:p>
    <w:p w14:paraId="1535B4A2"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3"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4" w:author="Cesar Carcamo" w:date="2017-05-10T09:13:00Z">
            <w:rPr>
              <w:rFonts w:ascii="Calibri" w:eastAsia="Times New Roman" w:hAnsi="Calibri" w:cs="Times New Roman"/>
              <w:noProof/>
            </w:rPr>
          </w:rPrChange>
        </w:rPr>
        <w:t xml:space="preserve">7. </w:t>
      </w:r>
      <w:r w:rsidRPr="009B40AE">
        <w:rPr>
          <w:rFonts w:ascii="Calibri" w:eastAsia="Times New Roman" w:hAnsi="Calibri" w:cs="Times New Roman"/>
          <w:noProof/>
          <w:lang w:val="en-US"/>
          <w:rPrChange w:id="195" w:author="Cesar Carcamo" w:date="2017-05-10T09:13:00Z">
            <w:rPr>
              <w:rFonts w:ascii="Calibri" w:eastAsia="Times New Roman" w:hAnsi="Calibri" w:cs="Times New Roman"/>
              <w:noProof/>
            </w:rPr>
          </w:rPrChange>
        </w:rPr>
        <w:tab/>
        <w:t>The HCAHPS Survey -Frequently Asked Questions The HCAHPS Survey – Frequently Asked Questions. [cited 2016 Aug 4]; Available from: http://www.hcahpsonline.org/home.aspx.</w:t>
      </w:r>
    </w:p>
    <w:p w14:paraId="485F633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6"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197" w:author="Cesar Carcamo" w:date="2017-05-10T09:13:00Z">
            <w:rPr>
              <w:rFonts w:ascii="Calibri" w:eastAsia="Times New Roman" w:hAnsi="Calibri" w:cs="Times New Roman"/>
              <w:noProof/>
            </w:rPr>
          </w:rPrChange>
        </w:rPr>
        <w:t xml:space="preserve">8. </w:t>
      </w:r>
      <w:r w:rsidRPr="009B40AE">
        <w:rPr>
          <w:rFonts w:ascii="Calibri" w:eastAsia="Times New Roman" w:hAnsi="Calibri" w:cs="Times New Roman"/>
          <w:noProof/>
          <w:lang w:val="en-US"/>
          <w:rPrChange w:id="198" w:author="Cesar Carcamo" w:date="2017-05-10T09:13:00Z">
            <w:rPr>
              <w:rFonts w:ascii="Calibri" w:eastAsia="Times New Roman" w:hAnsi="Calibri" w:cs="Times New Roman"/>
              <w:noProof/>
            </w:rPr>
          </w:rPrChange>
        </w:rPr>
        <w:tab/>
        <w:t>Ordonnance n° 96-346 du 24 avril 1996 portant réforme de l’hospitalisation publique et privée | Legifrance [Internet]. Available from: https://www.legifrance.gouv.fr/affichTexte.do?cidTexte=JORFTEXT000000742206</w:t>
      </w:r>
    </w:p>
    <w:p w14:paraId="0E6D65C9"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199"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0" w:author="Cesar Carcamo" w:date="2017-05-10T09:13:00Z">
            <w:rPr>
              <w:rFonts w:ascii="Calibri" w:eastAsia="Times New Roman" w:hAnsi="Calibri" w:cs="Times New Roman"/>
              <w:noProof/>
            </w:rPr>
          </w:rPrChange>
        </w:rPr>
        <w:t xml:space="preserve">9. </w:t>
      </w:r>
      <w:r w:rsidRPr="009B40AE">
        <w:rPr>
          <w:rFonts w:ascii="Calibri" w:eastAsia="Times New Roman" w:hAnsi="Calibri" w:cs="Times New Roman"/>
          <w:noProof/>
          <w:lang w:val="en-US"/>
          <w:rPrChange w:id="201" w:author="Cesar Carcamo" w:date="2017-05-10T09:13:00Z">
            <w:rPr>
              <w:rFonts w:ascii="Calibri" w:eastAsia="Times New Roman" w:hAnsi="Calibri" w:cs="Times New Roman"/>
              <w:noProof/>
            </w:rPr>
          </w:rPrChange>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15E683B9"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2"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3" w:author="Cesar Carcamo" w:date="2017-05-10T09:13:00Z">
            <w:rPr>
              <w:rFonts w:ascii="Calibri" w:eastAsia="Times New Roman" w:hAnsi="Calibri" w:cs="Times New Roman"/>
              <w:noProof/>
            </w:rPr>
          </w:rPrChange>
        </w:rPr>
        <w:t xml:space="preserve">10. </w:t>
      </w:r>
      <w:r w:rsidRPr="009B40AE">
        <w:rPr>
          <w:rFonts w:ascii="Calibri" w:eastAsia="Times New Roman" w:hAnsi="Calibri" w:cs="Times New Roman"/>
          <w:noProof/>
          <w:lang w:val="en-US"/>
          <w:rPrChange w:id="204" w:author="Cesar Carcamo" w:date="2017-05-10T09:13:00Z">
            <w:rPr>
              <w:rFonts w:ascii="Calibri" w:eastAsia="Times New Roman" w:hAnsi="Calibri" w:cs="Times New Roman"/>
              <w:noProof/>
            </w:rPr>
          </w:rPrChange>
        </w:rPr>
        <w:tab/>
        <w:t xml:space="preserve">The NHS Plan A plan for investment A plan for reform. 2000; </w:t>
      </w:r>
    </w:p>
    <w:p w14:paraId="4758106C"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5"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6" w:author="Cesar Carcamo" w:date="2017-05-10T09:13:00Z">
            <w:rPr>
              <w:rFonts w:ascii="Calibri" w:eastAsia="Times New Roman" w:hAnsi="Calibri" w:cs="Times New Roman"/>
              <w:noProof/>
            </w:rPr>
          </w:rPrChange>
        </w:rPr>
        <w:t xml:space="preserve">11. </w:t>
      </w:r>
      <w:r w:rsidRPr="009B40AE">
        <w:rPr>
          <w:rFonts w:ascii="Calibri" w:eastAsia="Times New Roman" w:hAnsi="Calibri" w:cs="Times New Roman"/>
          <w:noProof/>
          <w:lang w:val="en-US"/>
          <w:rPrChange w:id="207" w:author="Cesar Carcamo" w:date="2017-05-10T09:13:00Z">
            <w:rPr>
              <w:rFonts w:ascii="Calibri" w:eastAsia="Times New Roman" w:hAnsi="Calibri" w:cs="Times New Roman"/>
              <w:noProof/>
            </w:rPr>
          </w:rPrChange>
        </w:rPr>
        <w:tab/>
        <w:t>Reader TW, Gillespie A, Roberts J. Patient complaints in healthcare systems: a systematic review and coding taxonomy. BMJ Qual Saf [Internet]. 2014;23(May):6781. Reader TW, Gillespie A, Roberts J. Patient c. Available from: http://www.ncbi.nlm.nih.gov/pubmed/24876289</w:t>
      </w:r>
    </w:p>
    <w:p w14:paraId="187ACC43"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08"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09" w:author="Cesar Carcamo" w:date="2017-05-10T09:13:00Z">
            <w:rPr>
              <w:rFonts w:ascii="Calibri" w:eastAsia="Times New Roman" w:hAnsi="Calibri" w:cs="Times New Roman"/>
              <w:noProof/>
            </w:rPr>
          </w:rPrChange>
        </w:rPr>
        <w:t xml:space="preserve">12. </w:t>
      </w:r>
      <w:r w:rsidRPr="009B40AE">
        <w:rPr>
          <w:rFonts w:ascii="Calibri" w:eastAsia="Times New Roman" w:hAnsi="Calibri" w:cs="Times New Roman"/>
          <w:noProof/>
          <w:lang w:val="en-US"/>
          <w:rPrChange w:id="210" w:author="Cesar Carcamo" w:date="2017-05-10T09:13:00Z">
            <w:rPr>
              <w:rFonts w:ascii="Calibri" w:eastAsia="Times New Roman" w:hAnsi="Calibri" w:cs="Times New Roman"/>
              <w:noProof/>
            </w:rPr>
          </w:rPrChange>
        </w:rPr>
        <w:tab/>
        <w:t>Health Services Review Council. Guide to Complaint Handling in Health Care Services. 2005; Available from: http://www.health.vic.gov.au/hsc/downloads/complaints_handling.pdf</w:t>
      </w:r>
    </w:p>
    <w:p w14:paraId="39FAF5B1"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1"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13. </w:t>
      </w:r>
      <w:r w:rsidRPr="008776E8">
        <w:rPr>
          <w:rFonts w:ascii="Calibri" w:eastAsia="Times New Roman" w:hAnsi="Calibri" w:cs="Times New Roman"/>
          <w:noProof/>
        </w:rPr>
        <w:tab/>
        <w:t xml:space="preserve">SUSALUD | Inicio [Internet]. [cited 2017 Mar 14]. </w:t>
      </w:r>
      <w:r w:rsidRPr="009B40AE">
        <w:rPr>
          <w:rFonts w:ascii="Calibri" w:eastAsia="Times New Roman" w:hAnsi="Calibri" w:cs="Times New Roman"/>
          <w:noProof/>
          <w:lang w:val="en-US"/>
          <w:rPrChange w:id="212" w:author="Cesar Carcamo" w:date="2017-05-10T09:13:00Z">
            <w:rPr>
              <w:rFonts w:ascii="Calibri" w:eastAsia="Times New Roman" w:hAnsi="Calibri" w:cs="Times New Roman"/>
              <w:noProof/>
            </w:rPr>
          </w:rPrChange>
        </w:rPr>
        <w:t xml:space="preserve">Available from: </w:t>
      </w:r>
      <w:r w:rsidRPr="009B40AE">
        <w:rPr>
          <w:rFonts w:ascii="Calibri" w:eastAsia="Times New Roman" w:hAnsi="Calibri" w:cs="Times New Roman"/>
          <w:noProof/>
          <w:lang w:val="en-US"/>
          <w:rPrChange w:id="213" w:author="Cesar Carcamo" w:date="2017-05-10T09:13:00Z">
            <w:rPr>
              <w:rFonts w:ascii="Calibri" w:eastAsia="Times New Roman" w:hAnsi="Calibri" w:cs="Times New Roman"/>
              <w:noProof/>
            </w:rPr>
          </w:rPrChange>
        </w:rPr>
        <w:lastRenderedPageBreak/>
        <w:t>http://portales.susalud.gob.pe/web/portal/nosotros</w:t>
      </w:r>
    </w:p>
    <w:p w14:paraId="6BB0487C" w14:textId="77777777" w:rsidR="008776E8" w:rsidRPr="008776E8" w:rsidRDefault="008776E8" w:rsidP="005F0C3A">
      <w:pPr>
        <w:widowControl w:val="0"/>
        <w:autoSpaceDE w:val="0"/>
        <w:autoSpaceDN w:val="0"/>
        <w:adjustRightInd w:val="0"/>
        <w:ind w:left="640" w:hanging="640"/>
        <w:jc w:val="both"/>
        <w:rPr>
          <w:rFonts w:ascii="Calibri" w:eastAsia="Times New Roman" w:hAnsi="Calibri" w:cs="Times New Roman"/>
          <w:noProof/>
        </w:rPr>
      </w:pPr>
      <w:r w:rsidRPr="008776E8">
        <w:rPr>
          <w:rFonts w:ascii="Calibri" w:eastAsia="Times New Roman" w:hAnsi="Calibri" w:cs="Times New Roman"/>
          <w:noProof/>
        </w:rPr>
        <w:t xml:space="preserve">14. </w:t>
      </w:r>
      <w:r w:rsidRPr="008776E8">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4D9BE4C"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4"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15" w:author="Cesar Carcamo" w:date="2017-05-10T09:13:00Z">
            <w:rPr>
              <w:rFonts w:ascii="Calibri" w:eastAsia="Times New Roman" w:hAnsi="Calibri" w:cs="Times New Roman"/>
              <w:noProof/>
            </w:rPr>
          </w:rPrChange>
        </w:rPr>
        <w:t xml:space="preserve">15. </w:t>
      </w:r>
      <w:r w:rsidRPr="009B40AE">
        <w:rPr>
          <w:rFonts w:ascii="Calibri" w:eastAsia="Times New Roman" w:hAnsi="Calibri" w:cs="Times New Roman"/>
          <w:noProof/>
          <w:lang w:val="en-US"/>
          <w:rPrChange w:id="216" w:author="Cesar Carcamo" w:date="2017-05-10T09:13:00Z">
            <w:rPr>
              <w:rFonts w:ascii="Calibri" w:eastAsia="Times New Roman" w:hAnsi="Calibri" w:cs="Times New Roman"/>
              <w:noProof/>
            </w:rPr>
          </w:rPrChange>
        </w:rPr>
        <w:tab/>
        <w:t>BPM PAC | Consulta [Internet]. [cited 2017 Mar 14]. Available from: http://app17.susalud.gob.pe/formulario_consulta/</w:t>
      </w:r>
    </w:p>
    <w:p w14:paraId="10665030"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7"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16. </w:t>
      </w:r>
      <w:r w:rsidRPr="008776E8">
        <w:rPr>
          <w:rFonts w:ascii="Calibri" w:eastAsia="Times New Roman" w:hAnsi="Calibri" w:cs="Times New Roman"/>
          <w:noProof/>
        </w:rPr>
        <w:tab/>
        <w:t xml:space="preserve">SUSALUD CONTIGO - Aplicaciones de Android en Google Play [Internet]. </w:t>
      </w:r>
      <w:r w:rsidRPr="009B40AE">
        <w:rPr>
          <w:rFonts w:ascii="Calibri" w:eastAsia="Times New Roman" w:hAnsi="Calibri" w:cs="Times New Roman"/>
          <w:noProof/>
          <w:lang w:val="en-US"/>
          <w:rPrChange w:id="218" w:author="Cesar Carcamo" w:date="2017-05-10T09:13:00Z">
            <w:rPr>
              <w:rFonts w:ascii="Calibri" w:eastAsia="Times New Roman" w:hAnsi="Calibri" w:cs="Times New Roman"/>
              <w:noProof/>
            </w:rPr>
          </w:rPrChange>
        </w:rPr>
        <w:t>[cited 2017 Mar 14]. Available from: https://play.google.com/store/apps/details?id=pe.gob.susalud.servicio&amp;hl=es</w:t>
      </w:r>
    </w:p>
    <w:p w14:paraId="401F0E77"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19" w:author="Cesar Carcamo" w:date="2017-05-10T09:13:00Z">
            <w:rPr>
              <w:rFonts w:ascii="Calibri" w:eastAsia="Times New Roman" w:hAnsi="Calibri" w:cs="Times New Roman"/>
              <w:noProof/>
            </w:rPr>
          </w:rPrChange>
        </w:rPr>
      </w:pPr>
      <w:r w:rsidRPr="008776E8">
        <w:rPr>
          <w:rFonts w:ascii="Calibri" w:eastAsia="Times New Roman" w:hAnsi="Calibri" w:cs="Times New Roman"/>
          <w:noProof/>
        </w:rPr>
        <w:t xml:space="preserve">17. </w:t>
      </w:r>
      <w:r w:rsidRPr="008776E8">
        <w:rPr>
          <w:rFonts w:ascii="Calibri" w:eastAsia="Times New Roman" w:hAnsi="Calibri" w:cs="Times New Roman"/>
          <w:noProof/>
        </w:rPr>
        <w:tab/>
        <w:t xml:space="preserve">SUSALUD | MÁS DE 10 MIL USUARIOS UTILIZAN APP SUSALUD CONTIGO [Internet]. </w:t>
      </w:r>
      <w:r w:rsidRPr="009B40AE">
        <w:rPr>
          <w:rFonts w:ascii="Calibri" w:eastAsia="Times New Roman" w:hAnsi="Calibri" w:cs="Times New Roman"/>
          <w:noProof/>
          <w:lang w:val="en-US"/>
          <w:rPrChange w:id="220" w:author="Cesar Carcamo" w:date="2017-05-10T09:13:00Z">
            <w:rPr>
              <w:rFonts w:ascii="Calibri" w:eastAsia="Times New Roman" w:hAnsi="Calibri" w:cs="Times New Roman"/>
              <w:noProof/>
            </w:rPr>
          </w:rPrChange>
        </w:rPr>
        <w:t>[cited 2017 Mar 14]. Available from: http://portales.susalud.gob.pe/web/portal/noticias/-/asset_publisher/nx8MOyZZrSvU/content/mas-de-10-mil-usuarios-utilizan-app-susalud-contigo?_101_INSTANCE_nx8MOyZZrSvU_redirect=%2Fweb%2Fportal%2Fnoticias</w:t>
      </w:r>
    </w:p>
    <w:p w14:paraId="027ABA95"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21"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22" w:author="Cesar Carcamo" w:date="2017-05-10T09:13:00Z">
            <w:rPr>
              <w:rFonts w:ascii="Calibri" w:eastAsia="Times New Roman" w:hAnsi="Calibri" w:cs="Times New Roman"/>
              <w:noProof/>
            </w:rPr>
          </w:rPrChange>
        </w:rPr>
        <w:t xml:space="preserve">18. </w:t>
      </w:r>
      <w:r w:rsidRPr="009B40AE">
        <w:rPr>
          <w:rFonts w:ascii="Calibri" w:eastAsia="Times New Roman" w:hAnsi="Calibri" w:cs="Times New Roman"/>
          <w:noProof/>
          <w:lang w:val="en-US"/>
          <w:rPrChange w:id="223" w:author="Cesar Carcamo" w:date="2017-05-10T09:13:00Z">
            <w:rPr>
              <w:rFonts w:ascii="Calibri" w:eastAsia="Times New Roman" w:hAnsi="Calibri" w:cs="Times New Roman"/>
              <w:noProof/>
            </w:rPr>
          </w:rPrChange>
        </w:rPr>
        <w:tab/>
        <w:t xml:space="preserve">Davis FD. A Technology Acceptance Model for Empirically Testing New End-User Information Systems. 1985; </w:t>
      </w:r>
    </w:p>
    <w:p w14:paraId="3954A751" w14:textId="77777777" w:rsidR="008776E8" w:rsidRPr="009B40AE" w:rsidRDefault="008776E8" w:rsidP="005F0C3A">
      <w:pPr>
        <w:widowControl w:val="0"/>
        <w:autoSpaceDE w:val="0"/>
        <w:autoSpaceDN w:val="0"/>
        <w:adjustRightInd w:val="0"/>
        <w:ind w:left="640" w:hanging="640"/>
        <w:jc w:val="both"/>
        <w:rPr>
          <w:rFonts w:ascii="Calibri" w:eastAsia="Times New Roman" w:hAnsi="Calibri" w:cs="Times New Roman"/>
          <w:noProof/>
          <w:lang w:val="en-US"/>
          <w:rPrChange w:id="224" w:author="Cesar Carcamo" w:date="2017-05-10T09:13:00Z">
            <w:rPr>
              <w:rFonts w:ascii="Calibri" w:eastAsia="Times New Roman" w:hAnsi="Calibri" w:cs="Times New Roman"/>
              <w:noProof/>
            </w:rPr>
          </w:rPrChange>
        </w:rPr>
      </w:pPr>
      <w:r w:rsidRPr="009B40AE">
        <w:rPr>
          <w:rFonts w:ascii="Calibri" w:eastAsia="Times New Roman" w:hAnsi="Calibri" w:cs="Times New Roman"/>
          <w:noProof/>
          <w:lang w:val="en-US"/>
          <w:rPrChange w:id="225" w:author="Cesar Carcamo" w:date="2017-05-10T09:13:00Z">
            <w:rPr>
              <w:rFonts w:ascii="Calibri" w:eastAsia="Times New Roman" w:hAnsi="Calibri" w:cs="Times New Roman"/>
              <w:noProof/>
            </w:rPr>
          </w:rPrChange>
        </w:rPr>
        <w:t xml:space="preserve">19. </w:t>
      </w:r>
      <w:r w:rsidRPr="009B40AE">
        <w:rPr>
          <w:rFonts w:ascii="Calibri" w:eastAsia="Times New Roman" w:hAnsi="Calibri" w:cs="Times New Roman"/>
          <w:noProof/>
          <w:lang w:val="en-US"/>
          <w:rPrChange w:id="226" w:author="Cesar Carcamo" w:date="2017-05-10T09:13:00Z">
            <w:rPr>
              <w:rFonts w:ascii="Calibri" w:eastAsia="Times New Roman" w:hAnsi="Calibri" w:cs="Times New Roman"/>
              <w:noProof/>
            </w:rPr>
          </w:rPrChange>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7FA3A950" w14:textId="77777777" w:rsidR="008776E8" w:rsidRPr="009B40AE" w:rsidRDefault="008776E8" w:rsidP="005F0C3A">
      <w:pPr>
        <w:widowControl w:val="0"/>
        <w:autoSpaceDE w:val="0"/>
        <w:autoSpaceDN w:val="0"/>
        <w:adjustRightInd w:val="0"/>
        <w:ind w:left="640" w:hanging="640"/>
        <w:jc w:val="both"/>
        <w:rPr>
          <w:rFonts w:ascii="Calibri" w:hAnsi="Calibri"/>
          <w:noProof/>
          <w:lang w:val="en-US"/>
          <w:rPrChange w:id="227" w:author="Cesar Carcamo" w:date="2017-05-10T09:13:00Z">
            <w:rPr>
              <w:rFonts w:ascii="Calibri" w:hAnsi="Calibri"/>
              <w:noProof/>
            </w:rPr>
          </w:rPrChange>
        </w:rPr>
      </w:pPr>
      <w:r w:rsidRPr="009B40AE">
        <w:rPr>
          <w:rFonts w:ascii="Calibri" w:eastAsia="Times New Roman" w:hAnsi="Calibri" w:cs="Times New Roman"/>
          <w:noProof/>
          <w:lang w:val="en-US"/>
          <w:rPrChange w:id="228" w:author="Cesar Carcamo" w:date="2017-05-10T09:13:00Z">
            <w:rPr>
              <w:rFonts w:ascii="Calibri" w:eastAsia="Times New Roman" w:hAnsi="Calibri" w:cs="Times New Roman"/>
              <w:noProof/>
            </w:rPr>
          </w:rPrChange>
        </w:rPr>
        <w:t xml:space="preserve">20. </w:t>
      </w:r>
      <w:r w:rsidRPr="009B40AE">
        <w:rPr>
          <w:rFonts w:ascii="Calibri" w:eastAsia="Times New Roman" w:hAnsi="Calibri" w:cs="Times New Roman"/>
          <w:noProof/>
          <w:lang w:val="en-US"/>
          <w:rPrChange w:id="229" w:author="Cesar Carcamo" w:date="2017-05-10T09:13:00Z">
            <w:rPr>
              <w:rFonts w:ascii="Calibri" w:eastAsia="Times New Roman" w:hAnsi="Calibri" w:cs="Times New Roman"/>
              <w:noProof/>
            </w:rPr>
          </w:rPrChange>
        </w:rPr>
        <w:tab/>
        <w:t xml:space="preserve">In F, Care H. the Technology Acceptance Model : Its Past and Its Future in Health Care. 2011;43(1):1–30. </w:t>
      </w:r>
    </w:p>
    <w:p w14:paraId="44A35F91" w14:textId="77777777" w:rsidR="003D2BC8" w:rsidRPr="009B40AE" w:rsidRDefault="00B43145" w:rsidP="005F0C3A">
      <w:pPr>
        <w:widowControl w:val="0"/>
        <w:autoSpaceDE w:val="0"/>
        <w:autoSpaceDN w:val="0"/>
        <w:adjustRightInd w:val="0"/>
        <w:ind w:left="640" w:hanging="640"/>
        <w:jc w:val="both"/>
        <w:rPr>
          <w:lang w:val="en-US"/>
          <w:rPrChange w:id="230"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231" w:author="Cesar Carcamo" w:date="2017-05-10T09:13:00Z">
            <w:rPr>
              <w:lang w:val="es-ES"/>
            </w:rPr>
          </w:rPrChange>
        </w:rPr>
      </w:pPr>
    </w:p>
    <w:p w14:paraId="7C80E411" w14:textId="77777777" w:rsidR="00B61FCF" w:rsidRPr="009B40AE" w:rsidRDefault="00B61FCF" w:rsidP="005F0C3A">
      <w:pPr>
        <w:jc w:val="both"/>
        <w:rPr>
          <w:lang w:val="en-US"/>
          <w:rPrChange w:id="232" w:author="Cesar Carcamo" w:date="2017-05-10T09:13:00Z">
            <w:rPr>
              <w:lang w:val="es-ES"/>
            </w:rPr>
          </w:rPrChange>
        </w:rPr>
      </w:pPr>
    </w:p>
    <w:p w14:paraId="77BA6984" w14:textId="77777777" w:rsidR="00B61FCF" w:rsidRPr="009B40AE" w:rsidRDefault="00B61FCF" w:rsidP="005F0C3A">
      <w:pPr>
        <w:jc w:val="both"/>
        <w:rPr>
          <w:lang w:val="en-US"/>
          <w:rPrChange w:id="233" w:author="Cesar Carcamo" w:date="2017-05-10T09:13:00Z">
            <w:rPr>
              <w:lang w:val="es-ES"/>
            </w:rPr>
          </w:rPrChange>
        </w:rPr>
      </w:pPr>
    </w:p>
    <w:p w14:paraId="456EEB35" w14:textId="77777777" w:rsidR="00B61FCF" w:rsidRPr="009B40AE" w:rsidRDefault="00B61FCF" w:rsidP="005F0C3A">
      <w:pPr>
        <w:jc w:val="both"/>
        <w:rPr>
          <w:lang w:val="en-US"/>
          <w:rPrChange w:id="234" w:author="Cesar Carcamo" w:date="2017-05-10T09:13:00Z">
            <w:rPr>
              <w:lang w:val="es-ES"/>
            </w:rPr>
          </w:rPrChange>
        </w:rPr>
      </w:pPr>
    </w:p>
    <w:p w14:paraId="4B422CA4" w14:textId="77777777" w:rsidR="00302092" w:rsidRPr="009B40AE" w:rsidRDefault="00302092" w:rsidP="005F0C3A">
      <w:pPr>
        <w:jc w:val="both"/>
        <w:rPr>
          <w:lang w:val="en-US"/>
          <w:rPrChange w:id="235" w:author="Cesar Carcamo" w:date="2017-05-10T09:13:00Z">
            <w:rPr>
              <w:lang w:val="es-ES"/>
            </w:rPr>
          </w:rPrChange>
        </w:rPr>
      </w:pPr>
    </w:p>
    <w:p w14:paraId="44B767FE" w14:textId="77777777" w:rsidR="00302092" w:rsidRPr="009B40AE" w:rsidRDefault="00302092" w:rsidP="005F0C3A">
      <w:pPr>
        <w:jc w:val="both"/>
        <w:rPr>
          <w:lang w:val="en-US"/>
          <w:rPrChange w:id="236" w:author="Cesar Carcamo" w:date="2017-05-10T09:13:00Z">
            <w:rPr>
              <w:lang w:val="es-ES"/>
            </w:rPr>
          </w:rPrChange>
        </w:rPr>
      </w:pPr>
    </w:p>
    <w:p w14:paraId="4B1D6200" w14:textId="77777777" w:rsidR="005B7B09" w:rsidRPr="009B40AE" w:rsidRDefault="005B7B09" w:rsidP="005F0C3A">
      <w:pPr>
        <w:jc w:val="both"/>
        <w:rPr>
          <w:lang w:val="en-US"/>
          <w:rPrChange w:id="237" w:author="Cesar Carcamo" w:date="2017-05-10T09:13:00Z">
            <w:rPr>
              <w:lang w:val="es-ES"/>
            </w:rPr>
          </w:rPrChange>
        </w:rPr>
      </w:pPr>
    </w:p>
    <w:p w14:paraId="414574F7" w14:textId="77777777" w:rsidR="005B7B09" w:rsidRPr="009B40AE" w:rsidRDefault="005B7B09" w:rsidP="005F0C3A">
      <w:pPr>
        <w:jc w:val="both"/>
        <w:rPr>
          <w:lang w:val="en-US"/>
          <w:rPrChange w:id="238" w:author="Cesar Carcamo" w:date="2017-05-10T09:13:00Z">
            <w:rPr>
              <w:lang w:val="es-ES"/>
            </w:rPr>
          </w:rPrChange>
        </w:rPr>
      </w:pPr>
    </w:p>
    <w:p w14:paraId="20A4EED7" w14:textId="77777777" w:rsidR="005B7B09" w:rsidRPr="009B40AE" w:rsidRDefault="005B7B09" w:rsidP="005F0C3A">
      <w:pPr>
        <w:jc w:val="both"/>
        <w:rPr>
          <w:lang w:val="en-US"/>
          <w:rPrChange w:id="239" w:author="Cesar Carcamo" w:date="2017-05-10T09:13:00Z">
            <w:rPr>
              <w:lang w:val="es-ES"/>
            </w:rPr>
          </w:rPrChange>
        </w:rPr>
      </w:pPr>
    </w:p>
    <w:p w14:paraId="726B700A" w14:textId="77777777" w:rsidR="005B7B09" w:rsidRPr="009B40AE" w:rsidRDefault="005B7B09" w:rsidP="005F0C3A">
      <w:pPr>
        <w:jc w:val="both"/>
        <w:rPr>
          <w:lang w:val="en-US"/>
          <w:rPrChange w:id="240" w:author="Cesar Carcamo" w:date="2017-05-10T09:13:00Z">
            <w:rPr>
              <w:lang w:val="es-ES"/>
            </w:rPr>
          </w:rPrChange>
        </w:rPr>
      </w:pPr>
    </w:p>
    <w:p w14:paraId="1EB629D8" w14:textId="77777777" w:rsidR="00DB43C8" w:rsidRPr="009B40AE" w:rsidRDefault="00DB43C8" w:rsidP="005F0C3A">
      <w:pPr>
        <w:jc w:val="both"/>
        <w:rPr>
          <w:b/>
          <w:lang w:val="en-US"/>
          <w:rPrChange w:id="241" w:author="Cesar Carcamo" w:date="2017-05-10T09:13:00Z">
            <w:rPr>
              <w:b/>
              <w:lang w:val="es-ES"/>
            </w:rPr>
          </w:rPrChange>
        </w:rPr>
      </w:pPr>
    </w:p>
    <w:p w14:paraId="4D7000D6" w14:textId="77777777" w:rsidR="00DB43C8" w:rsidRPr="009B40AE" w:rsidRDefault="00DB43C8" w:rsidP="005F0C3A">
      <w:pPr>
        <w:jc w:val="both"/>
        <w:rPr>
          <w:b/>
          <w:lang w:val="en-US"/>
          <w:rPrChange w:id="242" w:author="Cesar Carcamo" w:date="2017-05-10T09:13:00Z">
            <w:rPr>
              <w:b/>
              <w:lang w:val="es-ES"/>
            </w:rPr>
          </w:rPrChange>
        </w:rPr>
      </w:pPr>
    </w:p>
    <w:p w14:paraId="5CDCE283" w14:textId="77777777" w:rsidR="00DB43C8" w:rsidRPr="009B40AE" w:rsidRDefault="00DB43C8" w:rsidP="005F0C3A">
      <w:pPr>
        <w:jc w:val="both"/>
        <w:rPr>
          <w:b/>
          <w:lang w:val="en-US"/>
          <w:rPrChange w:id="243" w:author="Cesar Carcamo" w:date="2017-05-10T09:13:00Z">
            <w:rPr>
              <w:b/>
              <w:lang w:val="es-ES"/>
            </w:rPr>
          </w:rPrChange>
        </w:rPr>
      </w:pPr>
    </w:p>
    <w:p w14:paraId="20EAB474" w14:textId="77777777" w:rsidR="00DB43C8" w:rsidRPr="009B40AE" w:rsidRDefault="00DB43C8" w:rsidP="005F0C3A">
      <w:pPr>
        <w:jc w:val="both"/>
        <w:rPr>
          <w:b/>
          <w:lang w:val="en-US"/>
          <w:rPrChange w:id="244" w:author="Cesar Carcamo" w:date="2017-05-10T09:13:00Z">
            <w:rPr>
              <w:b/>
              <w:lang w:val="es-ES"/>
            </w:rPr>
          </w:rPrChange>
        </w:rPr>
      </w:pPr>
    </w:p>
    <w:p w14:paraId="67197917" w14:textId="77777777" w:rsidR="00DB43C8" w:rsidRPr="009B40AE" w:rsidRDefault="00DB43C8" w:rsidP="005F0C3A">
      <w:pPr>
        <w:jc w:val="both"/>
        <w:rPr>
          <w:b/>
          <w:lang w:val="en-US"/>
          <w:rPrChange w:id="245" w:author="Cesar Carcamo" w:date="2017-05-10T09:13:00Z">
            <w:rPr>
              <w:b/>
              <w:lang w:val="es-ES"/>
            </w:rPr>
          </w:rPrChange>
        </w:rPr>
      </w:pPr>
    </w:p>
    <w:p w14:paraId="574754F9" w14:textId="77777777" w:rsidR="00DB43C8" w:rsidRPr="009B40AE" w:rsidRDefault="00DB43C8" w:rsidP="005F0C3A">
      <w:pPr>
        <w:jc w:val="both"/>
        <w:rPr>
          <w:b/>
          <w:lang w:val="en-US"/>
          <w:rPrChange w:id="246" w:author="Cesar Carcamo" w:date="2017-05-10T09:13:00Z">
            <w:rPr>
              <w:b/>
              <w:lang w:val="es-ES"/>
            </w:rPr>
          </w:rPrChange>
        </w:rPr>
      </w:pPr>
    </w:p>
    <w:p w14:paraId="6693CAB1" w14:textId="77777777" w:rsidR="00DB43C8" w:rsidRPr="009B40AE" w:rsidRDefault="00DB43C8" w:rsidP="005F0C3A">
      <w:pPr>
        <w:jc w:val="both"/>
        <w:rPr>
          <w:b/>
          <w:lang w:val="en-US"/>
          <w:rPrChange w:id="247" w:author="Cesar Carcamo" w:date="2017-05-10T09:13:00Z">
            <w:rPr>
              <w:b/>
              <w:lang w:val="es-ES"/>
            </w:rPr>
          </w:rPrChange>
        </w:rPr>
      </w:pPr>
    </w:p>
    <w:p w14:paraId="4ED3DA44" w14:textId="77777777" w:rsidR="00DB43C8" w:rsidRPr="009B40AE" w:rsidRDefault="00DB43C8" w:rsidP="005F0C3A">
      <w:pPr>
        <w:jc w:val="both"/>
        <w:rPr>
          <w:b/>
          <w:lang w:val="en-US"/>
          <w:rPrChange w:id="248" w:author="Cesar Carcamo" w:date="2017-05-10T09:13:00Z">
            <w:rPr>
              <w:b/>
              <w:lang w:val="es-ES"/>
            </w:rPr>
          </w:rPrChange>
        </w:rPr>
      </w:pPr>
    </w:p>
    <w:p w14:paraId="3069471C" w14:textId="77777777" w:rsidR="00DB43C8" w:rsidRPr="009B40AE" w:rsidRDefault="00DB43C8" w:rsidP="005F0C3A">
      <w:pPr>
        <w:jc w:val="both"/>
        <w:rPr>
          <w:b/>
          <w:lang w:val="en-US"/>
          <w:rPrChange w:id="249" w:author="Cesar Carcamo" w:date="2017-05-10T09:13:00Z">
            <w:rPr>
              <w:b/>
              <w:lang w:val="es-ES"/>
            </w:rPr>
          </w:rPrChange>
        </w:rPr>
      </w:pPr>
    </w:p>
    <w:p w14:paraId="51D9BFEF" w14:textId="77777777" w:rsidR="00DB43C8" w:rsidRPr="009B40AE" w:rsidRDefault="00DB43C8" w:rsidP="005F0C3A">
      <w:pPr>
        <w:jc w:val="both"/>
        <w:rPr>
          <w:b/>
          <w:lang w:val="en-US"/>
          <w:rPrChange w:id="250" w:author="Cesar Carcamo" w:date="2017-05-10T09:13:00Z">
            <w:rPr>
              <w:b/>
              <w:lang w:val="es-ES"/>
            </w:rPr>
          </w:rPrChange>
        </w:rPr>
      </w:pPr>
    </w:p>
    <w:p w14:paraId="29A50799" w14:textId="77777777" w:rsidR="00DB43C8" w:rsidRPr="009B40AE" w:rsidRDefault="00DB43C8" w:rsidP="005F0C3A">
      <w:pPr>
        <w:jc w:val="both"/>
        <w:rPr>
          <w:b/>
          <w:lang w:val="en-US"/>
          <w:rPrChange w:id="251" w:author="Cesar Carcamo" w:date="2017-05-10T09:13:00Z">
            <w:rPr>
              <w:b/>
              <w:lang w:val="es-ES"/>
            </w:rPr>
          </w:rPrChange>
        </w:rPr>
      </w:pPr>
    </w:p>
    <w:p w14:paraId="3B212EE8" w14:textId="77777777" w:rsidR="00DB43C8" w:rsidRPr="009B40AE" w:rsidRDefault="00DB43C8" w:rsidP="005F0C3A">
      <w:pPr>
        <w:jc w:val="both"/>
        <w:rPr>
          <w:b/>
          <w:lang w:val="en-US"/>
          <w:rPrChange w:id="252" w:author="Cesar Carcamo" w:date="2017-05-10T09:13:00Z">
            <w:rPr>
              <w:b/>
              <w:lang w:val="es-ES"/>
            </w:rPr>
          </w:rPrChange>
        </w:rPr>
      </w:pPr>
    </w:p>
    <w:p w14:paraId="03114836" w14:textId="77777777" w:rsidR="00DB43C8" w:rsidRPr="009B40AE" w:rsidRDefault="00DB43C8" w:rsidP="005F0C3A">
      <w:pPr>
        <w:jc w:val="both"/>
        <w:rPr>
          <w:b/>
          <w:lang w:val="en-US"/>
          <w:rPrChange w:id="253" w:author="Cesar Carcamo" w:date="2017-05-10T09:13:00Z">
            <w:rPr>
              <w:b/>
              <w:lang w:val="es-ES"/>
            </w:rPr>
          </w:rPrChange>
        </w:rPr>
      </w:pPr>
    </w:p>
    <w:p w14:paraId="490BEF7F" w14:textId="77777777" w:rsidR="00DB43C8" w:rsidRPr="009B40AE" w:rsidRDefault="00DB43C8" w:rsidP="005F0C3A">
      <w:pPr>
        <w:jc w:val="both"/>
        <w:rPr>
          <w:b/>
          <w:lang w:val="en-US"/>
          <w:rPrChange w:id="254" w:author="Cesar Carcamo" w:date="2017-05-10T09:13:00Z">
            <w:rPr>
              <w:b/>
              <w:lang w:val="es-ES"/>
            </w:rPr>
          </w:rPrChange>
        </w:rPr>
      </w:pPr>
    </w:p>
    <w:p w14:paraId="69EFB799" w14:textId="77777777" w:rsidR="00DB43C8" w:rsidRPr="009B40AE" w:rsidRDefault="00DB43C8" w:rsidP="005F0C3A">
      <w:pPr>
        <w:jc w:val="both"/>
        <w:rPr>
          <w:b/>
          <w:lang w:val="en-US"/>
          <w:rPrChange w:id="255" w:author="Cesar Carcamo" w:date="2017-05-10T09:13:00Z">
            <w:rPr>
              <w:b/>
              <w:lang w:val="es-ES"/>
            </w:rPr>
          </w:rPrChange>
        </w:rPr>
      </w:pPr>
    </w:p>
    <w:p w14:paraId="2C635EF8" w14:textId="77777777" w:rsidR="00DB43C8" w:rsidRPr="009B40AE" w:rsidRDefault="00DB43C8" w:rsidP="005F0C3A">
      <w:pPr>
        <w:jc w:val="both"/>
        <w:rPr>
          <w:b/>
          <w:lang w:val="en-US"/>
          <w:rPrChange w:id="256" w:author="Cesar Carcamo" w:date="2017-05-10T09:13:00Z">
            <w:rPr>
              <w:b/>
              <w:lang w:val="es-ES"/>
            </w:rPr>
          </w:rPrChange>
        </w:rPr>
      </w:pPr>
    </w:p>
    <w:p w14:paraId="7B3F29A1" w14:textId="77777777" w:rsidR="00DB43C8" w:rsidRPr="009B40AE" w:rsidRDefault="00DB43C8" w:rsidP="005F0C3A">
      <w:pPr>
        <w:jc w:val="both"/>
        <w:rPr>
          <w:b/>
          <w:lang w:val="en-US"/>
          <w:rPrChange w:id="257" w:author="Cesar Carcamo" w:date="2017-05-10T09:13:00Z">
            <w:rPr>
              <w:b/>
              <w:lang w:val="es-ES"/>
            </w:rPr>
          </w:rPrChange>
        </w:rPr>
      </w:pPr>
    </w:p>
    <w:p w14:paraId="412D0803" w14:textId="77777777" w:rsidR="00DB43C8" w:rsidRPr="009B40AE" w:rsidRDefault="00DB43C8" w:rsidP="005F0C3A">
      <w:pPr>
        <w:jc w:val="both"/>
        <w:rPr>
          <w:b/>
          <w:lang w:val="en-US"/>
          <w:rPrChange w:id="258" w:author="Cesar Carcamo" w:date="2017-05-10T09:13:00Z">
            <w:rPr>
              <w:b/>
              <w:lang w:val="es-ES"/>
            </w:rPr>
          </w:rPrChange>
        </w:rPr>
      </w:pPr>
    </w:p>
    <w:p w14:paraId="7799451C" w14:textId="77777777" w:rsidR="00DB43C8" w:rsidRPr="009B40AE" w:rsidRDefault="00DB43C8" w:rsidP="005F0C3A">
      <w:pPr>
        <w:jc w:val="both"/>
        <w:rPr>
          <w:b/>
          <w:lang w:val="en-US"/>
          <w:rPrChange w:id="259" w:author="Cesar Carcamo" w:date="2017-05-10T09:13:00Z">
            <w:rPr>
              <w:b/>
              <w:lang w:val="es-ES"/>
            </w:rPr>
          </w:rPrChange>
        </w:rPr>
      </w:pPr>
    </w:p>
    <w:p w14:paraId="4DFD4433" w14:textId="77777777" w:rsidR="00DB43C8" w:rsidRPr="009B40AE" w:rsidRDefault="00DB43C8" w:rsidP="005F0C3A">
      <w:pPr>
        <w:jc w:val="both"/>
        <w:rPr>
          <w:b/>
          <w:lang w:val="en-US"/>
          <w:rPrChange w:id="260" w:author="Cesar Carcamo" w:date="2017-05-10T09:13:00Z">
            <w:rPr>
              <w:b/>
              <w:lang w:val="es-ES"/>
            </w:rPr>
          </w:rPrChange>
        </w:rPr>
      </w:pPr>
    </w:p>
    <w:p w14:paraId="082E2A47" w14:textId="77777777" w:rsidR="00DB43C8" w:rsidRPr="009B40AE" w:rsidRDefault="00DB43C8" w:rsidP="005F0C3A">
      <w:pPr>
        <w:jc w:val="both"/>
        <w:rPr>
          <w:b/>
          <w:lang w:val="en-US"/>
          <w:rPrChange w:id="261" w:author="Cesar Carcamo" w:date="2017-05-10T09:13:00Z">
            <w:rPr>
              <w:b/>
              <w:lang w:val="es-ES"/>
            </w:rPr>
          </w:rPrChange>
        </w:rPr>
      </w:pPr>
    </w:p>
    <w:p w14:paraId="6E189FC9" w14:textId="77777777" w:rsidR="00DB43C8" w:rsidRPr="009B40AE" w:rsidRDefault="00DB43C8" w:rsidP="005F0C3A">
      <w:pPr>
        <w:jc w:val="both"/>
        <w:rPr>
          <w:b/>
          <w:lang w:val="en-US"/>
          <w:rPrChange w:id="262" w:author="Cesar Carcamo" w:date="2017-05-10T09:13:00Z">
            <w:rPr>
              <w:b/>
              <w:lang w:val="es-ES"/>
            </w:rPr>
          </w:rPrChange>
        </w:rPr>
      </w:pPr>
    </w:p>
    <w:p w14:paraId="41B6D27D" w14:textId="77777777" w:rsidR="00DB43C8" w:rsidRPr="009B40AE" w:rsidRDefault="00DB43C8" w:rsidP="005F0C3A">
      <w:pPr>
        <w:jc w:val="both"/>
        <w:rPr>
          <w:b/>
          <w:lang w:val="en-US"/>
          <w:rPrChange w:id="263" w:author="Cesar Carcamo" w:date="2017-05-10T09:13:00Z">
            <w:rPr>
              <w:b/>
              <w:lang w:val="es-ES"/>
            </w:rPr>
          </w:rPrChange>
        </w:rPr>
      </w:pPr>
    </w:p>
    <w:p w14:paraId="1DB5D19D" w14:textId="77777777" w:rsidR="00DB43C8" w:rsidRPr="009B40AE" w:rsidRDefault="00DB43C8" w:rsidP="005F0C3A">
      <w:pPr>
        <w:jc w:val="both"/>
        <w:rPr>
          <w:b/>
          <w:lang w:val="en-US"/>
          <w:rPrChange w:id="264" w:author="Cesar Carcamo" w:date="2017-05-10T09:13:00Z">
            <w:rPr>
              <w:b/>
              <w:lang w:val="es-ES"/>
            </w:rPr>
          </w:rPrChange>
        </w:rPr>
      </w:pPr>
    </w:p>
    <w:p w14:paraId="63374375" w14:textId="77777777" w:rsidR="00DB43C8" w:rsidRPr="009B40AE" w:rsidRDefault="00DB43C8" w:rsidP="005F0C3A">
      <w:pPr>
        <w:jc w:val="both"/>
        <w:rPr>
          <w:b/>
          <w:lang w:val="en-US"/>
          <w:rPrChange w:id="265" w:author="Cesar Carcamo" w:date="2017-05-10T09:13:00Z">
            <w:rPr>
              <w:b/>
              <w:lang w:val="es-ES"/>
            </w:rPr>
          </w:rPrChange>
        </w:rPr>
      </w:pPr>
    </w:p>
    <w:p w14:paraId="5A23CE06" w14:textId="77777777" w:rsidR="00DB43C8" w:rsidRPr="009B40AE" w:rsidRDefault="00DB43C8" w:rsidP="005F0C3A">
      <w:pPr>
        <w:jc w:val="both"/>
        <w:rPr>
          <w:b/>
          <w:lang w:val="en-US"/>
          <w:rPrChange w:id="266" w:author="Cesar Carcamo" w:date="2017-05-10T09:13:00Z">
            <w:rPr>
              <w:b/>
              <w:lang w:val="es-ES"/>
            </w:rPr>
          </w:rPrChange>
        </w:rPr>
      </w:pPr>
    </w:p>
    <w:p w14:paraId="2AA392F3" w14:textId="77777777" w:rsidR="00DB43C8" w:rsidRPr="009B40AE" w:rsidRDefault="00DB43C8" w:rsidP="005F0C3A">
      <w:pPr>
        <w:jc w:val="both"/>
        <w:rPr>
          <w:b/>
          <w:lang w:val="en-US"/>
          <w:rPrChange w:id="267" w:author="Cesar Carcamo" w:date="2017-05-10T09:13:00Z">
            <w:rPr>
              <w:b/>
              <w:lang w:val="es-ES"/>
            </w:rPr>
          </w:rPrChange>
        </w:rPr>
      </w:pPr>
    </w:p>
    <w:p w14:paraId="604934CA" w14:textId="77777777" w:rsidR="00DB43C8" w:rsidRPr="009B40AE" w:rsidRDefault="00DB43C8" w:rsidP="005F0C3A">
      <w:pPr>
        <w:jc w:val="both"/>
        <w:rPr>
          <w:b/>
          <w:lang w:val="en-US"/>
          <w:rPrChange w:id="268" w:author="Cesar Carcamo" w:date="2017-05-10T09:13:00Z">
            <w:rPr>
              <w:b/>
              <w:lang w:val="es-ES"/>
            </w:rPr>
          </w:rPrChange>
        </w:rPr>
      </w:pPr>
    </w:p>
    <w:p w14:paraId="737B1248" w14:textId="77777777" w:rsidR="00DB43C8" w:rsidRPr="009B40AE" w:rsidRDefault="00DB43C8" w:rsidP="005F0C3A">
      <w:pPr>
        <w:jc w:val="both"/>
        <w:rPr>
          <w:b/>
          <w:lang w:val="en-US"/>
          <w:rPrChange w:id="269" w:author="Cesar Carcamo" w:date="2017-05-10T09:13:00Z">
            <w:rPr>
              <w:b/>
              <w:lang w:val="es-ES"/>
            </w:rPr>
          </w:rPrChange>
        </w:rPr>
      </w:pPr>
    </w:p>
    <w:p w14:paraId="53793962" w14:textId="77777777" w:rsidR="00DB43C8" w:rsidRPr="009B40AE" w:rsidRDefault="00DB43C8" w:rsidP="005F0C3A">
      <w:pPr>
        <w:jc w:val="both"/>
        <w:rPr>
          <w:b/>
          <w:lang w:val="en-US"/>
          <w:rPrChange w:id="270" w:author="Cesar Carcamo" w:date="2017-05-10T09:13:00Z">
            <w:rPr>
              <w:b/>
              <w:lang w:val="es-ES"/>
            </w:rPr>
          </w:rPrChange>
        </w:rPr>
      </w:pPr>
    </w:p>
    <w:p w14:paraId="6C9B4DB9" w14:textId="77777777" w:rsidR="00DB43C8" w:rsidRPr="009B40AE" w:rsidRDefault="00DB43C8" w:rsidP="005F0C3A">
      <w:pPr>
        <w:jc w:val="both"/>
        <w:rPr>
          <w:b/>
          <w:lang w:val="en-US"/>
          <w:rPrChange w:id="271" w:author="Cesar Carcamo" w:date="2017-05-10T09:13:00Z">
            <w:rPr>
              <w:b/>
              <w:lang w:val="es-ES"/>
            </w:rPr>
          </w:rPrChange>
        </w:rPr>
      </w:pPr>
    </w:p>
    <w:p w14:paraId="1D01AC58" w14:textId="77777777" w:rsidR="00DB43C8" w:rsidRPr="009B40AE" w:rsidRDefault="00DB43C8" w:rsidP="005F0C3A">
      <w:pPr>
        <w:jc w:val="both"/>
        <w:rPr>
          <w:b/>
          <w:lang w:val="en-US"/>
          <w:rPrChange w:id="272" w:author="Cesar Carcamo" w:date="2017-05-10T09:13:00Z">
            <w:rPr>
              <w:b/>
              <w:lang w:val="es-ES"/>
            </w:rPr>
          </w:rPrChange>
        </w:rPr>
      </w:pPr>
    </w:p>
    <w:p w14:paraId="643D6271" w14:textId="77777777" w:rsidR="00DB43C8" w:rsidRPr="009B40AE" w:rsidRDefault="00DB43C8" w:rsidP="005F0C3A">
      <w:pPr>
        <w:jc w:val="both"/>
        <w:rPr>
          <w:b/>
          <w:lang w:val="en-US"/>
          <w:rPrChange w:id="273" w:author="Cesar Carcamo" w:date="2017-05-10T09:13:00Z">
            <w:rPr>
              <w:b/>
              <w:lang w:val="es-ES"/>
            </w:rPr>
          </w:rPrChange>
        </w:rPr>
      </w:pPr>
    </w:p>
    <w:p w14:paraId="21F664EA" w14:textId="77777777" w:rsidR="00DB43C8" w:rsidRPr="009B40AE" w:rsidRDefault="00DB43C8" w:rsidP="005F0C3A">
      <w:pPr>
        <w:jc w:val="both"/>
        <w:rPr>
          <w:b/>
          <w:lang w:val="en-US"/>
          <w:rPrChange w:id="274"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lastRenderedPageBreak/>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lastRenderedPageBreak/>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2E5BE7" w:rsidRDefault="002E5BE7">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14AA1" w14:textId="77777777" w:rsidR="00FE0A21" w:rsidRDefault="00FE0A21" w:rsidP="00700ACF">
      <w:r>
        <w:separator/>
      </w:r>
    </w:p>
  </w:endnote>
  <w:endnote w:type="continuationSeparator" w:id="0">
    <w:p w14:paraId="7FB7D2BF" w14:textId="77777777" w:rsidR="00FE0A21" w:rsidRDefault="00FE0A21"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7B6193" w:rsidRDefault="007B6193"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7B6193"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7B6193" w:rsidRDefault="007B6193"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7B6193" w:rsidRDefault="00FE0A21"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7B6193">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r>
    <w:tr w:rsidR="007B6193"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7B6193" w:rsidRDefault="007B6193"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7B6193" w:rsidRDefault="007B6193"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7B6193" w:rsidRDefault="007B619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7B6193" w:rsidRDefault="007B6193"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58A3">
      <w:rPr>
        <w:rStyle w:val="Nmerodepgina"/>
        <w:noProof/>
      </w:rPr>
      <w:t>1</w:t>
    </w:r>
    <w:r>
      <w:rPr>
        <w:rStyle w:val="Nmerodepgina"/>
      </w:rPr>
      <w:fldChar w:fldCharType="end"/>
    </w:r>
  </w:p>
  <w:p w14:paraId="292FED20" w14:textId="77777777" w:rsidR="007B6193" w:rsidRDefault="007B6193" w:rsidP="00DB43C8">
    <w:pPr>
      <w:pStyle w:val="Piedepgina"/>
      <w:ind w:right="360"/>
    </w:pPr>
    <w:r>
      <w:t>Abril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A80A1" w14:textId="77777777" w:rsidR="00FE0A21" w:rsidRDefault="00FE0A21" w:rsidP="00700ACF">
      <w:r>
        <w:separator/>
      </w:r>
    </w:p>
  </w:footnote>
  <w:footnote w:type="continuationSeparator" w:id="0">
    <w:p w14:paraId="1279DE84" w14:textId="77777777" w:rsidR="00FE0A21" w:rsidRDefault="00FE0A21"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0">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16">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18">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1">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2"/>
  </w:num>
  <w:num w:numId="4">
    <w:abstractNumId w:val="10"/>
  </w:num>
  <w:num w:numId="5">
    <w:abstractNumId w:val="9"/>
  </w:num>
  <w:num w:numId="6">
    <w:abstractNumId w:val="11"/>
  </w:num>
  <w:num w:numId="7">
    <w:abstractNumId w:val="16"/>
  </w:num>
  <w:num w:numId="8">
    <w:abstractNumId w:val="3"/>
  </w:num>
  <w:num w:numId="9">
    <w:abstractNumId w:val="0"/>
  </w:num>
  <w:num w:numId="10">
    <w:abstractNumId w:val="13"/>
  </w:num>
  <w:num w:numId="11">
    <w:abstractNumId w:val="8"/>
  </w:num>
  <w:num w:numId="12">
    <w:abstractNumId w:val="7"/>
  </w:num>
  <w:num w:numId="13">
    <w:abstractNumId w:val="5"/>
  </w:num>
  <w:num w:numId="14">
    <w:abstractNumId w:val="2"/>
  </w:num>
  <w:num w:numId="15">
    <w:abstractNumId w:val="1"/>
  </w:num>
  <w:num w:numId="16">
    <w:abstractNumId w:val="6"/>
  </w:num>
  <w:num w:numId="17">
    <w:abstractNumId w:val="14"/>
  </w:num>
  <w:num w:numId="18">
    <w:abstractNumId w:val="23"/>
  </w:num>
  <w:num w:numId="19">
    <w:abstractNumId w:val="12"/>
  </w:num>
  <w:num w:numId="20">
    <w:abstractNumId w:val="20"/>
  </w:num>
  <w:num w:numId="21">
    <w:abstractNumId w:val="15"/>
  </w:num>
  <w:num w:numId="22">
    <w:abstractNumId w:val="21"/>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13EAB"/>
    <w:rsid w:val="002153C7"/>
    <w:rsid w:val="00244167"/>
    <w:rsid w:val="00244F91"/>
    <w:rsid w:val="0024797E"/>
    <w:rsid w:val="0025636A"/>
    <w:rsid w:val="00260235"/>
    <w:rsid w:val="00273E86"/>
    <w:rsid w:val="0027540A"/>
    <w:rsid w:val="002811F3"/>
    <w:rsid w:val="00281D6A"/>
    <w:rsid w:val="00283F35"/>
    <w:rsid w:val="002B0B30"/>
    <w:rsid w:val="002B50E1"/>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6FBF"/>
    <w:rsid w:val="003A665A"/>
    <w:rsid w:val="003B2807"/>
    <w:rsid w:val="003B76C0"/>
    <w:rsid w:val="003B7A84"/>
    <w:rsid w:val="003C01D8"/>
    <w:rsid w:val="003C3C02"/>
    <w:rsid w:val="003D0F27"/>
    <w:rsid w:val="003D2BC8"/>
    <w:rsid w:val="003D4BA1"/>
    <w:rsid w:val="003D694D"/>
    <w:rsid w:val="003E2F99"/>
    <w:rsid w:val="003E68EC"/>
    <w:rsid w:val="003F4F84"/>
    <w:rsid w:val="003F6DEE"/>
    <w:rsid w:val="003F797B"/>
    <w:rsid w:val="003F7EBA"/>
    <w:rsid w:val="004026D1"/>
    <w:rsid w:val="00411F69"/>
    <w:rsid w:val="0041475E"/>
    <w:rsid w:val="00417CC1"/>
    <w:rsid w:val="0043083A"/>
    <w:rsid w:val="00431BC1"/>
    <w:rsid w:val="00432445"/>
    <w:rsid w:val="004363C5"/>
    <w:rsid w:val="00441091"/>
    <w:rsid w:val="004434EB"/>
    <w:rsid w:val="00446CFD"/>
    <w:rsid w:val="0044782E"/>
    <w:rsid w:val="004510EA"/>
    <w:rsid w:val="0045468B"/>
    <w:rsid w:val="00455164"/>
    <w:rsid w:val="004603D0"/>
    <w:rsid w:val="00470560"/>
    <w:rsid w:val="004718FD"/>
    <w:rsid w:val="00475B4F"/>
    <w:rsid w:val="00477360"/>
    <w:rsid w:val="004777AE"/>
    <w:rsid w:val="00484BE1"/>
    <w:rsid w:val="004A09B2"/>
    <w:rsid w:val="004B39A8"/>
    <w:rsid w:val="004C19D8"/>
    <w:rsid w:val="004E0011"/>
    <w:rsid w:val="004E315C"/>
    <w:rsid w:val="004E4F1D"/>
    <w:rsid w:val="004E5147"/>
    <w:rsid w:val="004E6EFA"/>
    <w:rsid w:val="004F503C"/>
    <w:rsid w:val="00504746"/>
    <w:rsid w:val="00514433"/>
    <w:rsid w:val="005177BD"/>
    <w:rsid w:val="00522B7A"/>
    <w:rsid w:val="00532CF9"/>
    <w:rsid w:val="005348B4"/>
    <w:rsid w:val="00535ECF"/>
    <w:rsid w:val="005364D5"/>
    <w:rsid w:val="005428AC"/>
    <w:rsid w:val="00552117"/>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52AD5"/>
    <w:rsid w:val="00652F70"/>
    <w:rsid w:val="0065367E"/>
    <w:rsid w:val="00667AC8"/>
    <w:rsid w:val="00671D80"/>
    <w:rsid w:val="006752BF"/>
    <w:rsid w:val="00676C52"/>
    <w:rsid w:val="00677804"/>
    <w:rsid w:val="00680DDC"/>
    <w:rsid w:val="006812E4"/>
    <w:rsid w:val="00681CA0"/>
    <w:rsid w:val="006821A5"/>
    <w:rsid w:val="0068308A"/>
    <w:rsid w:val="00690691"/>
    <w:rsid w:val="006958D4"/>
    <w:rsid w:val="00695A1E"/>
    <w:rsid w:val="006A1F3A"/>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6193"/>
    <w:rsid w:val="007B75BF"/>
    <w:rsid w:val="007B7B83"/>
    <w:rsid w:val="007C0ED7"/>
    <w:rsid w:val="007C3389"/>
    <w:rsid w:val="007C58A3"/>
    <w:rsid w:val="007C592E"/>
    <w:rsid w:val="007E6170"/>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5EF"/>
    <w:rsid w:val="008F6EC3"/>
    <w:rsid w:val="0090116D"/>
    <w:rsid w:val="00906E32"/>
    <w:rsid w:val="00921FAE"/>
    <w:rsid w:val="00932D15"/>
    <w:rsid w:val="00933896"/>
    <w:rsid w:val="00935393"/>
    <w:rsid w:val="009375F0"/>
    <w:rsid w:val="009424E0"/>
    <w:rsid w:val="00956C2D"/>
    <w:rsid w:val="00974059"/>
    <w:rsid w:val="00980AFA"/>
    <w:rsid w:val="009912DF"/>
    <w:rsid w:val="00995FB2"/>
    <w:rsid w:val="009A0A05"/>
    <w:rsid w:val="009A13E4"/>
    <w:rsid w:val="009B40AE"/>
    <w:rsid w:val="009B45F6"/>
    <w:rsid w:val="009B6230"/>
    <w:rsid w:val="009C347B"/>
    <w:rsid w:val="009F7E3D"/>
    <w:rsid w:val="00A04048"/>
    <w:rsid w:val="00A21FE7"/>
    <w:rsid w:val="00A24B82"/>
    <w:rsid w:val="00A32B2E"/>
    <w:rsid w:val="00A404FB"/>
    <w:rsid w:val="00A42F87"/>
    <w:rsid w:val="00A62066"/>
    <w:rsid w:val="00AA5FA4"/>
    <w:rsid w:val="00AB111F"/>
    <w:rsid w:val="00AB6714"/>
    <w:rsid w:val="00AC3A0C"/>
    <w:rsid w:val="00AC3C6D"/>
    <w:rsid w:val="00AC6A3E"/>
    <w:rsid w:val="00AC753F"/>
    <w:rsid w:val="00AD4649"/>
    <w:rsid w:val="00AD5C8A"/>
    <w:rsid w:val="00AD6B58"/>
    <w:rsid w:val="00AD7C1E"/>
    <w:rsid w:val="00AE4537"/>
    <w:rsid w:val="00AE73A1"/>
    <w:rsid w:val="00B0429A"/>
    <w:rsid w:val="00B05F35"/>
    <w:rsid w:val="00B10D53"/>
    <w:rsid w:val="00B14CEE"/>
    <w:rsid w:val="00B20454"/>
    <w:rsid w:val="00B22690"/>
    <w:rsid w:val="00B22AB4"/>
    <w:rsid w:val="00B248F3"/>
    <w:rsid w:val="00B3288F"/>
    <w:rsid w:val="00B33156"/>
    <w:rsid w:val="00B43145"/>
    <w:rsid w:val="00B4436F"/>
    <w:rsid w:val="00B45442"/>
    <w:rsid w:val="00B518D9"/>
    <w:rsid w:val="00B53D0B"/>
    <w:rsid w:val="00B61FCF"/>
    <w:rsid w:val="00B6431A"/>
    <w:rsid w:val="00B70BC7"/>
    <w:rsid w:val="00B76879"/>
    <w:rsid w:val="00B9118A"/>
    <w:rsid w:val="00B94B65"/>
    <w:rsid w:val="00BA2822"/>
    <w:rsid w:val="00BA4F3C"/>
    <w:rsid w:val="00BA7F5F"/>
    <w:rsid w:val="00BB7F13"/>
    <w:rsid w:val="00BC24A4"/>
    <w:rsid w:val="00BC7718"/>
    <w:rsid w:val="00BD33FC"/>
    <w:rsid w:val="00BE49CE"/>
    <w:rsid w:val="00BE626B"/>
    <w:rsid w:val="00BF6517"/>
    <w:rsid w:val="00C07CAE"/>
    <w:rsid w:val="00C12E49"/>
    <w:rsid w:val="00C203DF"/>
    <w:rsid w:val="00C2469A"/>
    <w:rsid w:val="00C24BBF"/>
    <w:rsid w:val="00C32FA9"/>
    <w:rsid w:val="00C33B9D"/>
    <w:rsid w:val="00C45086"/>
    <w:rsid w:val="00C52798"/>
    <w:rsid w:val="00C555E2"/>
    <w:rsid w:val="00C5684C"/>
    <w:rsid w:val="00C70A98"/>
    <w:rsid w:val="00C72803"/>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26C1A"/>
    <w:rsid w:val="00D3624C"/>
    <w:rsid w:val="00D40E28"/>
    <w:rsid w:val="00D440F7"/>
    <w:rsid w:val="00D44FFF"/>
    <w:rsid w:val="00D473EB"/>
    <w:rsid w:val="00D479F0"/>
    <w:rsid w:val="00D52EA0"/>
    <w:rsid w:val="00D53AB2"/>
    <w:rsid w:val="00D60D09"/>
    <w:rsid w:val="00D619B7"/>
    <w:rsid w:val="00D631F7"/>
    <w:rsid w:val="00D8130F"/>
    <w:rsid w:val="00D90913"/>
    <w:rsid w:val="00DA1F66"/>
    <w:rsid w:val="00DA3419"/>
    <w:rsid w:val="00DA39E3"/>
    <w:rsid w:val="00DA7D4E"/>
    <w:rsid w:val="00DB01D4"/>
    <w:rsid w:val="00DB43C8"/>
    <w:rsid w:val="00DB791F"/>
    <w:rsid w:val="00DB7AB1"/>
    <w:rsid w:val="00DC0F15"/>
    <w:rsid w:val="00DC67DF"/>
    <w:rsid w:val="00DD7CFF"/>
    <w:rsid w:val="00DE3DDC"/>
    <w:rsid w:val="00DE4BA6"/>
    <w:rsid w:val="00DF3B25"/>
    <w:rsid w:val="00DF5A70"/>
    <w:rsid w:val="00E014E9"/>
    <w:rsid w:val="00E115B6"/>
    <w:rsid w:val="00E14C1B"/>
    <w:rsid w:val="00E24AB6"/>
    <w:rsid w:val="00E40440"/>
    <w:rsid w:val="00E40632"/>
    <w:rsid w:val="00E4436E"/>
    <w:rsid w:val="00E45BD5"/>
    <w:rsid w:val="00E46B73"/>
    <w:rsid w:val="00E4713B"/>
    <w:rsid w:val="00E52F35"/>
    <w:rsid w:val="00E57C5A"/>
    <w:rsid w:val="00E61CBE"/>
    <w:rsid w:val="00E64638"/>
    <w:rsid w:val="00E75BFC"/>
    <w:rsid w:val="00E80048"/>
    <w:rsid w:val="00E835DF"/>
    <w:rsid w:val="00E844D8"/>
    <w:rsid w:val="00E879DC"/>
    <w:rsid w:val="00E92CC3"/>
    <w:rsid w:val="00E9632E"/>
    <w:rsid w:val="00EB78DC"/>
    <w:rsid w:val="00ED56F0"/>
    <w:rsid w:val="00EE6A0B"/>
    <w:rsid w:val="00EF1623"/>
    <w:rsid w:val="00EF282F"/>
    <w:rsid w:val="00F10873"/>
    <w:rsid w:val="00F15E7E"/>
    <w:rsid w:val="00F266B6"/>
    <w:rsid w:val="00F36642"/>
    <w:rsid w:val="00F42B15"/>
    <w:rsid w:val="00F457F5"/>
    <w:rsid w:val="00F47A2F"/>
    <w:rsid w:val="00F50429"/>
    <w:rsid w:val="00F52D3D"/>
    <w:rsid w:val="00F56905"/>
    <w:rsid w:val="00F605DC"/>
    <w:rsid w:val="00F66265"/>
    <w:rsid w:val="00F667DB"/>
    <w:rsid w:val="00F93A85"/>
    <w:rsid w:val="00FB0809"/>
    <w:rsid w:val="00FD1F48"/>
    <w:rsid w:val="00FD2A87"/>
    <w:rsid w:val="00FD4519"/>
    <w:rsid w:val="00FE0A21"/>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35E4C"/>
    <w:rsid w:val="001D1DF2"/>
    <w:rsid w:val="0023489C"/>
    <w:rsid w:val="00495838"/>
    <w:rsid w:val="006061B9"/>
    <w:rsid w:val="00814173"/>
    <w:rsid w:val="00936762"/>
    <w:rsid w:val="00B454D5"/>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C7AC2-B5FD-8E4C-8D65-1ED3C8DB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10405</Words>
  <Characters>57231</Characters>
  <Application>Microsoft Macintosh Word</Application>
  <DocSecurity>0</DocSecurity>
  <Lines>476</Lines>
  <Paragraphs>135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cp:revision>
  <cp:lastPrinted>2016-08-24T20:31:00Z</cp:lastPrinted>
  <dcterms:created xsi:type="dcterms:W3CDTF">2017-05-19T17:08:00Z</dcterms:created>
  <dcterms:modified xsi:type="dcterms:W3CDTF">2017-05-19T17:08:00Z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