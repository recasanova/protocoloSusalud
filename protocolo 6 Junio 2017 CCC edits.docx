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F7F" w:rsidRDefault="00152809" w:rsidP="005F0C3A">
      <w:pPr>
        <w:jc w:val="both"/>
        <w:rPr>
          <w:b/>
          <w:lang w:val="es-ES"/>
        </w:rPr>
      </w:pPr>
      <w:r>
        <w:rPr>
          <w:b/>
          <w:lang w:val="es-ES"/>
        </w:rPr>
        <w:t>DISEÑO CENTRADO EN EL USUARIO PARA UN SISTEMA DE GESTIÓN DE RECLAMOS EN LA SUPERINTENDENCIA NACIONAL DE SALUD (SUSALUD)</w:t>
      </w:r>
      <w:r w:rsidR="00FF7F00">
        <w:rPr>
          <w:b/>
          <w:lang w:val="es-ES"/>
        </w:rPr>
        <w:t xml:space="preserve"> </w:t>
      </w:r>
    </w:p>
    <w:p w:rsidR="00B14CEE" w:rsidRDefault="00B14CEE" w:rsidP="005F0C3A">
      <w:pPr>
        <w:jc w:val="both"/>
        <w:rPr>
          <w:b/>
          <w:lang w:val="es-ES"/>
        </w:rPr>
      </w:pPr>
    </w:p>
    <w:p w:rsidR="00B14CEE" w:rsidRPr="00B70BC7" w:rsidRDefault="00B70BC7" w:rsidP="005F0C3A">
      <w:pPr>
        <w:jc w:val="both"/>
        <w:rPr>
          <w:lang w:val="es-ES"/>
        </w:rPr>
      </w:pPr>
      <w:r w:rsidRPr="00165245">
        <w:rPr>
          <w:highlight w:val="cyan"/>
          <w:lang w:val="es-ES"/>
        </w:rPr>
        <w:t>Resumen Ejecutivo</w:t>
      </w:r>
    </w:p>
    <w:p w:rsidR="00B70BC7" w:rsidRDefault="00B70BC7" w:rsidP="005F0C3A">
      <w:pPr>
        <w:jc w:val="both"/>
        <w:rPr>
          <w:b/>
          <w:lang w:val="es-ES"/>
        </w:rPr>
      </w:pPr>
    </w:p>
    <w:p w:rsidR="00D92CBD" w:rsidRPr="00DD75E6" w:rsidRDefault="00D92CBD" w:rsidP="00DD75E6">
      <w:pPr>
        <w:jc w:val="both"/>
        <w:rPr>
          <w:lang w:val="es-ES"/>
        </w:rPr>
      </w:pPr>
      <w:r w:rsidRPr="00DD75E6">
        <w:rPr>
          <w:lang w:val="es-ES"/>
        </w:rPr>
        <w:t>El uso de sistemas para un manejo adecuado de reclamos es necesario para mejorar la calidad de atención en centros de salud, ya que con ellos podemos encontrar posibles fallas en los procesos internos o en la capacitación del personal. Lo importante no es solo contar con un sis</w:t>
      </w:r>
      <w:r w:rsidR="00431330" w:rsidRPr="00DD75E6">
        <w:rPr>
          <w:lang w:val="es-ES"/>
        </w:rPr>
        <w:t>tema para el manejo de reclamos;</w:t>
      </w:r>
      <w:r w:rsidRPr="00DD75E6">
        <w:rPr>
          <w:lang w:val="es-ES"/>
        </w:rPr>
        <w:t xml:space="preserve"> sino</w:t>
      </w:r>
      <w:r w:rsidR="00D2059F" w:rsidRPr="00DD75E6">
        <w:rPr>
          <w:lang w:val="es-ES"/>
        </w:rPr>
        <w:t xml:space="preserve"> también,</w:t>
      </w:r>
      <w:r w:rsidRPr="00DD75E6">
        <w:rPr>
          <w:lang w:val="es-ES"/>
        </w:rPr>
        <w:t xml:space="preserve"> saber utilizar la información que los usuarios y derechohabientes presentan</w:t>
      </w:r>
      <w:del w:id="0" w:author="Cesar Carcamo" w:date="2017-06-06T15:13:00Z">
        <w:r w:rsidRPr="00DD75E6" w:rsidDel="00A71243">
          <w:rPr>
            <w:lang w:val="es-ES"/>
          </w:rPr>
          <w:delText>;</w:delText>
        </w:r>
      </w:del>
      <w:ins w:id="1" w:author="Cesar Carcamo" w:date="2017-06-06T15:13:00Z">
        <w:r w:rsidR="00A71243">
          <w:rPr>
            <w:lang w:val="es-ES"/>
          </w:rPr>
          <w:t>.</w:t>
        </w:r>
      </w:ins>
      <w:r w:rsidRPr="00DD75E6">
        <w:rPr>
          <w:lang w:val="es-ES"/>
        </w:rPr>
        <w:t xml:space="preserve"> </w:t>
      </w:r>
      <w:del w:id="2" w:author="Cesar Carcamo" w:date="2017-06-06T15:13:00Z">
        <w:r w:rsidR="00431330" w:rsidRPr="00DD75E6" w:rsidDel="00A71243">
          <w:rPr>
            <w:lang w:val="es-ES"/>
          </w:rPr>
          <w:delText>r</w:delText>
        </w:r>
      </w:del>
      <w:ins w:id="3" w:author="Cesar Carcamo" w:date="2017-06-06T15:13:00Z">
        <w:r w:rsidR="00A71243">
          <w:rPr>
            <w:lang w:val="es-ES"/>
          </w:rPr>
          <w:t>R</w:t>
        </w:r>
      </w:ins>
      <w:r w:rsidR="00431330" w:rsidRPr="00DD75E6">
        <w:rPr>
          <w:lang w:val="es-ES"/>
        </w:rPr>
        <w:t xml:space="preserve">esulta </w:t>
      </w:r>
      <w:r w:rsidRPr="00DD75E6">
        <w:rPr>
          <w:lang w:val="es-ES"/>
        </w:rPr>
        <w:t>en vano</w:t>
      </w:r>
      <w:r w:rsidR="00493306" w:rsidRPr="00DD75E6">
        <w:rPr>
          <w:lang w:val="es-ES"/>
        </w:rPr>
        <w:t xml:space="preserve"> contar con un sistema sofisticado</w:t>
      </w:r>
      <w:r w:rsidR="00431330" w:rsidRPr="00DD75E6">
        <w:rPr>
          <w:lang w:val="es-ES"/>
        </w:rPr>
        <w:t xml:space="preserve"> de manejo de reclamos si</w:t>
      </w:r>
      <w:r w:rsidRPr="00DD75E6">
        <w:rPr>
          <w:lang w:val="es-ES"/>
        </w:rPr>
        <w:t xml:space="preserve"> la información no está</w:t>
      </w:r>
      <w:r w:rsidR="00493306" w:rsidRPr="00DD75E6">
        <w:rPr>
          <w:lang w:val="es-ES"/>
        </w:rPr>
        <w:t xml:space="preserve"> siendo utilizando para promover e incentivar mejoras dentro de la institución.</w:t>
      </w:r>
      <w:r w:rsidRPr="00DD75E6">
        <w:rPr>
          <w:lang w:val="es-ES"/>
        </w:rPr>
        <w:t xml:space="preserve"> </w:t>
      </w:r>
    </w:p>
    <w:p w:rsidR="00493306" w:rsidRPr="00DD75E6" w:rsidRDefault="00493306" w:rsidP="00DD75E6">
      <w:pPr>
        <w:jc w:val="both"/>
        <w:rPr>
          <w:lang w:val="es-ES"/>
        </w:rPr>
      </w:pPr>
      <w:r w:rsidRPr="00DD75E6">
        <w:rPr>
          <w:lang w:val="es-ES"/>
        </w:rPr>
        <w:t>El diseño centrado en el usuario es un enfoque que ha comenzado a ganar relevancia a nivel mundial en el desarrollo</w:t>
      </w:r>
      <w:r w:rsidR="006A31E5" w:rsidRPr="00DD75E6">
        <w:rPr>
          <w:lang w:val="es-ES"/>
        </w:rPr>
        <w:t xml:space="preserve"> de sistemas informáticos,</w:t>
      </w:r>
      <w:r w:rsidR="00E407C9" w:rsidRPr="00DD75E6">
        <w:rPr>
          <w:lang w:val="es-ES"/>
        </w:rPr>
        <w:t xml:space="preserve"> especialmente en</w:t>
      </w:r>
      <w:r w:rsidR="006A31E5" w:rsidRPr="00DD75E6">
        <w:rPr>
          <w:lang w:val="es-ES"/>
        </w:rPr>
        <w:t xml:space="preserve"> aplicativos </w:t>
      </w:r>
      <w:r w:rsidR="0079431A" w:rsidRPr="00DD75E6">
        <w:rPr>
          <w:lang w:val="es-ES"/>
        </w:rPr>
        <w:t xml:space="preserve">web y </w:t>
      </w:r>
      <w:r w:rsidR="006A31E5" w:rsidRPr="00DD75E6">
        <w:rPr>
          <w:lang w:val="es-ES"/>
        </w:rPr>
        <w:t>móviles</w:t>
      </w:r>
      <w:r w:rsidRPr="00DD75E6">
        <w:rPr>
          <w:lang w:val="es-ES"/>
        </w:rPr>
        <w:t>. Este enfoque tiene como característica principal la de colocar al us</w:t>
      </w:r>
      <w:r w:rsidR="006A31E5" w:rsidRPr="00DD75E6">
        <w:rPr>
          <w:lang w:val="es-ES"/>
        </w:rPr>
        <w:t>uario final en el centro de</w:t>
      </w:r>
      <w:r w:rsidRPr="00DD75E6">
        <w:rPr>
          <w:lang w:val="es-ES"/>
        </w:rPr>
        <w:t xml:space="preserve"> la metodología de implementación del sistema, </w:t>
      </w:r>
      <w:r w:rsidR="006A31E5" w:rsidRPr="00DD75E6">
        <w:rPr>
          <w:lang w:val="es-ES"/>
        </w:rPr>
        <w:t>para que</w:t>
      </w:r>
      <w:r w:rsidRPr="00DD75E6">
        <w:rPr>
          <w:lang w:val="es-ES"/>
        </w:rPr>
        <w:t xml:space="preserve"> el </w:t>
      </w:r>
      <w:r w:rsidR="0079431A" w:rsidRPr="00DD75E6">
        <w:rPr>
          <w:lang w:val="es-ES"/>
        </w:rPr>
        <w:t>producto</w:t>
      </w:r>
      <w:r w:rsidRPr="00DD75E6">
        <w:rPr>
          <w:lang w:val="es-ES"/>
        </w:rPr>
        <w:t xml:space="preserve"> final satisfaga </w:t>
      </w:r>
      <w:del w:id="4" w:author="Cesar Carcamo" w:date="2017-06-06T15:14:00Z">
        <w:r w:rsidRPr="00DD75E6" w:rsidDel="00DC18F4">
          <w:rPr>
            <w:lang w:val="es-ES"/>
          </w:rPr>
          <w:delText xml:space="preserve">las </w:delText>
        </w:r>
      </w:del>
      <w:ins w:id="5" w:author="Cesar Carcamo" w:date="2017-06-06T15:14:00Z">
        <w:r w:rsidR="00DC18F4">
          <w:rPr>
            <w:lang w:val="es-ES"/>
          </w:rPr>
          <w:t>sus</w:t>
        </w:r>
        <w:r w:rsidR="00DC18F4" w:rsidRPr="00DD75E6">
          <w:rPr>
            <w:lang w:val="es-ES"/>
          </w:rPr>
          <w:t xml:space="preserve"> </w:t>
        </w:r>
      </w:ins>
      <w:r w:rsidRPr="00DD75E6">
        <w:rPr>
          <w:lang w:val="es-ES"/>
        </w:rPr>
        <w:t>necesidades, requerim</w:t>
      </w:r>
      <w:r w:rsidR="006A31E5" w:rsidRPr="00DD75E6">
        <w:rPr>
          <w:lang w:val="es-ES"/>
        </w:rPr>
        <w:t>ientos y objetivos</w:t>
      </w:r>
      <w:del w:id="6" w:author="Cesar Carcamo" w:date="2017-06-06T15:15:00Z">
        <w:r w:rsidR="006A31E5" w:rsidRPr="00DD75E6" w:rsidDel="00DC18F4">
          <w:rPr>
            <w:lang w:val="es-ES"/>
          </w:rPr>
          <w:delText xml:space="preserve"> de ellos</w:delText>
        </w:r>
      </w:del>
      <w:r w:rsidR="006A31E5" w:rsidRPr="00DD75E6">
        <w:rPr>
          <w:lang w:val="es-ES"/>
        </w:rPr>
        <w:t xml:space="preserve"> con el fin de</w:t>
      </w:r>
      <w:r w:rsidR="00781C32">
        <w:rPr>
          <w:lang w:val="es-ES"/>
        </w:rPr>
        <w:t xml:space="preserve"> garantizar</w:t>
      </w:r>
      <w:r w:rsidRPr="00DD75E6">
        <w:rPr>
          <w:lang w:val="es-ES"/>
        </w:rPr>
        <w:t xml:space="preserve"> la usabilidad, satisfacción </w:t>
      </w:r>
      <w:ins w:id="7" w:author="Cesar Carcamo" w:date="2017-06-06T15:16:00Z">
        <w:r w:rsidR="00CF5861">
          <w:rPr>
            <w:lang w:val="es-ES"/>
          </w:rPr>
          <w:t>y</w:t>
        </w:r>
      </w:ins>
      <w:del w:id="8" w:author="Cesar Carcamo" w:date="2017-06-06T15:16:00Z">
        <w:r w:rsidRPr="00DD75E6" w:rsidDel="00CF5861">
          <w:rPr>
            <w:lang w:val="es-ES"/>
          </w:rPr>
          <w:delText>e</w:delText>
        </w:r>
      </w:del>
      <w:r w:rsidRPr="00DD75E6">
        <w:rPr>
          <w:lang w:val="es-ES"/>
        </w:rPr>
        <w:t xml:space="preserve"> </w:t>
      </w:r>
      <w:del w:id="9" w:author="Cesar Carcamo" w:date="2017-06-06T15:16:00Z">
        <w:r w:rsidRPr="00DD75E6" w:rsidDel="00CF5861">
          <w:rPr>
            <w:lang w:val="es-ES"/>
          </w:rPr>
          <w:delText>intenció</w:delText>
        </w:r>
        <w:r w:rsidR="0079431A" w:rsidRPr="00DD75E6" w:rsidDel="00CF5861">
          <w:rPr>
            <w:lang w:val="es-ES"/>
          </w:rPr>
          <w:delText xml:space="preserve">n de </w:delText>
        </w:r>
      </w:del>
      <w:r w:rsidR="0079431A" w:rsidRPr="00DD75E6">
        <w:rPr>
          <w:lang w:val="es-ES"/>
        </w:rPr>
        <w:t>uso</w:t>
      </w:r>
      <w:r w:rsidRPr="00DD75E6">
        <w:rPr>
          <w:lang w:val="es-ES"/>
        </w:rPr>
        <w:t>.</w:t>
      </w:r>
    </w:p>
    <w:p w:rsidR="00AE0ACD" w:rsidRPr="00DD75E6" w:rsidRDefault="00493306" w:rsidP="00DD75E6">
      <w:pPr>
        <w:jc w:val="both"/>
        <w:rPr>
          <w:lang w:val="es-ES"/>
        </w:rPr>
      </w:pPr>
      <w:del w:id="10" w:author="Cesar Carcamo" w:date="2017-06-06T15:16:00Z">
        <w:r w:rsidRPr="00DD75E6" w:rsidDel="00CF5861">
          <w:rPr>
            <w:lang w:val="es-ES"/>
          </w:rPr>
          <w:delText>En l</w:delText>
        </w:r>
      </w:del>
      <w:ins w:id="11" w:author="Cesar Carcamo" w:date="2017-06-06T15:16:00Z">
        <w:r w:rsidR="00CF5861">
          <w:rPr>
            <w:lang w:val="es-ES"/>
          </w:rPr>
          <w:t>L</w:t>
        </w:r>
      </w:ins>
      <w:r w:rsidRPr="00DD75E6">
        <w:rPr>
          <w:lang w:val="es-ES"/>
        </w:rPr>
        <w:t>a Superintendencia Nacional de Salud (SUSALUD)</w:t>
      </w:r>
      <w:r w:rsidR="00D92CBD" w:rsidRPr="00DD75E6">
        <w:rPr>
          <w:lang w:val="es-ES"/>
        </w:rPr>
        <w:t xml:space="preserve">, </w:t>
      </w:r>
      <w:r w:rsidR="00CF70F7" w:rsidRPr="00DD75E6">
        <w:rPr>
          <w:lang w:val="es-ES"/>
        </w:rPr>
        <w:t>como entidad fiscalizadora del sector Salud en</w:t>
      </w:r>
      <w:r w:rsidR="00173185" w:rsidRPr="00DD75E6">
        <w:rPr>
          <w:lang w:val="es-ES"/>
        </w:rPr>
        <w:t xml:space="preserve"> el</w:t>
      </w:r>
      <w:r w:rsidR="00CF70F7" w:rsidRPr="00DD75E6">
        <w:rPr>
          <w:lang w:val="es-ES"/>
        </w:rPr>
        <w:t xml:space="preserve"> Perú, </w:t>
      </w:r>
      <w:r w:rsidR="00D92CBD" w:rsidRPr="00DD75E6">
        <w:rPr>
          <w:lang w:val="es-ES"/>
        </w:rPr>
        <w:t>cuenta con un sistema inform</w:t>
      </w:r>
      <w:r w:rsidRPr="00DD75E6">
        <w:rPr>
          <w:lang w:val="es-ES"/>
        </w:rPr>
        <w:t xml:space="preserve">ático </w:t>
      </w:r>
      <w:r w:rsidR="00AE0ACD" w:rsidRPr="00DD75E6">
        <w:rPr>
          <w:lang w:val="es-ES"/>
        </w:rPr>
        <w:t xml:space="preserve">básico </w:t>
      </w:r>
      <w:r w:rsidRPr="00DD75E6">
        <w:rPr>
          <w:lang w:val="es-ES"/>
        </w:rPr>
        <w:t>para</w:t>
      </w:r>
      <w:r w:rsidR="00AE0ACD" w:rsidRPr="00DD75E6">
        <w:rPr>
          <w:lang w:val="es-ES"/>
        </w:rPr>
        <w:t xml:space="preserve"> el</w:t>
      </w:r>
      <w:r w:rsidR="00173185" w:rsidRPr="00DD75E6">
        <w:rPr>
          <w:lang w:val="es-ES"/>
        </w:rPr>
        <w:t xml:space="preserve"> manejo de reclamos</w:t>
      </w:r>
      <w:r w:rsidR="00D92CBD" w:rsidRPr="00DD75E6">
        <w:rPr>
          <w:lang w:val="es-ES"/>
        </w:rPr>
        <w:t xml:space="preserve">. Sin embargo, </w:t>
      </w:r>
      <w:r w:rsidR="00CF70F7" w:rsidRPr="00DD75E6">
        <w:rPr>
          <w:lang w:val="es-ES"/>
        </w:rPr>
        <w:t>al ser este un sistema descentrali</w:t>
      </w:r>
      <w:r w:rsidR="00173185" w:rsidRPr="00DD75E6">
        <w:rPr>
          <w:lang w:val="es-ES"/>
        </w:rPr>
        <w:t>zado</w:t>
      </w:r>
      <w:r w:rsidR="00684D64" w:rsidRPr="00DD75E6">
        <w:rPr>
          <w:lang w:val="es-ES"/>
        </w:rPr>
        <w:t xml:space="preserve"> y sin una clasificación aprobada por tipo de reclamo</w:t>
      </w:r>
      <w:r w:rsidR="00173185" w:rsidRPr="00DD75E6">
        <w:rPr>
          <w:lang w:val="es-ES"/>
        </w:rPr>
        <w:t xml:space="preserve">, </w:t>
      </w:r>
      <w:del w:id="12" w:author="Cesar Carcamo" w:date="2017-06-06T15:17:00Z">
        <w:r w:rsidR="00173185" w:rsidRPr="00DD75E6" w:rsidDel="006D066F">
          <w:rPr>
            <w:lang w:val="es-ES"/>
          </w:rPr>
          <w:delText>hace que no</w:delText>
        </w:r>
      </w:del>
      <w:ins w:id="13" w:author="Cesar Carcamo" w:date="2017-06-06T15:17:00Z">
        <w:r w:rsidR="006D066F">
          <w:rPr>
            <w:lang w:val="es-ES"/>
          </w:rPr>
          <w:t>impide que</w:t>
        </w:r>
      </w:ins>
      <w:r w:rsidR="00173185" w:rsidRPr="00DD75E6">
        <w:rPr>
          <w:lang w:val="es-ES"/>
        </w:rPr>
        <w:t xml:space="preserve"> se concentren todos los reclamos presentados a distintas Instituciones Prestadoras de Salud (</w:t>
      </w:r>
      <w:proofErr w:type="spellStart"/>
      <w:r w:rsidR="00173185" w:rsidRPr="00DD75E6">
        <w:rPr>
          <w:lang w:val="es-ES"/>
        </w:rPr>
        <w:t>IPRESS</w:t>
      </w:r>
      <w:proofErr w:type="spellEnd"/>
      <w:r w:rsidR="00173185" w:rsidRPr="00DD75E6">
        <w:rPr>
          <w:lang w:val="es-ES"/>
        </w:rPr>
        <w:t>)</w:t>
      </w:r>
      <w:del w:id="14" w:author="Cesar Carcamo" w:date="2017-06-06T15:17:00Z">
        <w:r w:rsidR="00684D64" w:rsidRPr="00DD75E6" w:rsidDel="006D066F">
          <w:rPr>
            <w:lang w:val="es-ES"/>
          </w:rPr>
          <w:delText xml:space="preserve"> ni</w:delText>
        </w:r>
      </w:del>
      <w:ins w:id="15" w:author="Cesar Carcamo" w:date="2017-06-06T15:17:00Z">
        <w:r w:rsidR="006D066F">
          <w:rPr>
            <w:lang w:val="es-ES"/>
          </w:rPr>
          <w:t xml:space="preserve"> y</w:t>
        </w:r>
      </w:ins>
      <w:r w:rsidR="00684D64" w:rsidRPr="00DD75E6">
        <w:rPr>
          <w:lang w:val="es-ES"/>
        </w:rPr>
        <w:t xml:space="preserve"> que se pueda identificar las falencias de cada una de ellas dentro del sistema nacional de salud</w:t>
      </w:r>
      <w:r w:rsidR="00173185" w:rsidRPr="00DD75E6">
        <w:rPr>
          <w:lang w:val="es-ES"/>
        </w:rPr>
        <w:t xml:space="preserve">, </w:t>
      </w:r>
      <w:r w:rsidR="00684D64" w:rsidRPr="00DD75E6">
        <w:rPr>
          <w:lang w:val="es-ES"/>
        </w:rPr>
        <w:t xml:space="preserve">lo cual es aprovechado por </w:t>
      </w:r>
      <w:del w:id="16" w:author="Cesar Carcamo" w:date="2017-06-06T15:17:00Z">
        <w:r w:rsidR="00684D64" w:rsidRPr="00DD75E6" w:rsidDel="0099511A">
          <w:rPr>
            <w:lang w:val="es-ES"/>
          </w:rPr>
          <w:delText xml:space="preserve">ellas </w:delText>
        </w:r>
      </w:del>
      <w:ins w:id="17" w:author="Cesar Carcamo" w:date="2017-06-06T15:17:00Z">
        <w:r w:rsidR="0099511A">
          <w:rPr>
            <w:lang w:val="es-ES"/>
          </w:rPr>
          <w:t xml:space="preserve">las </w:t>
        </w:r>
        <w:proofErr w:type="spellStart"/>
        <w:r w:rsidR="0099511A">
          <w:rPr>
            <w:lang w:val="es-ES"/>
          </w:rPr>
          <w:t>IPRESS</w:t>
        </w:r>
        <w:proofErr w:type="spellEnd"/>
        <w:r w:rsidR="0099511A" w:rsidRPr="00DD75E6">
          <w:rPr>
            <w:lang w:val="es-ES"/>
          </w:rPr>
          <w:t xml:space="preserve"> </w:t>
        </w:r>
      </w:ins>
      <w:r w:rsidR="00684D64" w:rsidRPr="00DD75E6">
        <w:rPr>
          <w:lang w:val="es-ES"/>
        </w:rPr>
        <w:t>para evitar posibles amonestaciones.</w:t>
      </w:r>
      <w:del w:id="18" w:author="Cesar Carcamo" w:date="2017-06-06T15:18:00Z">
        <w:r w:rsidR="00684D64" w:rsidRPr="00DD75E6" w:rsidDel="0099511A">
          <w:rPr>
            <w:lang w:val="es-ES"/>
          </w:rPr>
          <w:delText xml:space="preserve"> </w:delText>
        </w:r>
      </w:del>
    </w:p>
    <w:p w:rsidR="00B165A6" w:rsidRDefault="00D92CBD" w:rsidP="00DD75E6">
      <w:pPr>
        <w:jc w:val="both"/>
        <w:rPr>
          <w:lang w:val="es-ES"/>
        </w:rPr>
      </w:pPr>
      <w:r w:rsidRPr="00DD75E6">
        <w:rPr>
          <w:lang w:val="es-ES"/>
        </w:rPr>
        <w:t>El siguiente e</w:t>
      </w:r>
      <w:r w:rsidR="00B165A6" w:rsidRPr="00DD75E6">
        <w:rPr>
          <w:lang w:val="es-ES"/>
        </w:rPr>
        <w:t xml:space="preserve">studio </w:t>
      </w:r>
      <w:r w:rsidR="00465909" w:rsidRPr="00DD75E6">
        <w:rPr>
          <w:lang w:val="es-ES"/>
        </w:rPr>
        <w:t>propondrá</w:t>
      </w:r>
      <w:r w:rsidR="00B165A6" w:rsidRPr="00DD75E6">
        <w:rPr>
          <w:lang w:val="es-ES"/>
        </w:rPr>
        <w:t xml:space="preserve"> el diseño</w:t>
      </w:r>
      <w:r w:rsidRPr="00DD75E6">
        <w:rPr>
          <w:lang w:val="es-ES"/>
        </w:rPr>
        <w:t xml:space="preserve"> de </w:t>
      </w:r>
      <w:r w:rsidR="009F7947" w:rsidRPr="00DD75E6">
        <w:rPr>
          <w:lang w:val="es-ES"/>
        </w:rPr>
        <w:t xml:space="preserve">un </w:t>
      </w:r>
      <w:r w:rsidRPr="00DD75E6">
        <w:rPr>
          <w:lang w:val="es-ES"/>
        </w:rPr>
        <w:t>sistema</w:t>
      </w:r>
      <w:r w:rsidR="00C74A37" w:rsidRPr="00DD75E6">
        <w:rPr>
          <w:lang w:val="es-ES"/>
        </w:rPr>
        <w:t xml:space="preserve"> informático centralizado para</w:t>
      </w:r>
      <w:r w:rsidR="00465909" w:rsidRPr="00DD75E6">
        <w:rPr>
          <w:lang w:val="es-ES"/>
        </w:rPr>
        <w:t xml:space="preserve"> el manejo de reclamos en</w:t>
      </w:r>
      <w:r w:rsidR="003F148B" w:rsidRPr="00DD75E6">
        <w:rPr>
          <w:lang w:val="es-ES"/>
        </w:rPr>
        <w:t xml:space="preserve"> SUSALUD y </w:t>
      </w:r>
      <w:r w:rsidR="00465909" w:rsidRPr="00DD75E6">
        <w:rPr>
          <w:lang w:val="es-ES"/>
        </w:rPr>
        <w:t>en</w:t>
      </w:r>
      <w:r w:rsidR="009F7947" w:rsidRPr="00DD75E6">
        <w:rPr>
          <w:lang w:val="es-ES"/>
        </w:rPr>
        <w:t xml:space="preserve"> </w:t>
      </w:r>
      <w:r w:rsidR="003F148B" w:rsidRPr="00DD75E6">
        <w:rPr>
          <w:lang w:val="es-ES"/>
        </w:rPr>
        <w:t>las IPRESS</w:t>
      </w:r>
      <w:r w:rsidR="00C74A37" w:rsidRPr="00DD75E6">
        <w:rPr>
          <w:lang w:val="es-ES"/>
        </w:rPr>
        <w:t>,</w:t>
      </w:r>
      <w:r w:rsidR="003F148B" w:rsidRPr="00DD75E6">
        <w:rPr>
          <w:lang w:val="es-ES"/>
        </w:rPr>
        <w:t xml:space="preserve"> siguiendo el</w:t>
      </w:r>
      <w:r w:rsidR="00B165A6" w:rsidRPr="00DD75E6">
        <w:rPr>
          <w:lang w:val="es-ES"/>
        </w:rPr>
        <w:t xml:space="preserve"> enfoque y metodología</w:t>
      </w:r>
      <w:r w:rsidR="003F148B" w:rsidRPr="00DD75E6">
        <w:rPr>
          <w:lang w:val="es-ES"/>
        </w:rPr>
        <w:t xml:space="preserve"> del Diseño Centrado en el U</w:t>
      </w:r>
      <w:r w:rsidR="00B165A6" w:rsidRPr="00DD75E6">
        <w:rPr>
          <w:lang w:val="es-ES"/>
        </w:rPr>
        <w:t>suario</w:t>
      </w:r>
      <w:r w:rsidR="00C74A37" w:rsidRPr="00DD75E6">
        <w:rPr>
          <w:lang w:val="es-ES"/>
        </w:rPr>
        <w:t xml:space="preserve"> para</w:t>
      </w:r>
      <w:r w:rsidR="003F148B" w:rsidRPr="00DD75E6">
        <w:rPr>
          <w:lang w:val="es-ES"/>
        </w:rPr>
        <w:t xml:space="preserve"> garantizar</w:t>
      </w:r>
      <w:r w:rsidR="00B165A6" w:rsidRPr="00DD75E6">
        <w:rPr>
          <w:lang w:val="es-ES"/>
        </w:rPr>
        <w:t xml:space="preserve"> su usabilidad, satisfacción e intención de uso</w:t>
      </w:r>
      <w:r w:rsidR="003F148B" w:rsidRPr="00DD75E6">
        <w:rPr>
          <w:lang w:val="es-ES"/>
        </w:rPr>
        <w:t>. Este sistema permitirá</w:t>
      </w:r>
      <w:r w:rsidR="00B165A6" w:rsidRPr="00DD75E6">
        <w:rPr>
          <w:lang w:val="es-ES"/>
        </w:rPr>
        <w:t xml:space="preserve"> </w:t>
      </w:r>
      <w:r w:rsidR="00C74A37" w:rsidRPr="00DD75E6">
        <w:rPr>
          <w:lang w:val="es-ES"/>
        </w:rPr>
        <w:t>ob</w:t>
      </w:r>
      <w:r w:rsidR="00B165A6" w:rsidRPr="00DD75E6">
        <w:rPr>
          <w:lang w:val="es-ES"/>
        </w:rPr>
        <w:t xml:space="preserve">tener datos estadísticos que permitan encontrar falencias dentro del sistema de salud y poder darles una debida solución que </w:t>
      </w:r>
      <w:r w:rsidR="003F148B" w:rsidRPr="00DD75E6">
        <w:rPr>
          <w:lang w:val="es-ES"/>
        </w:rPr>
        <w:t>satisfaga los intereses de todos los involucrados</w:t>
      </w:r>
      <w:r w:rsidR="00B165A6" w:rsidRPr="00DD75E6">
        <w:rPr>
          <w:lang w:val="es-ES"/>
        </w:rPr>
        <w:t>.</w:t>
      </w:r>
    </w:p>
    <w:p w:rsidR="00DD75E6" w:rsidRDefault="00DD75E6" w:rsidP="00DD75E6">
      <w:pPr>
        <w:jc w:val="both"/>
        <w:rPr>
          <w:lang w:val="es-ES"/>
        </w:rPr>
      </w:pPr>
    </w:p>
    <w:p w:rsidR="00DD75E6" w:rsidRDefault="00DD75E6" w:rsidP="00DD75E6">
      <w:pPr>
        <w:jc w:val="both"/>
        <w:rPr>
          <w:lang w:val="es-ES"/>
        </w:rPr>
      </w:pPr>
    </w:p>
    <w:p w:rsidR="00DD75E6" w:rsidRDefault="00DD75E6" w:rsidP="00DD75E6">
      <w:pPr>
        <w:jc w:val="both"/>
        <w:rPr>
          <w:lang w:val="es-ES"/>
        </w:rPr>
      </w:pPr>
    </w:p>
    <w:p w:rsidR="00DD75E6" w:rsidRDefault="00DD75E6" w:rsidP="00DD75E6">
      <w:pPr>
        <w:jc w:val="both"/>
        <w:rPr>
          <w:lang w:val="es-ES"/>
        </w:rPr>
      </w:pPr>
    </w:p>
    <w:p w:rsidR="00DD75E6" w:rsidRDefault="00DD75E6" w:rsidP="00DD75E6">
      <w:pPr>
        <w:jc w:val="both"/>
        <w:rPr>
          <w:lang w:val="es-ES"/>
        </w:rPr>
      </w:pPr>
    </w:p>
    <w:p w:rsidR="00DD75E6" w:rsidRDefault="00DD75E6" w:rsidP="00DD75E6">
      <w:pPr>
        <w:jc w:val="both"/>
        <w:rPr>
          <w:lang w:val="es-ES"/>
        </w:rPr>
      </w:pPr>
    </w:p>
    <w:p w:rsidR="00DD75E6" w:rsidRDefault="00DD75E6" w:rsidP="00DD75E6">
      <w:pPr>
        <w:jc w:val="both"/>
        <w:rPr>
          <w:lang w:val="es-ES"/>
        </w:rPr>
      </w:pPr>
    </w:p>
    <w:p w:rsidR="00DD75E6" w:rsidRDefault="00DD75E6" w:rsidP="00DD75E6">
      <w:pPr>
        <w:jc w:val="both"/>
        <w:rPr>
          <w:lang w:val="es-ES"/>
        </w:rPr>
      </w:pPr>
    </w:p>
    <w:p w:rsidR="00DD75E6" w:rsidRDefault="00DD75E6" w:rsidP="00DD75E6">
      <w:pPr>
        <w:jc w:val="both"/>
        <w:rPr>
          <w:lang w:val="es-ES"/>
        </w:rPr>
      </w:pPr>
    </w:p>
    <w:p w:rsidR="00DD75E6" w:rsidRDefault="00DD75E6" w:rsidP="00DD75E6">
      <w:pPr>
        <w:jc w:val="both"/>
        <w:rPr>
          <w:lang w:val="es-ES"/>
        </w:rPr>
      </w:pPr>
    </w:p>
    <w:p w:rsidR="00DD75E6" w:rsidRDefault="00DD75E6" w:rsidP="00DD75E6">
      <w:pPr>
        <w:jc w:val="both"/>
        <w:rPr>
          <w:lang w:val="es-ES"/>
        </w:rPr>
      </w:pPr>
    </w:p>
    <w:p w:rsidR="00DD75E6" w:rsidRPr="00DD75E6" w:rsidRDefault="00DD75E6" w:rsidP="00DD75E6">
      <w:pPr>
        <w:jc w:val="both"/>
        <w:rPr>
          <w:lang w:val="es-ES"/>
        </w:rPr>
      </w:pPr>
    </w:p>
    <w:p w:rsidR="00B165A6" w:rsidRPr="00DD75E6" w:rsidRDefault="00B165A6" w:rsidP="00DD75E6">
      <w:pPr>
        <w:jc w:val="both"/>
        <w:rPr>
          <w:lang w:val="es-ES"/>
        </w:rPr>
      </w:pPr>
    </w:p>
    <w:p w:rsidR="00B165A6" w:rsidRPr="00DD75E6" w:rsidRDefault="00B165A6" w:rsidP="00DD75E6">
      <w:pPr>
        <w:jc w:val="both"/>
        <w:rPr>
          <w:lang w:val="es-ES"/>
        </w:rPr>
      </w:pPr>
    </w:p>
    <w:p w:rsidR="009C5F06" w:rsidRPr="005648E1" w:rsidRDefault="009C5F06" w:rsidP="005F0C3A">
      <w:pPr>
        <w:jc w:val="both"/>
        <w:rPr>
          <w:lang w:val="es-ES"/>
        </w:rPr>
      </w:pPr>
    </w:p>
    <w:p w:rsidR="0032191D" w:rsidRDefault="0032191D" w:rsidP="005F0C3A">
      <w:pPr>
        <w:pStyle w:val="Prrafodelista"/>
        <w:ind w:left="360"/>
        <w:jc w:val="both"/>
        <w:rPr>
          <w:lang w:val="es-ES"/>
        </w:rPr>
      </w:pPr>
    </w:p>
    <w:p w:rsidR="006821A5" w:rsidRDefault="004B39A8" w:rsidP="005F0C3A">
      <w:pPr>
        <w:pStyle w:val="Prrafodelista"/>
        <w:numPr>
          <w:ilvl w:val="0"/>
          <w:numId w:val="1"/>
        </w:numPr>
        <w:jc w:val="both"/>
        <w:rPr>
          <w:lang w:val="es-ES"/>
        </w:rPr>
      </w:pPr>
      <w:r w:rsidRPr="001449F4">
        <w:rPr>
          <w:lang w:val="es-ES"/>
        </w:rPr>
        <w:lastRenderedPageBreak/>
        <w:t>Introducción</w:t>
      </w:r>
    </w:p>
    <w:p w:rsidR="001D49DD" w:rsidRDefault="001D49DD" w:rsidP="005F0C3A">
      <w:pPr>
        <w:pStyle w:val="Prrafodelista"/>
        <w:jc w:val="both"/>
        <w:rPr>
          <w:lang w:val="es-ES"/>
        </w:rPr>
      </w:pPr>
    </w:p>
    <w:p w:rsidR="0072798B" w:rsidRDefault="00B33156" w:rsidP="005F0C3A">
      <w:pPr>
        <w:pStyle w:val="Prrafodelista"/>
        <w:numPr>
          <w:ilvl w:val="1"/>
          <w:numId w:val="1"/>
        </w:numPr>
        <w:jc w:val="both"/>
        <w:rPr>
          <w:lang w:val="es-ES"/>
        </w:rPr>
      </w:pPr>
      <w:r>
        <w:rPr>
          <w:lang w:val="es-ES"/>
        </w:rPr>
        <w:t>Monitoreo en la calidad de a</w:t>
      </w:r>
      <w:r w:rsidR="0072798B">
        <w:rPr>
          <w:lang w:val="es-ES"/>
        </w:rPr>
        <w:t>tención al usuario</w:t>
      </w:r>
      <w:r w:rsidR="00FD4519">
        <w:rPr>
          <w:lang w:val="es-ES"/>
        </w:rPr>
        <w:t xml:space="preserve"> en el sector salud</w:t>
      </w:r>
    </w:p>
    <w:p w:rsidR="00FD4519" w:rsidRDefault="00FD4519" w:rsidP="005F0C3A">
      <w:pPr>
        <w:jc w:val="both"/>
        <w:rPr>
          <w:lang w:val="es-ES"/>
        </w:rPr>
      </w:pPr>
    </w:p>
    <w:p w:rsidR="000F6375" w:rsidRDefault="000F6375" w:rsidP="005F0C3A">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A1507D">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A1507D">
        <w:rPr>
          <w:lang w:val="es-ES"/>
        </w:rPr>
        <w:fldChar w:fldCharType="separate"/>
      </w:r>
      <w:r w:rsidR="00CB4B8B" w:rsidRPr="00CB4B8B">
        <w:rPr>
          <w:noProof/>
          <w:lang w:val="es-ES"/>
        </w:rPr>
        <w:t>(1)</w:t>
      </w:r>
      <w:r w:rsidR="00A1507D">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A1507D">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A1507D">
        <w:rPr>
          <w:lang w:val="es-ES"/>
        </w:rPr>
        <w:fldChar w:fldCharType="separate"/>
      </w:r>
      <w:r w:rsidR="00CB4B8B" w:rsidRPr="00CB4B8B">
        <w:rPr>
          <w:noProof/>
          <w:lang w:val="es-ES"/>
        </w:rPr>
        <w:t>(2)</w:t>
      </w:r>
      <w:r w:rsidR="00A1507D">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A1507D">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A1507D">
        <w:rPr>
          <w:lang w:val="es-ES"/>
        </w:rPr>
        <w:fldChar w:fldCharType="separate"/>
      </w:r>
      <w:r w:rsidR="00CB4B8B" w:rsidRPr="00CB4B8B">
        <w:rPr>
          <w:noProof/>
          <w:lang w:val="es-ES"/>
        </w:rPr>
        <w:t>(3)</w:t>
      </w:r>
      <w:r w:rsidR="00A1507D">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A1507D">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A1507D">
        <w:rPr>
          <w:lang w:val="es-ES"/>
        </w:rPr>
        <w:fldChar w:fldCharType="separate"/>
      </w:r>
      <w:r w:rsidR="00C33B9D" w:rsidRPr="00C33B9D">
        <w:rPr>
          <w:noProof/>
          <w:lang w:val="es-ES"/>
        </w:rPr>
        <w:t>(4)</w:t>
      </w:r>
      <w:r w:rsidR="00A1507D">
        <w:rPr>
          <w:lang w:val="es-ES"/>
        </w:rPr>
        <w:fldChar w:fldCharType="end"/>
      </w:r>
      <w:r w:rsidR="00C33B9D">
        <w:rPr>
          <w:lang w:val="es-ES"/>
        </w:rPr>
        <w:t>.</w:t>
      </w:r>
    </w:p>
    <w:p w:rsidR="00CB4B8B" w:rsidRDefault="00CB4B8B" w:rsidP="005F0C3A">
      <w:pPr>
        <w:jc w:val="both"/>
        <w:rPr>
          <w:lang w:val="es-ES"/>
        </w:rPr>
      </w:pPr>
    </w:p>
    <w:p w:rsidR="001366FB" w:rsidRDefault="006F5814" w:rsidP="005F0C3A">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A1507D">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A1507D">
        <w:rPr>
          <w:lang w:val="es-ES"/>
        </w:rPr>
        <w:fldChar w:fldCharType="separate"/>
      </w:r>
      <w:r w:rsidR="0005764A" w:rsidRPr="0005764A">
        <w:rPr>
          <w:noProof/>
          <w:lang w:val="es-ES"/>
        </w:rPr>
        <w:t>(1)</w:t>
      </w:r>
      <w:r w:rsidR="00A1507D">
        <w:rPr>
          <w:lang w:val="es-ES"/>
        </w:rPr>
        <w:fldChar w:fldCharType="end"/>
      </w:r>
      <w:r w:rsidR="0005764A">
        <w:rPr>
          <w:lang w:val="es-ES"/>
        </w:rPr>
        <w:t xml:space="preserve">. </w:t>
      </w:r>
    </w:p>
    <w:p w:rsidR="001366FB" w:rsidRDefault="001366FB" w:rsidP="005F0C3A">
      <w:pPr>
        <w:jc w:val="both"/>
        <w:rPr>
          <w:lang w:val="es-ES"/>
        </w:rPr>
      </w:pPr>
    </w:p>
    <w:p w:rsidR="00432445" w:rsidRDefault="004434EB" w:rsidP="005F0C3A">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como “la capacidad de aplicar voluntariamente el entendimiento a un objetivo, tenerlo en cuenta o en consideración”</w:t>
      </w:r>
      <w:r w:rsidR="00A1507D">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A1507D">
        <w:rPr>
          <w:lang w:val="es-ES"/>
        </w:rPr>
        <w:fldChar w:fldCharType="separate"/>
      </w:r>
      <w:r w:rsidR="0045468B" w:rsidRPr="0045468B">
        <w:rPr>
          <w:noProof/>
          <w:lang w:val="es-ES"/>
        </w:rPr>
        <w:t>(5)</w:t>
      </w:r>
      <w:r w:rsidR="00A1507D">
        <w:rPr>
          <w:lang w:val="es-ES"/>
        </w:rPr>
        <w:fldChar w:fldCharType="end"/>
      </w:r>
      <w:r w:rsidR="00EB7332">
        <w:rPr>
          <w:lang w:val="es-ES"/>
        </w:rPr>
        <w:t>.</w:t>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rsidR="00C33B9D" w:rsidRDefault="00C33B9D" w:rsidP="005F0C3A">
      <w:pPr>
        <w:jc w:val="both"/>
        <w:rPr>
          <w:lang w:val="es-ES"/>
        </w:rPr>
      </w:pPr>
    </w:p>
    <w:p w:rsidR="00D21883" w:rsidRDefault="00D21883" w:rsidP="005F0C3A">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EB7332">
        <w:rPr>
          <w:lang w:val="es-ES"/>
        </w:rPr>
        <w:t xml:space="preserve">cción se ve reflejada en ambos componentes de la atención, </w:t>
      </w:r>
      <w:r w:rsidR="003D2BC8">
        <w:rPr>
          <w:lang w:val="es-ES"/>
        </w:rPr>
        <w:t>no solo mant</w:t>
      </w:r>
      <w:r w:rsidR="00AC3A0C">
        <w:rPr>
          <w:lang w:val="es-ES"/>
        </w:rPr>
        <w:t>eniendo felices a los pacientes.</w:t>
      </w:r>
      <w:r w:rsidR="003D2BC8">
        <w:rPr>
          <w:lang w:val="es-ES"/>
        </w:rPr>
        <w:t xml:space="preserve"> </w:t>
      </w:r>
      <w:r w:rsidR="00A1507D">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A1507D">
        <w:rPr>
          <w:lang w:val="es-ES"/>
        </w:rPr>
        <w:fldChar w:fldCharType="separate"/>
      </w:r>
      <w:r w:rsidR="0045468B" w:rsidRPr="0045468B">
        <w:rPr>
          <w:noProof/>
          <w:lang w:val="es-ES"/>
        </w:rPr>
        <w:t>(6)</w:t>
      </w:r>
      <w:r w:rsidR="00A1507D">
        <w:rPr>
          <w:lang w:val="es-ES"/>
        </w:rPr>
        <w:fldChar w:fldCharType="end"/>
      </w:r>
      <w:r w:rsidR="003D2BC8">
        <w:rPr>
          <w:lang w:val="es-ES"/>
        </w:rPr>
        <w:t xml:space="preserve"> </w:t>
      </w:r>
    </w:p>
    <w:p w:rsidR="00AE73A1" w:rsidRDefault="00AE73A1" w:rsidP="005F0C3A">
      <w:pPr>
        <w:jc w:val="both"/>
        <w:rPr>
          <w:lang w:val="es-ES"/>
        </w:rPr>
      </w:pPr>
    </w:p>
    <w:p w:rsidR="00AE73A1" w:rsidRDefault="00921FAE" w:rsidP="005F0C3A">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w:t>
      </w:r>
      <w:proofErr w:type="spellStart"/>
      <w:r>
        <w:rPr>
          <w:lang w:val="es-ES"/>
        </w:rPr>
        <w:t>Consumer</w:t>
      </w:r>
      <w:proofErr w:type="spellEnd"/>
      <w:r>
        <w:rPr>
          <w:lang w:val="es-ES"/>
        </w:rPr>
        <w:t xml:space="preserve"> </w:t>
      </w:r>
      <w:proofErr w:type="spellStart"/>
      <w:r>
        <w:rPr>
          <w:lang w:val="es-ES"/>
        </w:rPr>
        <w:t>Assesment</w:t>
      </w:r>
      <w:proofErr w:type="spellEnd"/>
      <w:r>
        <w:rPr>
          <w:lang w:val="es-ES"/>
        </w:rPr>
        <w:t xml:space="preserve"> of </w:t>
      </w:r>
      <w:proofErr w:type="spellStart"/>
      <w:r>
        <w:rPr>
          <w:lang w:val="es-ES"/>
        </w:rPr>
        <w:t>Healthcare</w:t>
      </w:r>
      <w:proofErr w:type="spellEnd"/>
      <w:r>
        <w:rPr>
          <w:lang w:val="es-ES"/>
        </w:rPr>
        <w:t xml:space="preserve"> </w:t>
      </w:r>
      <w:proofErr w:type="spellStart"/>
      <w:r>
        <w:rPr>
          <w:lang w:val="es-ES"/>
        </w:rPr>
        <w:t>Providers</w:t>
      </w:r>
      <w:proofErr w:type="spellEnd"/>
      <w:r>
        <w:rPr>
          <w:lang w:val="es-ES"/>
        </w:rPr>
        <w:t xml:space="preserve"> and </w:t>
      </w:r>
      <w:proofErr w:type="spellStart"/>
      <w:r>
        <w:rPr>
          <w:lang w:val="es-ES"/>
        </w:rPr>
        <w:t>Systems</w:t>
      </w:r>
      <w:proofErr w:type="spellEnd"/>
      <w:r>
        <w:rPr>
          <w:lang w:val="es-ES"/>
        </w:rPr>
        <w:t xml:space="preserve"> (</w:t>
      </w:r>
      <w:proofErr w:type="spellStart"/>
      <w:r>
        <w:rPr>
          <w:lang w:val="es-ES"/>
        </w:rPr>
        <w:t>HCAHPS</w:t>
      </w:r>
      <w:proofErr w:type="spellEnd"/>
      <w:r>
        <w:rPr>
          <w:lang w:val="es-ES"/>
        </w:rPr>
        <w:t>)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w:t>
      </w:r>
      <w:r w:rsidR="00EB7332">
        <w:rPr>
          <w:lang w:val="es-ES"/>
        </w:rPr>
        <w:t>lobales) donde se tratan puntos</w:t>
      </w:r>
      <w:r>
        <w:rPr>
          <w:lang w:val="es-ES"/>
        </w:rPr>
        <w:t xml:space="preserve"> desde Comunicación con el médico, Comunicación con el personal de enfermería </w:t>
      </w:r>
      <w:r w:rsidR="00622230">
        <w:rPr>
          <w:lang w:val="es-ES"/>
        </w:rPr>
        <w:t xml:space="preserve">hasta Limpieza y Tranquilidad del entorno hospitalario </w:t>
      </w:r>
      <w:r w:rsidR="00A1507D">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A1507D">
        <w:rPr>
          <w:lang w:val="es-ES"/>
        </w:rPr>
        <w:fldChar w:fldCharType="separate"/>
      </w:r>
      <w:r w:rsidR="0045468B" w:rsidRPr="0045468B">
        <w:rPr>
          <w:noProof/>
          <w:lang w:val="es-ES"/>
        </w:rPr>
        <w:t>(7)</w:t>
      </w:r>
      <w:r w:rsidR="00A1507D">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A1507D">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A1507D">
        <w:rPr>
          <w:lang w:val="es-ES"/>
        </w:rPr>
        <w:fldChar w:fldCharType="separate"/>
      </w:r>
      <w:r w:rsidR="00C24BBF" w:rsidRPr="00C24BBF">
        <w:rPr>
          <w:noProof/>
          <w:lang w:val="es-ES"/>
        </w:rPr>
        <w:t>(8)</w:t>
      </w:r>
      <w:r w:rsidR="00A1507D">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A1507D">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A1507D">
        <w:rPr>
          <w:lang w:val="es-ES"/>
        </w:rPr>
        <w:fldChar w:fldCharType="separate"/>
      </w:r>
      <w:r w:rsidR="00C24BBF" w:rsidRPr="00C24BBF">
        <w:rPr>
          <w:noProof/>
          <w:lang w:val="es-ES"/>
        </w:rPr>
        <w:t>(9)</w:t>
      </w:r>
      <w:r w:rsidR="00A1507D">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A1507D">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A1507D">
        <w:rPr>
          <w:lang w:val="es-ES"/>
        </w:rPr>
        <w:fldChar w:fldCharType="separate"/>
      </w:r>
      <w:r w:rsidR="00C24BBF" w:rsidRPr="00C24BBF">
        <w:rPr>
          <w:noProof/>
          <w:lang w:val="es-ES"/>
        </w:rPr>
        <w:t>(10)</w:t>
      </w:r>
      <w:r w:rsidR="00A1507D">
        <w:rPr>
          <w:lang w:val="es-ES"/>
        </w:rPr>
        <w:fldChar w:fldCharType="end"/>
      </w:r>
      <w:r w:rsidR="00C24BBF">
        <w:rPr>
          <w:lang w:val="es-ES"/>
        </w:rPr>
        <w:t>.</w:t>
      </w:r>
    </w:p>
    <w:p w:rsidR="00D21883" w:rsidRDefault="00D21883" w:rsidP="005F0C3A">
      <w:pPr>
        <w:jc w:val="both"/>
        <w:rPr>
          <w:lang w:val="es-ES"/>
        </w:rPr>
      </w:pPr>
    </w:p>
    <w:p w:rsidR="0072798B" w:rsidRDefault="00152809" w:rsidP="005F0C3A">
      <w:pPr>
        <w:pStyle w:val="Prrafodelista"/>
        <w:numPr>
          <w:ilvl w:val="1"/>
          <w:numId w:val="1"/>
        </w:numPr>
        <w:jc w:val="both"/>
        <w:rPr>
          <w:lang w:val="es-ES"/>
        </w:rPr>
      </w:pPr>
      <w:r>
        <w:rPr>
          <w:lang w:val="es-ES"/>
        </w:rPr>
        <w:t>Sistema de gestión de reclamos en el sector salud: Importancia y Utilidad</w:t>
      </w:r>
    </w:p>
    <w:p w:rsidR="0065367E" w:rsidRDefault="0065367E" w:rsidP="005F0C3A">
      <w:pPr>
        <w:jc w:val="both"/>
        <w:rPr>
          <w:lang w:val="es-ES"/>
        </w:rPr>
      </w:pPr>
    </w:p>
    <w:p w:rsidR="0065367E" w:rsidRDefault="003C3C02" w:rsidP="005F0C3A">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w:t>
      </w:r>
      <w:r w:rsidR="00005D02">
        <w:rPr>
          <w:lang w:val="es-ES"/>
        </w:rPr>
        <w:lastRenderedPageBreak/>
        <w:t xml:space="preserve">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A1507D">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A1507D">
        <w:rPr>
          <w:lang w:val="es-ES"/>
        </w:rPr>
        <w:fldChar w:fldCharType="separate"/>
      </w:r>
      <w:r w:rsidR="00D440F7" w:rsidRPr="00D440F7">
        <w:rPr>
          <w:noProof/>
          <w:lang w:val="es-ES"/>
        </w:rPr>
        <w:t>(11)</w:t>
      </w:r>
      <w:r w:rsidR="00A1507D">
        <w:rPr>
          <w:lang w:val="es-ES"/>
        </w:rPr>
        <w:fldChar w:fldCharType="end"/>
      </w:r>
      <w:r w:rsidR="00522B7A">
        <w:rPr>
          <w:lang w:val="es-ES"/>
        </w:rPr>
        <w:t>.</w:t>
      </w:r>
    </w:p>
    <w:p w:rsidR="00D52EA0" w:rsidRDefault="00D52EA0" w:rsidP="005F0C3A">
      <w:pPr>
        <w:jc w:val="both"/>
        <w:rPr>
          <w:lang w:val="es-ES"/>
        </w:rPr>
      </w:pPr>
    </w:p>
    <w:p w:rsidR="00E46B73" w:rsidRDefault="00E46B73" w:rsidP="005F0C3A">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rsidR="00E46B73" w:rsidRDefault="00E46B73" w:rsidP="005F0C3A">
      <w:pPr>
        <w:jc w:val="both"/>
        <w:rPr>
          <w:lang w:val="es-ES"/>
        </w:rPr>
      </w:pPr>
    </w:p>
    <w:p w:rsidR="00D52EA0" w:rsidRDefault="00E46B73" w:rsidP="005F0C3A">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A1507D"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A1507D" w:rsidRPr="00B6431A">
        <w:rPr>
          <w:lang w:val="es-ES"/>
        </w:rPr>
        <w:fldChar w:fldCharType="separate"/>
      </w:r>
      <w:r w:rsidR="00D440F7" w:rsidRPr="00B6431A">
        <w:rPr>
          <w:noProof/>
          <w:lang w:val="es-ES"/>
        </w:rPr>
        <w:t>(11)</w:t>
      </w:r>
      <w:r w:rsidR="00A1507D"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A1507D"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A1507D" w:rsidRPr="00BD33FC">
        <w:rPr>
          <w:lang w:val="es-ES"/>
        </w:rPr>
        <w:fldChar w:fldCharType="separate"/>
      </w:r>
      <w:r w:rsidR="001C2692" w:rsidRPr="00BD33FC">
        <w:rPr>
          <w:noProof/>
          <w:lang w:val="es-ES"/>
        </w:rPr>
        <w:t>(12)</w:t>
      </w:r>
      <w:r w:rsidR="00A1507D" w:rsidRPr="00BD33FC">
        <w:rPr>
          <w:lang w:val="es-ES"/>
        </w:rPr>
        <w:fldChar w:fldCharType="end"/>
      </w:r>
      <w:r w:rsidR="001C2692" w:rsidRPr="00BD33FC">
        <w:rPr>
          <w:lang w:val="es-ES"/>
        </w:rPr>
        <w:t>.</w:t>
      </w:r>
    </w:p>
    <w:p w:rsidR="0085594D" w:rsidRDefault="0085594D" w:rsidP="005F0C3A">
      <w:pPr>
        <w:jc w:val="both"/>
        <w:rPr>
          <w:lang w:val="es-ES"/>
        </w:rPr>
      </w:pPr>
    </w:p>
    <w:p w:rsidR="00D40E28" w:rsidRPr="00DB7AB1" w:rsidRDefault="00D40E28" w:rsidP="005F0C3A">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A1507D">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A1507D">
        <w:rPr>
          <w:lang w:val="es-ES"/>
        </w:rPr>
        <w:fldChar w:fldCharType="separate"/>
      </w:r>
      <w:r w:rsidR="00D440F7" w:rsidRPr="00D440F7">
        <w:rPr>
          <w:noProof/>
          <w:lang w:val="es-ES"/>
        </w:rPr>
        <w:t>(12)</w:t>
      </w:r>
      <w:r w:rsidR="00A1507D">
        <w:rPr>
          <w:lang w:val="es-ES"/>
        </w:rPr>
        <w:fldChar w:fldCharType="end"/>
      </w:r>
    </w:p>
    <w:p w:rsidR="00D40E28" w:rsidRDefault="00D40E28" w:rsidP="005F0C3A">
      <w:pPr>
        <w:jc w:val="both"/>
        <w:rPr>
          <w:lang w:val="es-ES"/>
        </w:rPr>
      </w:pPr>
    </w:p>
    <w:p w:rsidR="00D40E28" w:rsidRDefault="005A07E9" w:rsidP="005F0C3A">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rsidR="00411F69" w:rsidRDefault="00411F69" w:rsidP="005F0C3A">
      <w:pPr>
        <w:jc w:val="both"/>
        <w:rPr>
          <w:lang w:val="es-ES"/>
        </w:rPr>
      </w:pPr>
    </w:p>
    <w:p w:rsidR="00DB7AB1" w:rsidRDefault="00DB7AB1" w:rsidP="005F0C3A">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rsidR="00B518D9" w:rsidRDefault="00B518D9" w:rsidP="005F0C3A">
      <w:pPr>
        <w:pStyle w:val="Prrafodelista"/>
        <w:ind w:left="1426"/>
        <w:jc w:val="both"/>
        <w:rPr>
          <w:lang w:val="es-ES"/>
        </w:rPr>
      </w:pPr>
    </w:p>
    <w:p w:rsidR="00DB7AB1" w:rsidRDefault="00AC3C6D" w:rsidP="005F0C3A">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rsidR="00AC3C6D" w:rsidRPr="00AC3C6D" w:rsidRDefault="00AC3C6D" w:rsidP="005F0C3A">
      <w:pPr>
        <w:jc w:val="both"/>
        <w:rPr>
          <w:lang w:val="es-ES"/>
        </w:rPr>
      </w:pPr>
    </w:p>
    <w:p w:rsidR="00DB7AB1" w:rsidRDefault="00DB7AB1" w:rsidP="005F0C3A">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 xml:space="preserve">efectiva.  Todo el personal debe estar dispuesto a </w:t>
      </w:r>
      <w:r w:rsidR="00B05F35">
        <w:rPr>
          <w:lang w:val="es-ES"/>
        </w:rPr>
        <w:lastRenderedPageBreak/>
        <w:t>participar 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rsidR="00AC3C6D" w:rsidRPr="00AC3C6D" w:rsidRDefault="00AC3C6D" w:rsidP="005F0C3A">
      <w:pPr>
        <w:jc w:val="both"/>
        <w:rPr>
          <w:lang w:val="es-ES"/>
        </w:rPr>
      </w:pPr>
    </w:p>
    <w:p w:rsidR="00DB7AB1" w:rsidRDefault="00DB7AB1" w:rsidP="005F0C3A">
      <w:pPr>
        <w:pStyle w:val="Prrafodelista"/>
        <w:numPr>
          <w:ilvl w:val="0"/>
          <w:numId w:val="4"/>
        </w:numPr>
        <w:jc w:val="both"/>
        <w:rPr>
          <w:lang w:val="es-ES"/>
        </w:rPr>
      </w:pPr>
      <w:r>
        <w:rPr>
          <w:lang w:val="es-ES"/>
        </w:rPr>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rsidR="00AC3C6D" w:rsidRPr="00AC3C6D" w:rsidRDefault="00AC3C6D" w:rsidP="005F0C3A">
      <w:pPr>
        <w:jc w:val="both"/>
        <w:rPr>
          <w:lang w:val="es-ES"/>
        </w:rPr>
      </w:pPr>
    </w:p>
    <w:p w:rsidR="00DB7AB1" w:rsidRDefault="00DB7AB1" w:rsidP="005F0C3A">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rsidR="00B9118A" w:rsidRPr="00B9118A" w:rsidRDefault="00B9118A" w:rsidP="005F0C3A">
      <w:pPr>
        <w:jc w:val="both"/>
        <w:rPr>
          <w:lang w:val="es-ES"/>
        </w:rPr>
      </w:pPr>
    </w:p>
    <w:p w:rsidR="00DB7AB1" w:rsidRDefault="00DB7AB1" w:rsidP="005F0C3A">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rsidR="00DB01D4" w:rsidRPr="00DB01D4" w:rsidRDefault="00DB01D4" w:rsidP="005F0C3A">
      <w:pPr>
        <w:jc w:val="both"/>
        <w:rPr>
          <w:lang w:val="es-ES"/>
        </w:rPr>
      </w:pPr>
    </w:p>
    <w:p w:rsidR="00DB7AB1" w:rsidRPr="00DB7AB1" w:rsidRDefault="00DB7AB1" w:rsidP="005F0C3A">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rsidR="00D40E28" w:rsidRPr="00DB7AB1" w:rsidRDefault="00D40E28" w:rsidP="005F0C3A">
      <w:pPr>
        <w:jc w:val="both"/>
        <w:rPr>
          <w:lang w:val="es-ES"/>
        </w:rPr>
      </w:pPr>
    </w:p>
    <w:p w:rsidR="004E5147" w:rsidRPr="00165245" w:rsidRDefault="004E5147" w:rsidP="005F0C3A">
      <w:pPr>
        <w:pStyle w:val="Prrafodelista"/>
        <w:numPr>
          <w:ilvl w:val="1"/>
          <w:numId w:val="1"/>
        </w:numPr>
        <w:jc w:val="both"/>
        <w:rPr>
          <w:highlight w:val="cyan"/>
          <w:lang w:val="es-ES"/>
        </w:rPr>
      </w:pPr>
      <w:r w:rsidRPr="00165245">
        <w:rPr>
          <w:highlight w:val="cyan"/>
          <w:lang w:val="es-ES"/>
        </w:rPr>
        <w:t>Diseño centrado en el usuario en aplicativos de salud</w:t>
      </w:r>
    </w:p>
    <w:p w:rsidR="004777AE" w:rsidRPr="004777AE" w:rsidRDefault="004777AE" w:rsidP="005F0C3A">
      <w:pPr>
        <w:jc w:val="both"/>
        <w:rPr>
          <w:lang w:val="es-ES"/>
        </w:rPr>
      </w:pPr>
    </w:p>
    <w:p w:rsidR="004E5147" w:rsidRPr="00165245" w:rsidRDefault="004E5147" w:rsidP="005F0C3A">
      <w:pPr>
        <w:pStyle w:val="Prrafodelista"/>
        <w:numPr>
          <w:ilvl w:val="2"/>
          <w:numId w:val="1"/>
        </w:numPr>
        <w:jc w:val="both"/>
        <w:rPr>
          <w:highlight w:val="cyan"/>
          <w:lang w:val="es-ES"/>
        </w:rPr>
      </w:pPr>
      <w:r w:rsidRPr="00165245">
        <w:rPr>
          <w:highlight w:val="cyan"/>
          <w:lang w:val="es-ES"/>
        </w:rPr>
        <w:t>Descripción e Importancia</w:t>
      </w:r>
    </w:p>
    <w:p w:rsidR="004777AE" w:rsidRDefault="004777AE" w:rsidP="005F0C3A">
      <w:pPr>
        <w:jc w:val="both"/>
        <w:rPr>
          <w:highlight w:val="green"/>
          <w:lang w:val="es-ES"/>
        </w:rPr>
      </w:pPr>
    </w:p>
    <w:p w:rsidR="00DE0AFC" w:rsidRPr="00DE0AFC" w:rsidRDefault="0064637A" w:rsidP="005F0C3A">
      <w:pPr>
        <w:jc w:val="both"/>
        <w:rPr>
          <w:lang w:val="es-ES"/>
        </w:rPr>
      </w:pPr>
      <w:r w:rsidRPr="00DE0AFC">
        <w:rPr>
          <w:lang w:val="es-ES"/>
        </w:rPr>
        <w:t xml:space="preserve">El diseño centrado en el usuario </w:t>
      </w:r>
      <w:r w:rsidR="008A5E66" w:rsidRPr="00DE0AFC">
        <w:rPr>
          <w:lang w:val="es-ES"/>
        </w:rPr>
        <w:t xml:space="preserve">es un enfoque de diseño y desarrollo de sistemas con el propósito de hacer sistemas interactivos más usables enfocándose en el uso del sistema y aplicando factores humanos y técnicas de usabilidad </w:t>
      </w:r>
      <w:r w:rsidR="00A1507D" w:rsidRPr="00DE0AFC">
        <w:rPr>
          <w:lang w:val="es-ES"/>
        </w:rPr>
        <w:fldChar w:fldCharType="begin" w:fldLock="1"/>
      </w:r>
      <w:r w:rsidR="00DE0AFC" w:rsidRPr="00DE0AFC">
        <w:rPr>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"(13)", "plainTextFormattedCitation" : "(13)", "previouslyFormattedCitation" : "(13)" }, "properties" : { "noteIndex" : 0 }, "schema" : "https://github.com/citation-style-language/schema/raw/master/csl-citation.json" }</w:instrText>
      </w:r>
      <w:r w:rsidR="00A1507D" w:rsidRPr="00DE0AFC">
        <w:rPr>
          <w:lang w:val="es-ES"/>
        </w:rPr>
        <w:fldChar w:fldCharType="separate"/>
      </w:r>
      <w:r w:rsidR="008A5E66" w:rsidRPr="00DE0AFC">
        <w:rPr>
          <w:noProof/>
          <w:lang w:val="es-ES"/>
        </w:rPr>
        <w:t>(13)</w:t>
      </w:r>
      <w:r w:rsidR="00A1507D" w:rsidRPr="00DE0AFC">
        <w:rPr>
          <w:lang w:val="es-ES"/>
        </w:rPr>
        <w:fldChar w:fldCharType="end"/>
      </w:r>
      <w:r w:rsidR="008A5E66" w:rsidRPr="00DE0AFC">
        <w:rPr>
          <w:lang w:val="es-ES"/>
        </w:rPr>
        <w:t xml:space="preserve">. Puede ser aplicado a diversos contextos </w:t>
      </w:r>
      <w:r w:rsidR="00EB7332">
        <w:rPr>
          <w:lang w:val="es-ES"/>
        </w:rPr>
        <w:t>como para</w:t>
      </w:r>
      <w:r w:rsidR="00DE0AFC" w:rsidRPr="00DE0AFC">
        <w:rPr>
          <w:lang w:val="es-ES"/>
        </w:rPr>
        <w:t xml:space="preserve"> </w:t>
      </w:r>
      <w:r w:rsidR="00A1507D" w:rsidRPr="00DE0AFC">
        <w:rPr>
          <w:lang w:val="es-ES"/>
        </w:rPr>
        <w:fldChar w:fldCharType="begin" w:fldLock="1"/>
      </w:r>
      <w:r w:rsidR="00054688">
        <w:rPr>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"(14)", "plainTextFormattedCitation" : "(14)", "previouslyFormattedCitation" : "(14)" }, "properties" : { "noteIndex" : 0 }, "schema" : "https://github.com/citation-style-language/schema/raw/master/csl-citation.json" }</w:instrText>
      </w:r>
      <w:r w:rsidR="00A1507D" w:rsidRPr="00DE0AFC">
        <w:rPr>
          <w:lang w:val="es-ES"/>
        </w:rPr>
        <w:fldChar w:fldCharType="separate"/>
      </w:r>
      <w:r w:rsidR="00DE0AFC" w:rsidRPr="00DE0AFC">
        <w:rPr>
          <w:noProof/>
          <w:lang w:val="es-ES"/>
        </w:rPr>
        <w:t>(14)</w:t>
      </w:r>
      <w:r w:rsidR="00A1507D" w:rsidRPr="00DE0AFC">
        <w:rPr>
          <w:lang w:val="es-ES"/>
        </w:rPr>
        <w:fldChar w:fldCharType="end"/>
      </w:r>
      <w:r w:rsidR="00DE0AFC" w:rsidRPr="00DE0AFC">
        <w:rPr>
          <w:lang w:val="es-ES"/>
        </w:rPr>
        <w:t>:</w:t>
      </w:r>
    </w:p>
    <w:p w:rsidR="00DE0AFC" w:rsidRPr="00DE0AFC" w:rsidRDefault="00DE0AFC" w:rsidP="005F0C3A">
      <w:pPr>
        <w:jc w:val="both"/>
        <w:rPr>
          <w:lang w:val="es-ES"/>
        </w:rPr>
      </w:pPr>
    </w:p>
    <w:p w:rsidR="0064637A" w:rsidRPr="00DE0AFC" w:rsidRDefault="00DE0AFC" w:rsidP="00DE0AFC">
      <w:pPr>
        <w:pStyle w:val="Prrafodelista"/>
        <w:numPr>
          <w:ilvl w:val="0"/>
          <w:numId w:val="26"/>
        </w:numPr>
        <w:jc w:val="both"/>
        <w:rPr>
          <w:lang w:val="es-ES"/>
        </w:rPr>
      </w:pPr>
      <w:r w:rsidRPr="00DE0AFC">
        <w:rPr>
          <w:lang w:val="es-ES"/>
        </w:rPr>
        <w:t>Mejorar el rendimiento de un sistema.</w:t>
      </w:r>
    </w:p>
    <w:p w:rsidR="00DE0AFC" w:rsidRPr="00DE0AFC" w:rsidRDefault="00AA6560" w:rsidP="00DE0AFC">
      <w:pPr>
        <w:pStyle w:val="Prrafodelista"/>
        <w:numPr>
          <w:ilvl w:val="0"/>
          <w:numId w:val="26"/>
        </w:numPr>
        <w:jc w:val="both"/>
        <w:rPr>
          <w:lang w:val="es-ES"/>
        </w:rPr>
      </w:pPr>
      <w:ins w:id="19" w:author="Cesar Carcamo" w:date="2017-06-06T15:21:00Z">
        <w:r>
          <w:rPr>
            <w:lang w:val="es-ES"/>
          </w:rPr>
          <w:t>Crear d</w:t>
        </w:r>
      </w:ins>
      <w:del w:id="20" w:author="Cesar Carcamo" w:date="2017-06-06T15:21:00Z">
        <w:r w:rsidR="00DE0AFC" w:rsidRPr="00DE0AFC" w:rsidDel="00AA6560">
          <w:rPr>
            <w:lang w:val="es-ES"/>
          </w:rPr>
          <w:delText>D</w:delText>
        </w:r>
      </w:del>
      <w:r w:rsidR="00DE0AFC" w:rsidRPr="00DE0AFC">
        <w:rPr>
          <w:lang w:val="es-ES"/>
        </w:rPr>
        <w:t>iseñ</w:t>
      </w:r>
      <w:del w:id="21" w:author="Cesar Carcamo" w:date="2017-06-06T15:21:00Z">
        <w:r w:rsidR="00DE0AFC" w:rsidRPr="00DE0AFC" w:rsidDel="00AA6560">
          <w:rPr>
            <w:lang w:val="es-ES"/>
          </w:rPr>
          <w:delText>ar</w:delText>
        </w:r>
      </w:del>
      <w:ins w:id="22" w:author="Cesar Carcamo" w:date="2017-06-06T15:21:00Z">
        <w:r>
          <w:rPr>
            <w:lang w:val="es-ES"/>
          </w:rPr>
          <w:t>os</w:t>
        </w:r>
      </w:ins>
      <w:r w:rsidR="00DE0AFC" w:rsidRPr="00DE0AFC">
        <w:rPr>
          <w:lang w:val="es-ES"/>
        </w:rPr>
        <w:t xml:space="preserve"> para ciertos usuarios en particular.</w:t>
      </w:r>
    </w:p>
    <w:p w:rsidR="00DE0AFC" w:rsidRPr="00DE0AFC" w:rsidRDefault="00DE0AFC" w:rsidP="00DE0AFC">
      <w:pPr>
        <w:pStyle w:val="Prrafodelista"/>
        <w:numPr>
          <w:ilvl w:val="0"/>
          <w:numId w:val="26"/>
        </w:numPr>
        <w:jc w:val="both"/>
        <w:rPr>
          <w:lang w:val="es-ES"/>
        </w:rPr>
      </w:pPr>
      <w:r w:rsidRPr="00DE0AFC">
        <w:rPr>
          <w:lang w:val="es-ES"/>
        </w:rPr>
        <w:t>Entender al usuario y sus necesidades to</w:t>
      </w:r>
      <w:r w:rsidR="00415C95">
        <w:rPr>
          <w:lang w:val="es-ES"/>
        </w:rPr>
        <w:t>mando como referencia su comportamiento</w:t>
      </w:r>
      <w:r w:rsidRPr="00DE0AFC">
        <w:rPr>
          <w:lang w:val="es-ES"/>
        </w:rPr>
        <w:t>, capacidades y la tarea que deben realizar en el sistema.</w:t>
      </w:r>
    </w:p>
    <w:p w:rsidR="0064637A" w:rsidRDefault="0064637A" w:rsidP="005F0C3A">
      <w:pPr>
        <w:jc w:val="both"/>
        <w:rPr>
          <w:highlight w:val="green"/>
          <w:lang w:val="es-ES"/>
        </w:rPr>
      </w:pPr>
    </w:p>
    <w:p w:rsidR="004815DC" w:rsidRPr="004C49F5" w:rsidRDefault="00415C95" w:rsidP="005F0C3A">
      <w:pPr>
        <w:jc w:val="both"/>
        <w:rPr>
          <w:lang w:val="es-ES"/>
        </w:rPr>
      </w:pPr>
      <w:r w:rsidRPr="004C49F5">
        <w:rPr>
          <w:lang w:val="es-ES"/>
        </w:rPr>
        <w:t xml:space="preserve">Lo característico de un diseño centrado en el usuario o humano es que se enfoca tempranamente en </w:t>
      </w:r>
      <w:r w:rsidR="009D63E6" w:rsidRPr="004C49F5">
        <w:rPr>
          <w:lang w:val="es-ES"/>
        </w:rPr>
        <w:t xml:space="preserve">los </w:t>
      </w:r>
      <w:r w:rsidR="004C49F5" w:rsidRPr="004C49F5">
        <w:rPr>
          <w:lang w:val="es-ES"/>
        </w:rPr>
        <w:t>requerimiento</w:t>
      </w:r>
      <w:r w:rsidR="00437094">
        <w:rPr>
          <w:lang w:val="es-ES"/>
        </w:rPr>
        <w:t>s,</w:t>
      </w:r>
      <w:r w:rsidR="004D255E">
        <w:rPr>
          <w:lang w:val="es-ES"/>
        </w:rPr>
        <w:t xml:space="preserve"> objetivos</w:t>
      </w:r>
      <w:r w:rsidR="00437094">
        <w:rPr>
          <w:lang w:val="es-ES"/>
        </w:rPr>
        <w:t xml:space="preserve"> y ambiente</w:t>
      </w:r>
      <w:r w:rsidR="009D63E6" w:rsidRPr="004C49F5">
        <w:rPr>
          <w:lang w:val="es-ES"/>
        </w:rPr>
        <w:t xml:space="preserve"> de los</w:t>
      </w:r>
      <w:r w:rsidR="00054688" w:rsidRPr="004C49F5">
        <w:rPr>
          <w:lang w:val="es-ES"/>
        </w:rPr>
        <w:t xml:space="preserve"> </w:t>
      </w:r>
      <w:r w:rsidR="004C49F5" w:rsidRPr="004C49F5">
        <w:rPr>
          <w:lang w:val="es-ES"/>
        </w:rPr>
        <w:t xml:space="preserve">diversos </w:t>
      </w:r>
      <w:r w:rsidR="00054688" w:rsidRPr="004C49F5">
        <w:rPr>
          <w:lang w:val="es-ES"/>
        </w:rPr>
        <w:t>usuario</w:t>
      </w:r>
      <w:r w:rsidR="009D63E6" w:rsidRPr="004C49F5">
        <w:rPr>
          <w:lang w:val="es-ES"/>
        </w:rPr>
        <w:t>s</w:t>
      </w:r>
      <w:r w:rsidR="00054688" w:rsidRPr="004C49F5">
        <w:rPr>
          <w:lang w:val="es-ES"/>
        </w:rPr>
        <w:t xml:space="preserve"> </w:t>
      </w:r>
      <w:r w:rsidR="009D63E6" w:rsidRPr="004C49F5">
        <w:rPr>
          <w:lang w:val="es-ES"/>
        </w:rPr>
        <w:t>a</w:t>
      </w:r>
      <w:r w:rsidRPr="004C49F5">
        <w:rPr>
          <w:lang w:val="es-ES"/>
        </w:rPr>
        <w:t xml:space="preserve"> través </w:t>
      </w:r>
      <w:r w:rsidR="00054688" w:rsidRPr="004C49F5">
        <w:rPr>
          <w:lang w:val="es-ES"/>
        </w:rPr>
        <w:t>de contacto directo y su</w:t>
      </w:r>
      <w:r w:rsidR="00BD69AB" w:rsidRPr="004C49F5">
        <w:rPr>
          <w:lang w:val="es-ES"/>
        </w:rPr>
        <w:t xml:space="preserve"> uso de</w:t>
      </w:r>
      <w:r w:rsidRPr="004C49F5">
        <w:rPr>
          <w:lang w:val="es-ES"/>
        </w:rPr>
        <w:t xml:space="preserve"> metodología iterativa </w:t>
      </w:r>
      <w:r w:rsidR="00406D5F" w:rsidRPr="004C49F5">
        <w:rPr>
          <w:lang w:val="es-ES"/>
        </w:rPr>
        <w:t>en donde los</w:t>
      </w:r>
      <w:r w:rsidRPr="004C49F5">
        <w:rPr>
          <w:lang w:val="es-ES"/>
        </w:rPr>
        <w:t xml:space="preserve"> prototipos </w:t>
      </w:r>
      <w:r w:rsidR="00406D5F" w:rsidRPr="004C49F5">
        <w:rPr>
          <w:lang w:val="es-ES"/>
        </w:rPr>
        <w:t>son probados y refinados</w:t>
      </w:r>
      <w:r w:rsidR="00BD69AB" w:rsidRPr="004C49F5">
        <w:rPr>
          <w:lang w:val="es-ES"/>
        </w:rPr>
        <w:t xml:space="preserve"> por los mismos usuarios</w:t>
      </w:r>
      <w:r w:rsidR="00054688" w:rsidRPr="004C49F5">
        <w:rPr>
          <w:lang w:val="es-ES"/>
        </w:rPr>
        <w:t xml:space="preserve"> </w:t>
      </w:r>
      <w:r w:rsidR="00A1507D" w:rsidRPr="004C49F5">
        <w:rPr>
          <w:lang w:val="es-ES"/>
        </w:rPr>
        <w:fldChar w:fldCharType="begin" w:fldLock="1"/>
      </w:r>
      <w:r w:rsidR="001C5F04">
        <w:rPr>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"(15)", "plainTextFormattedCitation" : "(15)", "previouslyFormattedCitation" : "(15)" }, "properties" : { "noteIndex" : 0 }, "schema" : "https://github.com/citation-style-language/schema/raw/master/csl-citation.json" }</w:instrText>
      </w:r>
      <w:r w:rsidR="00A1507D" w:rsidRPr="004C49F5">
        <w:rPr>
          <w:lang w:val="es-ES"/>
        </w:rPr>
        <w:fldChar w:fldCharType="separate"/>
      </w:r>
      <w:r w:rsidR="00054688" w:rsidRPr="004C49F5">
        <w:rPr>
          <w:noProof/>
          <w:lang w:val="es-ES"/>
        </w:rPr>
        <w:t>(15)</w:t>
      </w:r>
      <w:r w:rsidR="00A1507D" w:rsidRPr="004C49F5">
        <w:rPr>
          <w:lang w:val="es-ES"/>
        </w:rPr>
        <w:fldChar w:fldCharType="end"/>
      </w:r>
      <w:r w:rsidR="00054688" w:rsidRPr="004C49F5">
        <w:rPr>
          <w:lang w:val="es-ES"/>
        </w:rPr>
        <w:t>.</w:t>
      </w:r>
      <w:r w:rsidR="00785C43">
        <w:rPr>
          <w:lang w:val="es-ES"/>
        </w:rPr>
        <w:t xml:space="preserve"> Se suele decir que en el diseño </w:t>
      </w:r>
      <w:r w:rsidR="00785C43">
        <w:rPr>
          <w:lang w:val="es-ES"/>
        </w:rPr>
        <w:lastRenderedPageBreak/>
        <w:t xml:space="preserve">centrado en el usuario, el usuario se encuentra en el centro de 2 </w:t>
      </w:r>
      <w:r w:rsidR="006A1B38">
        <w:rPr>
          <w:lang w:val="es-ES"/>
        </w:rPr>
        <w:t>círculos</w:t>
      </w:r>
      <w:r w:rsidR="00785C43">
        <w:rPr>
          <w:lang w:val="es-ES"/>
        </w:rPr>
        <w:t>, donde el circulo interno contiene el contexto</w:t>
      </w:r>
      <w:r w:rsidR="004D255E">
        <w:rPr>
          <w:lang w:val="es-ES"/>
        </w:rPr>
        <w:t>, objetivos y entorno</w:t>
      </w:r>
      <w:r w:rsidR="00785C43">
        <w:rPr>
          <w:lang w:val="es-ES"/>
        </w:rPr>
        <w:t xml:space="preserve">; mientras que el circulo externo </w:t>
      </w:r>
      <w:r w:rsidR="006A1B38">
        <w:rPr>
          <w:lang w:val="es-ES"/>
        </w:rPr>
        <w:t xml:space="preserve">contiene </w:t>
      </w:r>
      <w:r w:rsidR="00785C43">
        <w:rPr>
          <w:lang w:val="es-ES"/>
        </w:rPr>
        <w:t>detalle</w:t>
      </w:r>
      <w:r w:rsidR="006A1B38">
        <w:rPr>
          <w:lang w:val="es-ES"/>
        </w:rPr>
        <w:t>s, contenido, organización y flujo de la tarea</w:t>
      </w:r>
      <w:r w:rsidR="00A1507D">
        <w:rPr>
          <w:lang w:val="es-ES"/>
        </w:rPr>
        <w:fldChar w:fldCharType="begin" w:fldLock="1"/>
      </w:r>
      <w:r w:rsidR="0022213C">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"noteIndex" : 0 }, "schema" : "https://github.com/citation-style-language/schema/raw/master/csl-citation.json" }</w:instrText>
      </w:r>
      <w:r w:rsidR="00A1507D">
        <w:rPr>
          <w:lang w:val="es-ES"/>
        </w:rPr>
        <w:fldChar w:fldCharType="separate"/>
      </w:r>
      <w:r w:rsidR="006A1B38" w:rsidRPr="006A1B38">
        <w:rPr>
          <w:noProof/>
          <w:lang w:val="es-ES"/>
        </w:rPr>
        <w:t>(16)</w:t>
      </w:r>
      <w:r w:rsidR="00A1507D">
        <w:rPr>
          <w:lang w:val="es-ES"/>
        </w:rPr>
        <w:fldChar w:fldCharType="end"/>
      </w:r>
      <w:r w:rsidR="006A1B38">
        <w:rPr>
          <w:lang w:val="es-ES"/>
        </w:rPr>
        <w:t xml:space="preserve">. </w:t>
      </w:r>
      <w:r w:rsidR="00785C43">
        <w:rPr>
          <w:lang w:val="es-ES"/>
        </w:rPr>
        <w:t xml:space="preserve"> </w:t>
      </w:r>
    </w:p>
    <w:p w:rsidR="00BD69AB" w:rsidRPr="004C49F5" w:rsidRDefault="00BD69AB" w:rsidP="005F0C3A">
      <w:pPr>
        <w:jc w:val="both"/>
        <w:rPr>
          <w:lang w:val="es-ES"/>
        </w:rPr>
      </w:pPr>
    </w:p>
    <w:p w:rsidR="00BD69AB" w:rsidRPr="004C49F5" w:rsidRDefault="00BD69AB" w:rsidP="005F0C3A">
      <w:pPr>
        <w:jc w:val="both"/>
        <w:rPr>
          <w:lang w:val="es-ES"/>
        </w:rPr>
      </w:pPr>
      <w:r w:rsidRPr="004C49F5">
        <w:rPr>
          <w:lang w:val="es-ES"/>
        </w:rPr>
        <w:t xml:space="preserve">Los resultados de un diseño centrado </w:t>
      </w:r>
      <w:r w:rsidR="004C49F5" w:rsidRPr="004C49F5">
        <w:rPr>
          <w:lang w:val="es-ES"/>
        </w:rPr>
        <w:t>en el usuario se perciben en un sistema altamente usable con las siguientes capacidades:</w:t>
      </w:r>
    </w:p>
    <w:p w:rsidR="00BD69AB" w:rsidRPr="004C49F5" w:rsidRDefault="00BD69AB" w:rsidP="005F0C3A">
      <w:pPr>
        <w:jc w:val="both"/>
        <w:rPr>
          <w:lang w:val="es-ES"/>
        </w:rPr>
      </w:pPr>
    </w:p>
    <w:p w:rsidR="00BD69AB" w:rsidRPr="004C49F5" w:rsidRDefault="006A1B38" w:rsidP="00BD69AB">
      <w:pPr>
        <w:pStyle w:val="Prrafodelista"/>
        <w:numPr>
          <w:ilvl w:val="0"/>
          <w:numId w:val="27"/>
        </w:numPr>
        <w:jc w:val="both"/>
        <w:rPr>
          <w:lang w:val="es-ES"/>
        </w:rPr>
      </w:pPr>
      <w:r>
        <w:rPr>
          <w:lang w:val="es-ES"/>
        </w:rPr>
        <w:t>D</w:t>
      </w:r>
      <w:r w:rsidR="00BD69AB" w:rsidRPr="004C49F5">
        <w:rPr>
          <w:lang w:val="es-ES"/>
        </w:rPr>
        <w:t xml:space="preserve">e Aprendizaje: La medida en que un sistema informático </w:t>
      </w:r>
      <w:ins w:id="23" w:author="Cesar Carcamo" w:date="2017-06-06T15:23:00Z">
        <w:r w:rsidR="00033DA0">
          <w:rPr>
            <w:lang w:val="es-ES"/>
          </w:rPr>
          <w:t>puede ser</w:t>
        </w:r>
      </w:ins>
      <w:del w:id="24" w:author="Cesar Carcamo" w:date="2017-06-06T15:23:00Z">
        <w:r w:rsidR="00BD69AB" w:rsidRPr="004C49F5" w:rsidDel="00033DA0">
          <w:rPr>
            <w:lang w:val="es-ES"/>
          </w:rPr>
          <w:delText>es</w:delText>
        </w:r>
      </w:del>
      <w:r w:rsidR="00BD69AB" w:rsidRPr="004C49F5">
        <w:rPr>
          <w:lang w:val="es-ES"/>
        </w:rPr>
        <w:t xml:space="preserve"> fácilmente aprendi</w:t>
      </w:r>
      <w:del w:id="25" w:author="Cesar Carcamo" w:date="2017-06-06T15:23:00Z">
        <w:r w:rsidR="00BD69AB" w:rsidRPr="004C49F5" w:rsidDel="00033DA0">
          <w:rPr>
            <w:lang w:val="es-ES"/>
          </w:rPr>
          <w:delText>ble</w:delText>
        </w:r>
      </w:del>
      <w:ins w:id="26" w:author="Cesar Carcamo" w:date="2017-06-06T15:23:00Z">
        <w:r w:rsidR="00033DA0">
          <w:rPr>
            <w:lang w:val="es-ES"/>
          </w:rPr>
          <w:t>do</w:t>
        </w:r>
      </w:ins>
      <w:r w:rsidR="00BD69AB" w:rsidRPr="004C49F5">
        <w:rPr>
          <w:lang w:val="es-ES"/>
        </w:rPr>
        <w:t xml:space="preserve"> por el usuario.</w:t>
      </w:r>
    </w:p>
    <w:p w:rsidR="00BD69AB" w:rsidRPr="004C49F5" w:rsidRDefault="00BD69AB" w:rsidP="00BD69AB">
      <w:pPr>
        <w:pStyle w:val="Prrafodelista"/>
        <w:numPr>
          <w:ilvl w:val="0"/>
          <w:numId w:val="27"/>
        </w:numPr>
        <w:jc w:val="both"/>
        <w:rPr>
          <w:lang w:val="es-ES"/>
        </w:rPr>
      </w:pPr>
      <w:r w:rsidRPr="004C49F5">
        <w:rPr>
          <w:lang w:val="es-ES"/>
        </w:rPr>
        <w:t xml:space="preserve">Eficiencia: </w:t>
      </w:r>
      <w:del w:id="27" w:author="Cesar Carcamo" w:date="2017-06-06T15:24:00Z">
        <w:r w:rsidRPr="004C49F5" w:rsidDel="009C4A41">
          <w:rPr>
            <w:lang w:val="es-ES"/>
          </w:rPr>
          <w:delText>La medida en que un sistema informático tiene un</w:delText>
        </w:r>
      </w:del>
      <w:ins w:id="28" w:author="Cesar Carcamo" w:date="2017-06-06T15:24:00Z">
        <w:r w:rsidR="009C4A41">
          <w:rPr>
            <w:lang w:val="es-ES"/>
          </w:rPr>
          <w:t>es la capacidad de</w:t>
        </w:r>
      </w:ins>
      <w:r w:rsidRPr="004C49F5">
        <w:rPr>
          <w:lang w:val="es-ES"/>
        </w:rPr>
        <w:t xml:space="preserve"> uso eficiente, permitiendo alta productividad.</w:t>
      </w:r>
    </w:p>
    <w:p w:rsidR="00BD69AB" w:rsidRPr="004C49F5" w:rsidRDefault="006A1B38" w:rsidP="00BD69AB">
      <w:pPr>
        <w:pStyle w:val="Prrafodelista"/>
        <w:numPr>
          <w:ilvl w:val="0"/>
          <w:numId w:val="27"/>
        </w:numPr>
        <w:jc w:val="both"/>
        <w:rPr>
          <w:lang w:val="es-ES"/>
        </w:rPr>
      </w:pPr>
      <w:r>
        <w:rPr>
          <w:lang w:val="es-ES"/>
        </w:rPr>
        <w:t>D</w:t>
      </w:r>
      <w:r w:rsidR="00BD69AB" w:rsidRPr="004C49F5">
        <w:rPr>
          <w:lang w:val="es-ES"/>
        </w:rPr>
        <w:t xml:space="preserve">e Memoria: </w:t>
      </w:r>
      <w:ins w:id="29" w:author="Cesar Carcamo" w:date="2017-06-06T15:24:00Z">
        <w:r w:rsidR="00B83FAE">
          <w:rPr>
            <w:lang w:val="es-ES"/>
          </w:rPr>
          <w:t xml:space="preserve">que </w:t>
        </w:r>
      </w:ins>
      <w:ins w:id="30" w:author="Cesar Carcamo" w:date="2017-06-06T15:25:00Z">
        <w:r w:rsidR="00B83FAE">
          <w:rPr>
            <w:lang w:val="es-ES"/>
          </w:rPr>
          <w:t xml:space="preserve">se refiera a la facilidad con la que el usuario recuerda </w:t>
        </w:r>
      </w:ins>
      <w:ins w:id="31" w:author="Cesar Carcamo" w:date="2017-06-06T15:26:00Z">
        <w:r w:rsidR="00B83FAE">
          <w:rPr>
            <w:lang w:val="es-ES"/>
          </w:rPr>
          <w:t xml:space="preserve">el sistema, sin tener que </w:t>
        </w:r>
      </w:ins>
      <w:del w:id="32" w:author="Cesar Carcamo" w:date="2017-06-06T15:26:00Z">
        <w:r w:rsidR="00BD69AB" w:rsidRPr="004C49F5" w:rsidDel="00B83FAE">
          <w:rPr>
            <w:lang w:val="es-ES"/>
          </w:rPr>
          <w:delText>La medida en que un sistema informático es fácil de recordar, haciendo que el u</w:delText>
        </w:r>
        <w:r w:rsidDel="00B83FAE">
          <w:rPr>
            <w:lang w:val="es-ES"/>
          </w:rPr>
          <w:delText xml:space="preserve">suario no deba </w:delText>
        </w:r>
      </w:del>
      <w:r>
        <w:rPr>
          <w:lang w:val="es-ES"/>
        </w:rPr>
        <w:t>re-aprender</w:t>
      </w:r>
      <w:del w:id="33" w:author="Cesar Carcamo" w:date="2017-06-06T15:26:00Z">
        <w:r w:rsidDel="00B83FAE">
          <w:rPr>
            <w:lang w:val="es-ES"/>
          </w:rPr>
          <w:delText>lo</w:delText>
        </w:r>
      </w:del>
      <w:r>
        <w:rPr>
          <w:lang w:val="es-ES"/>
        </w:rPr>
        <w:t xml:space="preserve"> </w:t>
      </w:r>
      <w:r w:rsidR="00BD69AB" w:rsidRPr="004C49F5">
        <w:rPr>
          <w:lang w:val="es-ES"/>
        </w:rPr>
        <w:t>cada</w:t>
      </w:r>
      <w:r>
        <w:rPr>
          <w:lang w:val="es-ES"/>
        </w:rPr>
        <w:t xml:space="preserve"> vez que lo utiliza</w:t>
      </w:r>
      <w:r w:rsidR="00BD69AB" w:rsidRPr="004C49F5">
        <w:rPr>
          <w:lang w:val="es-ES"/>
        </w:rPr>
        <w:t>.</w:t>
      </w:r>
    </w:p>
    <w:p w:rsidR="00BD69AB" w:rsidRPr="004C49F5" w:rsidRDefault="00954D37" w:rsidP="00BD69AB">
      <w:pPr>
        <w:pStyle w:val="Prrafodelista"/>
        <w:numPr>
          <w:ilvl w:val="0"/>
          <w:numId w:val="27"/>
        </w:numPr>
        <w:jc w:val="both"/>
        <w:rPr>
          <w:lang w:val="es-ES"/>
        </w:rPr>
      </w:pPr>
      <w:ins w:id="34" w:author="Cesar Carcamo" w:date="2017-06-06T15:28:00Z">
        <w:r>
          <w:rPr>
            <w:lang w:val="es-ES"/>
          </w:rPr>
          <w:t xml:space="preserve">Manejo de </w:t>
        </w:r>
      </w:ins>
      <w:del w:id="35" w:author="Cesar Carcamo" w:date="2017-06-06T15:28:00Z">
        <w:r w:rsidR="00BD69AB" w:rsidRPr="004C49F5" w:rsidDel="00954D37">
          <w:rPr>
            <w:lang w:val="es-ES"/>
          </w:rPr>
          <w:delText>E</w:delText>
        </w:r>
      </w:del>
      <w:ins w:id="36" w:author="Cesar Carcamo" w:date="2017-06-06T15:28:00Z">
        <w:r>
          <w:rPr>
            <w:lang w:val="es-ES"/>
          </w:rPr>
          <w:t>e</w:t>
        </w:r>
      </w:ins>
      <w:r w:rsidR="00BD69AB" w:rsidRPr="004C49F5">
        <w:rPr>
          <w:lang w:val="es-ES"/>
        </w:rPr>
        <w:t xml:space="preserve">rrores: </w:t>
      </w:r>
      <w:ins w:id="37" w:author="Cesar Carcamo" w:date="2017-06-06T15:27:00Z">
        <w:r w:rsidR="00762CC7">
          <w:rPr>
            <w:lang w:val="es-ES"/>
          </w:rPr>
          <w:t xml:space="preserve">consistente en una baja </w:t>
        </w:r>
      </w:ins>
      <w:del w:id="38" w:author="Cesar Carcamo" w:date="2017-06-06T15:28:00Z">
        <w:r w:rsidR="00BD69AB" w:rsidRPr="004C49F5" w:rsidDel="004A2915">
          <w:rPr>
            <w:lang w:val="es-ES"/>
          </w:rPr>
          <w:delText>La medida en que un</w:delText>
        </w:r>
        <w:r w:rsidR="006A1B38" w:rsidDel="004A2915">
          <w:rPr>
            <w:lang w:val="es-ES"/>
          </w:rPr>
          <w:delText xml:space="preserve"> sistema informático tiene poca</w:delText>
        </w:r>
        <w:r w:rsidR="00BD69AB" w:rsidRPr="004C49F5" w:rsidDel="004A2915">
          <w:rPr>
            <w:lang w:val="es-ES"/>
          </w:rPr>
          <w:delText xml:space="preserve"> </w:delText>
        </w:r>
      </w:del>
      <w:r w:rsidR="00BD69AB" w:rsidRPr="004C49F5">
        <w:rPr>
          <w:lang w:val="es-ES"/>
        </w:rPr>
        <w:t>tasa de errores y</w:t>
      </w:r>
      <w:r w:rsidR="006A1B38">
        <w:rPr>
          <w:lang w:val="es-ES"/>
        </w:rPr>
        <w:t xml:space="preserve"> </w:t>
      </w:r>
      <w:del w:id="39" w:author="Cesar Carcamo" w:date="2017-06-06T15:28:00Z">
        <w:r w:rsidR="006A1B38" w:rsidDel="004A2915">
          <w:rPr>
            <w:lang w:val="es-ES"/>
          </w:rPr>
          <w:delText xml:space="preserve">tiene </w:delText>
        </w:r>
      </w:del>
      <w:r w:rsidR="006A1B38">
        <w:rPr>
          <w:lang w:val="es-ES"/>
        </w:rPr>
        <w:t>una fácil recuperación ante</w:t>
      </w:r>
      <w:r w:rsidR="00BD69AB" w:rsidRPr="004C49F5">
        <w:rPr>
          <w:lang w:val="es-ES"/>
        </w:rPr>
        <w:t xml:space="preserve"> errores producidos por el usuario.</w:t>
      </w:r>
    </w:p>
    <w:p w:rsidR="00BD69AB" w:rsidRDefault="00BD69AB" w:rsidP="00BD69AB">
      <w:pPr>
        <w:pStyle w:val="Prrafodelista"/>
        <w:numPr>
          <w:ilvl w:val="0"/>
          <w:numId w:val="27"/>
        </w:numPr>
        <w:jc w:val="both"/>
        <w:rPr>
          <w:lang w:val="es-ES"/>
        </w:rPr>
      </w:pPr>
      <w:r w:rsidRPr="004C49F5">
        <w:rPr>
          <w:lang w:val="es-ES"/>
        </w:rPr>
        <w:t xml:space="preserve">Satisfacción: </w:t>
      </w:r>
      <w:ins w:id="40" w:author="Cesar Carcamo" w:date="2017-06-06T15:29:00Z">
        <w:r w:rsidR="004A2915">
          <w:rPr>
            <w:lang w:val="es-ES"/>
          </w:rPr>
          <w:t xml:space="preserve">que mide que tan </w:t>
        </w:r>
      </w:ins>
      <w:del w:id="41" w:author="Cesar Carcamo" w:date="2017-06-06T15:29:00Z">
        <w:r w:rsidRPr="004C49F5" w:rsidDel="004A2915">
          <w:rPr>
            <w:lang w:val="es-ES"/>
          </w:rPr>
          <w:delText xml:space="preserve">La medida en que un sistema informático es </w:delText>
        </w:r>
      </w:del>
      <w:r w:rsidRPr="004C49F5">
        <w:rPr>
          <w:lang w:val="es-ES"/>
        </w:rPr>
        <w:t xml:space="preserve">placentero </w:t>
      </w:r>
      <w:ins w:id="42" w:author="Cesar Carcamo" w:date="2017-06-06T15:29:00Z">
        <w:r w:rsidR="004A2915">
          <w:rPr>
            <w:lang w:val="es-ES"/>
          </w:rPr>
          <w:t>es el uso d</w:t>
        </w:r>
        <w:r w:rsidR="00623B8E">
          <w:rPr>
            <w:lang w:val="es-ES"/>
          </w:rPr>
          <w:t xml:space="preserve">el </w:t>
        </w:r>
        <w:proofErr w:type="spellStart"/>
        <w:r w:rsidR="00623B8E">
          <w:rPr>
            <w:lang w:val="es-ES"/>
          </w:rPr>
          <w:t>sistema</w:t>
        </w:r>
      </w:ins>
      <w:del w:id="43" w:author="Cesar Carcamo" w:date="2017-06-06T15:29:00Z">
        <w:r w:rsidRPr="004C49F5" w:rsidDel="00623B8E">
          <w:rPr>
            <w:lang w:val="es-ES"/>
          </w:rPr>
          <w:delText>de ser usado</w:delText>
        </w:r>
      </w:del>
      <w:r w:rsidRPr="004C49F5">
        <w:rPr>
          <w:lang w:val="es-ES"/>
        </w:rPr>
        <w:t>.</w:t>
      </w:r>
    </w:p>
    <w:p w:rsidR="00B402DF" w:rsidRDefault="00B402DF" w:rsidP="00B402DF">
      <w:pPr>
        <w:jc w:val="both"/>
        <w:rPr>
          <w:lang w:val="es-ES"/>
        </w:rPr>
      </w:pPr>
    </w:p>
    <w:p w:rsidR="00B402DF" w:rsidRPr="004C49F5" w:rsidRDefault="00B402DF" w:rsidP="00B402DF">
      <w:pPr>
        <w:jc w:val="both"/>
        <w:rPr>
          <w:lang w:val="es-ES"/>
        </w:rPr>
      </w:pPr>
      <w:r w:rsidRPr="004C49F5">
        <w:rPr>
          <w:lang w:val="es-ES"/>
        </w:rPr>
        <w:t>La</w:t>
      </w:r>
      <w:proofErr w:type="spellEnd"/>
      <w:r w:rsidRPr="004C49F5">
        <w:rPr>
          <w:lang w:val="es-ES"/>
        </w:rPr>
        <w:t xml:space="preserve"> importancia del diseño centrado en el usuario radica en que la misión de comunicar la </w:t>
      </w:r>
      <w:del w:id="44" w:author="Cesar Carcamo" w:date="2017-06-06T15:30:00Z">
        <w:r w:rsidRPr="004C49F5" w:rsidDel="00623B8E">
          <w:rPr>
            <w:lang w:val="es-ES"/>
          </w:rPr>
          <w:delText xml:space="preserve">importancia </w:delText>
        </w:r>
      </w:del>
      <w:ins w:id="45" w:author="Cesar Carcamo" w:date="2017-06-06T15:30:00Z">
        <w:r w:rsidR="00623B8E">
          <w:rPr>
            <w:lang w:val="es-ES"/>
          </w:rPr>
          <w:t>relev</w:t>
        </w:r>
        <w:r w:rsidR="00623B8E" w:rsidRPr="004C49F5">
          <w:rPr>
            <w:lang w:val="es-ES"/>
          </w:rPr>
          <w:t xml:space="preserve">ancia </w:t>
        </w:r>
      </w:ins>
      <w:r w:rsidRPr="004C49F5">
        <w:rPr>
          <w:lang w:val="es-ES"/>
        </w:rPr>
        <w:t>del sistema planteado ingresa al usuario a través de su interfaz, ya que desde el punto de vista del usuario, la interfaz es el sistema como un todo. Una buena interfaz dirige la atención del usuario a la información importante, hace obvia la tarea del usuario y provee ayuda e información durante el proceso. Una mala interfaz</w:t>
      </w:r>
      <w:r w:rsidRPr="004C49F5">
        <w:rPr>
          <w:lang w:val="es-ES"/>
        </w:rPr>
        <w:tab/>
        <w:t xml:space="preserve"> falla en cumplir con estos objetivos y desde el punto de vista del usuario, el sistema falla, sin importar que tan buena sea su funcionalidad</w:t>
      </w:r>
      <w:r w:rsidR="003A4F17">
        <w:rPr>
          <w:lang w:val="es-ES"/>
        </w:rPr>
        <w:t xml:space="preserve"> interna</w:t>
      </w:r>
      <w:r w:rsidRPr="004C49F5">
        <w:rPr>
          <w:lang w:val="es-ES"/>
        </w:rPr>
        <w:t>.</w:t>
      </w:r>
    </w:p>
    <w:p w:rsidR="00BD69AB" w:rsidRPr="004C49F5" w:rsidRDefault="00BD69AB" w:rsidP="00BD69AB">
      <w:pPr>
        <w:jc w:val="both"/>
        <w:rPr>
          <w:lang w:val="es-ES"/>
        </w:rPr>
      </w:pPr>
    </w:p>
    <w:p w:rsidR="00BD69AB" w:rsidRPr="004C49F5" w:rsidRDefault="00AA56FF" w:rsidP="00BD69AB">
      <w:pPr>
        <w:jc w:val="both"/>
        <w:rPr>
          <w:lang w:val="es-ES"/>
        </w:rPr>
      </w:pPr>
      <w:r>
        <w:rPr>
          <w:lang w:val="es-ES"/>
        </w:rPr>
        <w:t>Cuando se deja atrás a los usuarios, es decir cuando se diseña</w:t>
      </w:r>
      <w:r w:rsidR="005311BC" w:rsidRPr="004C49F5">
        <w:rPr>
          <w:lang w:val="es-ES"/>
        </w:rPr>
        <w:t xml:space="preserve"> un sistema pensando principalmente en las nec</w:t>
      </w:r>
      <w:r w:rsidR="004D255E">
        <w:rPr>
          <w:lang w:val="es-ES"/>
        </w:rPr>
        <w:t>esidades y objetivos</w:t>
      </w:r>
      <w:r>
        <w:rPr>
          <w:lang w:val="es-ES"/>
        </w:rPr>
        <w:t xml:space="preserve"> de la empresa</w:t>
      </w:r>
      <w:r w:rsidR="005311BC" w:rsidRPr="004C49F5">
        <w:rPr>
          <w:lang w:val="es-ES"/>
        </w:rPr>
        <w:t>, puede resultar en sistemas informáticos confusos, no-intuitivos y de poca ayuda para sus usuarios finales.</w:t>
      </w:r>
    </w:p>
    <w:p w:rsidR="00415C95" w:rsidRPr="00F13E49" w:rsidRDefault="00415C95" w:rsidP="005F0C3A">
      <w:pPr>
        <w:jc w:val="both"/>
        <w:rPr>
          <w:highlight w:val="green"/>
          <w:lang w:val="es-ES"/>
        </w:rPr>
      </w:pPr>
    </w:p>
    <w:p w:rsidR="004E5147" w:rsidRPr="00165245" w:rsidRDefault="008D4DEB" w:rsidP="005F0C3A">
      <w:pPr>
        <w:pStyle w:val="Prrafodelista"/>
        <w:numPr>
          <w:ilvl w:val="2"/>
          <w:numId w:val="1"/>
        </w:numPr>
        <w:jc w:val="both"/>
        <w:rPr>
          <w:highlight w:val="cyan"/>
          <w:lang w:val="es-ES"/>
        </w:rPr>
      </w:pPr>
      <w:r w:rsidRPr="00165245">
        <w:rPr>
          <w:highlight w:val="cyan"/>
          <w:lang w:val="es-ES"/>
        </w:rPr>
        <w:t>Metodología</w:t>
      </w:r>
      <w:r w:rsidR="00A1507D" w:rsidRPr="00165245">
        <w:rPr>
          <w:highlight w:val="cyan"/>
          <w:lang w:val="es-ES"/>
        </w:rPr>
        <w:fldChar w:fldCharType="begin" w:fldLock="1"/>
      </w:r>
      <w:r w:rsidR="0022213C" w:rsidRPr="00165245">
        <w:rPr>
          <w:highlight w:val="cyan"/>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"(17)", "plainTextFormattedCitation" : "(17)", "previouslyFormattedCitation" : "(17)" }, "properties" : { "noteIndex" : 0 }, "schema" : "https://github.com/citation-style-language/schema/raw/master/csl-citation.json" }</w:instrText>
      </w:r>
      <w:r w:rsidR="00A1507D" w:rsidRPr="00165245">
        <w:rPr>
          <w:highlight w:val="cyan"/>
          <w:lang w:val="es-ES"/>
        </w:rPr>
        <w:fldChar w:fldCharType="separate"/>
      </w:r>
      <w:r w:rsidR="006A1B38" w:rsidRPr="00165245">
        <w:rPr>
          <w:noProof/>
          <w:highlight w:val="cyan"/>
          <w:lang w:val="es-ES"/>
        </w:rPr>
        <w:t>(17)</w:t>
      </w:r>
      <w:r w:rsidR="00A1507D" w:rsidRPr="00165245">
        <w:rPr>
          <w:highlight w:val="cyan"/>
          <w:lang w:val="es-ES"/>
        </w:rPr>
        <w:fldChar w:fldCharType="end"/>
      </w:r>
      <w:r w:rsidR="00A1507D" w:rsidRPr="00165245">
        <w:rPr>
          <w:highlight w:val="cyan"/>
          <w:lang w:val="es-ES"/>
        </w:rPr>
        <w:fldChar w:fldCharType="begin" w:fldLock="1"/>
      </w:r>
      <w:r w:rsidR="0022213C" w:rsidRPr="00165245">
        <w:rPr>
          <w:highlight w:val="cy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"noteIndex" : 0 }, "schema" : "https://github.com/citation-style-language/schema/raw/master/csl-citation.json" }</w:instrText>
      </w:r>
      <w:r w:rsidR="00A1507D" w:rsidRPr="00165245">
        <w:rPr>
          <w:highlight w:val="cyan"/>
          <w:lang w:val="es-ES"/>
        </w:rPr>
        <w:fldChar w:fldCharType="separate"/>
      </w:r>
      <w:r w:rsidR="006A1B38" w:rsidRPr="00165245">
        <w:rPr>
          <w:noProof/>
          <w:highlight w:val="cyan"/>
          <w:lang w:val="es-ES"/>
        </w:rPr>
        <w:t>(16)</w:t>
      </w:r>
      <w:r w:rsidR="00A1507D" w:rsidRPr="00165245">
        <w:rPr>
          <w:highlight w:val="cyan"/>
          <w:lang w:val="es-ES"/>
        </w:rPr>
        <w:fldChar w:fldCharType="end"/>
      </w:r>
      <w:r w:rsidR="00A1507D" w:rsidRPr="00165245">
        <w:rPr>
          <w:highlight w:val="cyan"/>
          <w:lang w:val="es-ES"/>
        </w:rPr>
        <w:fldChar w:fldCharType="begin" w:fldLock="1"/>
      </w:r>
      <w:r w:rsidR="004E4E18" w:rsidRPr="00165245">
        <w:rPr>
          <w:highlight w:val="cy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A1507D" w:rsidRPr="00165245">
        <w:rPr>
          <w:highlight w:val="cyan"/>
          <w:lang w:val="es-ES"/>
        </w:rPr>
        <w:fldChar w:fldCharType="separate"/>
      </w:r>
      <w:r w:rsidR="004B6EE8" w:rsidRPr="00165245">
        <w:rPr>
          <w:noProof/>
          <w:highlight w:val="cyan"/>
          <w:lang w:val="es-ES"/>
        </w:rPr>
        <w:t>(18)</w:t>
      </w:r>
      <w:r w:rsidR="00A1507D" w:rsidRPr="00165245">
        <w:rPr>
          <w:highlight w:val="cyan"/>
          <w:lang w:val="es-ES"/>
        </w:rPr>
        <w:fldChar w:fldCharType="end"/>
      </w:r>
      <w:r w:rsidR="004B6EE8" w:rsidRPr="00165245">
        <w:rPr>
          <w:highlight w:val="cyan"/>
          <w:lang w:val="es-ES"/>
        </w:rPr>
        <w:t xml:space="preserve"> </w:t>
      </w:r>
    </w:p>
    <w:p w:rsidR="007545F2" w:rsidRPr="00B63D88" w:rsidRDefault="007545F2" w:rsidP="007545F2">
      <w:pPr>
        <w:jc w:val="both"/>
        <w:rPr>
          <w:lang w:val="es-ES"/>
        </w:rPr>
      </w:pPr>
    </w:p>
    <w:p w:rsidR="007545F2" w:rsidRPr="00B63D88" w:rsidRDefault="00E12F88" w:rsidP="007545F2">
      <w:pPr>
        <w:jc w:val="both"/>
        <w:rPr>
          <w:lang w:val="es-ES"/>
        </w:rPr>
      </w:pPr>
      <w:r w:rsidRPr="00B63D88">
        <w:rPr>
          <w:lang w:val="es-ES"/>
        </w:rPr>
        <w:t>La metodología utilizada en el</w:t>
      </w:r>
      <w:r w:rsidR="008D4DEB" w:rsidRPr="00B63D88">
        <w:rPr>
          <w:lang w:val="es-ES"/>
        </w:rPr>
        <w:t xml:space="preserve"> diseño centrado en el usuario, tiene 3 componentes principales:</w:t>
      </w:r>
    </w:p>
    <w:p w:rsidR="008D4DEB" w:rsidRPr="00B63D88" w:rsidRDefault="008D4DEB" w:rsidP="007545F2">
      <w:pPr>
        <w:jc w:val="both"/>
        <w:rPr>
          <w:lang w:val="es-ES"/>
        </w:rPr>
      </w:pPr>
    </w:p>
    <w:p w:rsidR="008D4DEB" w:rsidRPr="00B63D88" w:rsidRDefault="008D4DEB" w:rsidP="008D4DEB">
      <w:pPr>
        <w:pStyle w:val="Prrafodelista"/>
        <w:numPr>
          <w:ilvl w:val="0"/>
          <w:numId w:val="29"/>
        </w:numPr>
        <w:jc w:val="both"/>
        <w:rPr>
          <w:lang w:val="es-ES"/>
        </w:rPr>
      </w:pPr>
      <w:r w:rsidRPr="007839B8">
        <w:rPr>
          <w:i/>
          <w:lang w:val="es-ES"/>
          <w:rPrChange w:id="46" w:author="Cesar Carcamo" w:date="2017-06-06T15:32:00Z">
            <w:rPr>
              <w:lang w:val="es-ES"/>
            </w:rPr>
          </w:rPrChange>
        </w:rPr>
        <w:t>Análisis:</w:t>
      </w:r>
      <w:r w:rsidRPr="00B63D88">
        <w:rPr>
          <w:lang w:val="es-ES"/>
        </w:rPr>
        <w:t xml:space="preserve"> Se recopila información </w:t>
      </w:r>
      <w:r w:rsidR="00C91918" w:rsidRPr="00B63D88">
        <w:rPr>
          <w:lang w:val="es-ES"/>
        </w:rPr>
        <w:t xml:space="preserve">sobre el contexto de uso </w:t>
      </w:r>
      <w:r w:rsidRPr="00B63D88">
        <w:rPr>
          <w:lang w:val="es-ES"/>
        </w:rPr>
        <w:t xml:space="preserve">y </w:t>
      </w:r>
      <w:r w:rsidR="00C91918" w:rsidRPr="00B63D88">
        <w:rPr>
          <w:lang w:val="es-ES"/>
        </w:rPr>
        <w:t xml:space="preserve">los </w:t>
      </w:r>
      <w:r w:rsidRPr="00B63D88">
        <w:rPr>
          <w:lang w:val="es-ES"/>
        </w:rPr>
        <w:t>requerimientos específicos para el sistema</w:t>
      </w:r>
      <w:del w:id="47" w:author="Cesar Carcamo" w:date="2017-06-06T15:32:00Z">
        <w:r w:rsidRPr="00B63D88" w:rsidDel="007839B8">
          <w:rPr>
            <w:lang w:val="es-ES"/>
          </w:rPr>
          <w:delText>,</w:delText>
        </w:r>
      </w:del>
      <w:ins w:id="48" w:author="Cesar Carcamo" w:date="2017-06-06T15:32:00Z">
        <w:r w:rsidR="007839B8">
          <w:rPr>
            <w:lang w:val="es-ES"/>
          </w:rPr>
          <w:t>.</w:t>
        </w:r>
      </w:ins>
      <w:r w:rsidRPr="00B63D88">
        <w:rPr>
          <w:lang w:val="es-ES"/>
        </w:rPr>
        <w:t xml:space="preserve"> </w:t>
      </w:r>
      <w:del w:id="49" w:author="Cesar Carcamo" w:date="2017-06-06T15:32:00Z">
        <w:r w:rsidRPr="00B63D88" w:rsidDel="007839B8">
          <w:rPr>
            <w:lang w:val="es-ES"/>
          </w:rPr>
          <w:delText>t</w:delText>
        </w:r>
      </w:del>
      <w:ins w:id="50" w:author="Cesar Carcamo" w:date="2017-06-06T15:32:00Z">
        <w:r w:rsidR="007839B8">
          <w:rPr>
            <w:lang w:val="es-ES"/>
          </w:rPr>
          <w:t>T</w:t>
        </w:r>
      </w:ins>
      <w:r w:rsidRPr="00B63D88">
        <w:rPr>
          <w:lang w:val="es-ES"/>
        </w:rPr>
        <w:t>iene a su vez 3 componentes:</w:t>
      </w:r>
    </w:p>
    <w:p w:rsidR="008D4DEB" w:rsidRPr="00B63D88" w:rsidRDefault="00C91918" w:rsidP="008D4DEB">
      <w:pPr>
        <w:pStyle w:val="Prrafodelista"/>
        <w:numPr>
          <w:ilvl w:val="1"/>
          <w:numId w:val="29"/>
        </w:numPr>
        <w:jc w:val="both"/>
        <w:rPr>
          <w:lang w:val="es-ES"/>
        </w:rPr>
      </w:pPr>
      <w:r w:rsidRPr="00B63D88">
        <w:rPr>
          <w:lang w:val="es-ES"/>
        </w:rPr>
        <w:t>Análisis</w:t>
      </w:r>
      <w:r w:rsidR="008D4DEB" w:rsidRPr="00B63D88">
        <w:rPr>
          <w:lang w:val="es-ES"/>
        </w:rPr>
        <w:t xml:space="preserve"> corporativo</w:t>
      </w:r>
      <w:del w:id="51" w:author="Cesar Carcamo" w:date="2017-06-06T15:34:00Z">
        <w:r w:rsidR="008D4DEB" w:rsidRPr="00B63D88" w:rsidDel="00756846">
          <w:rPr>
            <w:lang w:val="es-ES"/>
          </w:rPr>
          <w:delText>:</w:delText>
        </w:r>
      </w:del>
      <w:ins w:id="52" w:author="Cesar Carcamo" w:date="2017-06-06T15:34:00Z">
        <w:r w:rsidR="00756846">
          <w:rPr>
            <w:lang w:val="es-ES"/>
          </w:rPr>
          <w:t>,</w:t>
        </w:r>
        <w:r w:rsidR="00756846">
          <w:rPr>
            <w:lang w:val="es-ES"/>
          </w:rPr>
          <w:t xml:space="preserve"> </w:t>
        </w:r>
        <w:r w:rsidR="00756846">
          <w:rPr>
            <w:lang w:val="es-ES"/>
          </w:rPr>
          <w:t xml:space="preserve">que </w:t>
        </w:r>
      </w:ins>
      <w:ins w:id="53" w:author="Cesar Carcamo" w:date="2017-06-06T15:33:00Z">
        <w:r w:rsidR="00756846">
          <w:rPr>
            <w:lang w:val="es-ES"/>
          </w:rPr>
          <w:t>permite identificar</w:t>
        </w:r>
      </w:ins>
      <w:ins w:id="54" w:author="Cesar Carcamo" w:date="2017-06-06T15:34:00Z">
        <w:r w:rsidR="00756846">
          <w:rPr>
            <w:lang w:val="es-ES"/>
          </w:rPr>
          <w:t>:</w:t>
        </w:r>
      </w:ins>
    </w:p>
    <w:p w:rsidR="008D4DEB" w:rsidRPr="00B63D88" w:rsidRDefault="00F01E41" w:rsidP="008D4DEB">
      <w:pPr>
        <w:pStyle w:val="Prrafodelista"/>
        <w:numPr>
          <w:ilvl w:val="2"/>
          <w:numId w:val="29"/>
        </w:numPr>
        <w:jc w:val="both"/>
        <w:rPr>
          <w:lang w:val="es-ES"/>
        </w:rPr>
      </w:pPr>
      <w:del w:id="55" w:author="Cesar Carcamo" w:date="2017-06-06T15:34:00Z">
        <w:r w:rsidDel="001369FD">
          <w:rPr>
            <w:lang w:val="es-ES"/>
          </w:rPr>
          <w:delText>Identificar o</w:delText>
        </w:r>
      </w:del>
      <w:ins w:id="56" w:author="Cesar Carcamo" w:date="2017-06-06T15:34:00Z">
        <w:r w:rsidR="001369FD">
          <w:rPr>
            <w:lang w:val="es-ES"/>
          </w:rPr>
          <w:t>O</w:t>
        </w:r>
      </w:ins>
      <w:r w:rsidR="00E12F88" w:rsidRPr="00B63D88">
        <w:rPr>
          <w:lang w:val="es-ES"/>
        </w:rPr>
        <w:t>bjetivos corporativos</w:t>
      </w:r>
      <w:r w:rsidR="008D4DEB" w:rsidRPr="00B63D88">
        <w:rPr>
          <w:lang w:val="es-ES"/>
        </w:rPr>
        <w:t>.</w:t>
      </w:r>
    </w:p>
    <w:p w:rsidR="008D4DEB" w:rsidRPr="00B63D88" w:rsidRDefault="00F01E41" w:rsidP="008D4DEB">
      <w:pPr>
        <w:pStyle w:val="Prrafodelista"/>
        <w:numPr>
          <w:ilvl w:val="2"/>
          <w:numId w:val="29"/>
        </w:numPr>
        <w:jc w:val="both"/>
        <w:rPr>
          <w:lang w:val="es-ES"/>
        </w:rPr>
      </w:pPr>
      <w:del w:id="57" w:author="Cesar Carcamo" w:date="2017-06-06T15:34:00Z">
        <w:r w:rsidDel="001369FD">
          <w:rPr>
            <w:lang w:val="es-ES"/>
          </w:rPr>
          <w:delText>Identificar r</w:delText>
        </w:r>
      </w:del>
      <w:ins w:id="58" w:author="Cesar Carcamo" w:date="2017-06-06T15:34:00Z">
        <w:r w:rsidR="001369FD">
          <w:rPr>
            <w:lang w:val="es-ES"/>
          </w:rPr>
          <w:t>R</w:t>
        </w:r>
      </w:ins>
      <w:r w:rsidR="008D4DEB" w:rsidRPr="00B63D88">
        <w:rPr>
          <w:lang w:val="es-ES"/>
        </w:rPr>
        <w:t>equerimientos corporativos.</w:t>
      </w:r>
    </w:p>
    <w:p w:rsidR="008D4DEB" w:rsidRPr="00B63D88" w:rsidRDefault="00F01E41" w:rsidP="008D4DEB">
      <w:pPr>
        <w:pStyle w:val="Prrafodelista"/>
        <w:numPr>
          <w:ilvl w:val="2"/>
          <w:numId w:val="29"/>
        </w:numPr>
        <w:jc w:val="both"/>
        <w:rPr>
          <w:lang w:val="es-ES"/>
        </w:rPr>
      </w:pPr>
      <w:del w:id="59" w:author="Cesar Carcamo" w:date="2017-06-06T15:34:00Z">
        <w:r w:rsidDel="001369FD">
          <w:rPr>
            <w:lang w:val="es-ES"/>
          </w:rPr>
          <w:delText>Identificar i</w:delText>
        </w:r>
      </w:del>
      <w:ins w:id="60" w:author="Cesar Carcamo" w:date="2017-06-06T15:34:00Z">
        <w:r w:rsidR="001369FD">
          <w:rPr>
            <w:lang w:val="es-ES"/>
          </w:rPr>
          <w:t>I</w:t>
        </w:r>
      </w:ins>
      <w:r w:rsidR="008D4DEB" w:rsidRPr="00B63D88">
        <w:rPr>
          <w:lang w:val="es-ES"/>
        </w:rPr>
        <w:t>magen que la empresa desea proyectar a través del sistema.</w:t>
      </w:r>
    </w:p>
    <w:p w:rsidR="008D4DEB" w:rsidRPr="00B63D88" w:rsidRDefault="00F01E41" w:rsidP="008D4DEB">
      <w:pPr>
        <w:pStyle w:val="Prrafodelista"/>
        <w:numPr>
          <w:ilvl w:val="2"/>
          <w:numId w:val="29"/>
        </w:numPr>
        <w:jc w:val="both"/>
        <w:rPr>
          <w:lang w:val="es-ES"/>
        </w:rPr>
      </w:pPr>
      <w:del w:id="61" w:author="Cesar Carcamo" w:date="2017-06-06T15:34:00Z">
        <w:r w:rsidDel="001369FD">
          <w:rPr>
            <w:lang w:val="es-ES"/>
          </w:rPr>
          <w:delText>Identificar d</w:delText>
        </w:r>
      </w:del>
      <w:ins w:id="62" w:author="Cesar Carcamo" w:date="2017-06-06T15:34:00Z">
        <w:r w:rsidR="001369FD">
          <w:rPr>
            <w:lang w:val="es-ES"/>
          </w:rPr>
          <w:t>D</w:t>
        </w:r>
      </w:ins>
      <w:r w:rsidR="008D4DEB" w:rsidRPr="00B63D88">
        <w:rPr>
          <w:lang w:val="es-ES"/>
        </w:rPr>
        <w:t>esafíos y Limitaciones</w:t>
      </w:r>
      <w:r w:rsidR="00E12F88" w:rsidRPr="00B63D88">
        <w:rPr>
          <w:lang w:val="es-ES"/>
        </w:rPr>
        <w:t xml:space="preserve"> que enfrentará el sistema</w:t>
      </w:r>
      <w:r w:rsidR="008D4DEB" w:rsidRPr="00B63D88">
        <w:rPr>
          <w:lang w:val="es-ES"/>
        </w:rPr>
        <w:t>.</w:t>
      </w:r>
    </w:p>
    <w:p w:rsidR="008D4DEB" w:rsidRPr="00B63D88" w:rsidRDefault="00C91918" w:rsidP="008D4DEB">
      <w:pPr>
        <w:pStyle w:val="Prrafodelista"/>
        <w:numPr>
          <w:ilvl w:val="1"/>
          <w:numId w:val="29"/>
        </w:numPr>
        <w:jc w:val="both"/>
        <w:rPr>
          <w:lang w:val="es-ES"/>
        </w:rPr>
      </w:pPr>
      <w:r w:rsidRPr="00B63D88">
        <w:rPr>
          <w:lang w:val="es-ES"/>
        </w:rPr>
        <w:t>Análisis</w:t>
      </w:r>
      <w:r w:rsidR="008D4DEB" w:rsidRPr="00B63D88">
        <w:rPr>
          <w:lang w:val="es-ES"/>
        </w:rPr>
        <w:t xml:space="preserve"> del usuario</w:t>
      </w:r>
      <w:ins w:id="63" w:author="Cesar Carcamo" w:date="2017-06-06T15:34:00Z">
        <w:r w:rsidR="001369FD">
          <w:rPr>
            <w:lang w:val="es-ES"/>
          </w:rPr>
          <w:t>, para identificar</w:t>
        </w:r>
      </w:ins>
      <w:r w:rsidR="008D4DEB" w:rsidRPr="00B63D88">
        <w:rPr>
          <w:lang w:val="es-ES"/>
        </w:rPr>
        <w:t>:</w:t>
      </w:r>
    </w:p>
    <w:p w:rsidR="008D4DEB" w:rsidRPr="00B63D88" w:rsidRDefault="008D4DEB" w:rsidP="008D4DEB">
      <w:pPr>
        <w:pStyle w:val="Prrafodelista"/>
        <w:numPr>
          <w:ilvl w:val="2"/>
          <w:numId w:val="29"/>
        </w:numPr>
        <w:jc w:val="both"/>
        <w:rPr>
          <w:lang w:val="es-ES"/>
        </w:rPr>
      </w:pPr>
      <w:del w:id="64" w:author="Cesar Carcamo" w:date="2017-06-06T15:34:00Z">
        <w:r w:rsidRPr="00B63D88" w:rsidDel="001369FD">
          <w:rPr>
            <w:lang w:val="es-ES"/>
          </w:rPr>
          <w:delText>Identificar u</w:delText>
        </w:r>
      </w:del>
      <w:ins w:id="65" w:author="Cesar Carcamo" w:date="2017-06-06T15:34:00Z">
        <w:r w:rsidR="001369FD">
          <w:rPr>
            <w:lang w:val="es-ES"/>
          </w:rPr>
          <w:t>U</w:t>
        </w:r>
      </w:ins>
      <w:r w:rsidRPr="00B63D88">
        <w:rPr>
          <w:lang w:val="es-ES"/>
        </w:rPr>
        <w:t>suarios finales.</w:t>
      </w:r>
    </w:p>
    <w:p w:rsidR="008D4DEB" w:rsidRPr="00B63D88" w:rsidRDefault="00E12F88" w:rsidP="008D4DEB">
      <w:pPr>
        <w:pStyle w:val="Prrafodelista"/>
        <w:numPr>
          <w:ilvl w:val="2"/>
          <w:numId w:val="29"/>
        </w:numPr>
        <w:jc w:val="both"/>
        <w:rPr>
          <w:lang w:val="es-ES"/>
        </w:rPr>
      </w:pPr>
      <w:del w:id="66" w:author="Cesar Carcamo" w:date="2017-06-06T15:35:00Z">
        <w:r w:rsidRPr="00B63D88" w:rsidDel="001369FD">
          <w:rPr>
            <w:lang w:val="es-ES"/>
          </w:rPr>
          <w:delText>Identificar o</w:delText>
        </w:r>
      </w:del>
      <w:ins w:id="67" w:author="Cesar Carcamo" w:date="2017-06-06T15:35:00Z">
        <w:r w:rsidR="001369FD">
          <w:rPr>
            <w:lang w:val="es-ES"/>
          </w:rPr>
          <w:t>O</w:t>
        </w:r>
      </w:ins>
      <w:r w:rsidRPr="00B63D88">
        <w:rPr>
          <w:lang w:val="es-ES"/>
        </w:rPr>
        <w:t>bjetivos</w:t>
      </w:r>
      <w:r w:rsidR="008D4DEB" w:rsidRPr="00B63D88">
        <w:rPr>
          <w:lang w:val="es-ES"/>
        </w:rPr>
        <w:t xml:space="preserve"> de los usuarios finales en el sistema.</w:t>
      </w:r>
    </w:p>
    <w:p w:rsidR="008D4DEB" w:rsidRPr="00B63D88" w:rsidRDefault="008D4DEB" w:rsidP="008D4DEB">
      <w:pPr>
        <w:pStyle w:val="Prrafodelista"/>
        <w:numPr>
          <w:ilvl w:val="2"/>
          <w:numId w:val="29"/>
        </w:numPr>
        <w:jc w:val="both"/>
        <w:rPr>
          <w:lang w:val="es-ES"/>
        </w:rPr>
      </w:pPr>
      <w:del w:id="68" w:author="Cesar Carcamo" w:date="2017-06-06T15:35:00Z">
        <w:r w:rsidRPr="00B63D88" w:rsidDel="001369FD">
          <w:rPr>
            <w:lang w:val="es-ES"/>
          </w:rPr>
          <w:delText>Identificar c</w:delText>
        </w:r>
      </w:del>
      <w:ins w:id="69" w:author="Cesar Carcamo" w:date="2017-06-06T15:35:00Z">
        <w:r w:rsidR="001369FD">
          <w:rPr>
            <w:lang w:val="es-ES"/>
          </w:rPr>
          <w:t>C</w:t>
        </w:r>
      </w:ins>
      <w:r w:rsidRPr="00B63D88">
        <w:rPr>
          <w:lang w:val="es-ES"/>
        </w:rPr>
        <w:t>onocimientos previos, experiencia y entorno de los usuarios</w:t>
      </w:r>
    </w:p>
    <w:p w:rsidR="008D4DEB" w:rsidRPr="00B63D88" w:rsidRDefault="00C91918" w:rsidP="00205842">
      <w:pPr>
        <w:pStyle w:val="Prrafodelista"/>
        <w:keepNext/>
        <w:numPr>
          <w:ilvl w:val="1"/>
          <w:numId w:val="29"/>
        </w:numPr>
        <w:ind w:left="1434" w:hanging="357"/>
        <w:jc w:val="both"/>
        <w:rPr>
          <w:lang w:val="es-ES"/>
        </w:rPr>
        <w:pPrChange w:id="70" w:author="Cesar Carcamo" w:date="2017-06-06T15:35:00Z">
          <w:pPr>
            <w:pStyle w:val="Prrafodelista"/>
            <w:numPr>
              <w:ilvl w:val="1"/>
              <w:numId w:val="29"/>
            </w:numPr>
            <w:ind w:left="1440" w:hanging="360"/>
            <w:jc w:val="both"/>
          </w:pPr>
        </w:pPrChange>
      </w:pPr>
      <w:r w:rsidRPr="00B63D88">
        <w:rPr>
          <w:lang w:val="es-ES"/>
        </w:rPr>
        <w:lastRenderedPageBreak/>
        <w:t>Análisis del sistema:</w:t>
      </w:r>
    </w:p>
    <w:p w:rsidR="00C91918" w:rsidRPr="00B63D88" w:rsidRDefault="00C91918" w:rsidP="00C91918">
      <w:pPr>
        <w:pStyle w:val="Prrafodelista"/>
        <w:numPr>
          <w:ilvl w:val="2"/>
          <w:numId w:val="29"/>
        </w:numPr>
        <w:jc w:val="both"/>
        <w:rPr>
          <w:lang w:val="es-ES"/>
        </w:rPr>
      </w:pPr>
      <w:r w:rsidRPr="00B63D88">
        <w:rPr>
          <w:lang w:val="es-ES"/>
        </w:rPr>
        <w:t>Arquitectura de la Información: Identificar el contenido</w:t>
      </w:r>
      <w:r w:rsidR="00E12F88" w:rsidRPr="00B63D88">
        <w:rPr>
          <w:lang w:val="es-ES"/>
        </w:rPr>
        <w:t xml:space="preserve"> del sistema, su agrupación y</w:t>
      </w:r>
      <w:r w:rsidRPr="00B63D88">
        <w:rPr>
          <w:lang w:val="es-ES"/>
        </w:rPr>
        <w:t xml:space="preserve"> jerarquía</w:t>
      </w:r>
      <w:r w:rsidR="001C5F04" w:rsidRPr="00B63D88">
        <w:rPr>
          <w:lang w:val="es-ES"/>
        </w:rPr>
        <w:t>.</w:t>
      </w:r>
    </w:p>
    <w:p w:rsidR="001C5F04" w:rsidRPr="00B63D88" w:rsidRDefault="001C5F04" w:rsidP="00C91918">
      <w:pPr>
        <w:pStyle w:val="Prrafodelista"/>
        <w:numPr>
          <w:ilvl w:val="2"/>
          <w:numId w:val="29"/>
        </w:numPr>
        <w:jc w:val="both"/>
        <w:rPr>
          <w:lang w:val="es-ES"/>
        </w:rPr>
      </w:pPr>
      <w:r w:rsidRPr="00B63D88">
        <w:rPr>
          <w:lang w:val="es-ES"/>
        </w:rPr>
        <w:t xml:space="preserve">Flujo: Identificar el flujo que tendrá </w:t>
      </w:r>
      <w:r w:rsidR="004B6EE8" w:rsidRPr="00B63D88">
        <w:rPr>
          <w:lang w:val="es-ES"/>
        </w:rPr>
        <w:t xml:space="preserve">el sistema. Es decir, cual será el orden de las pantallas que verá el usuario final cuando </w:t>
      </w:r>
      <w:r w:rsidR="00E12F88" w:rsidRPr="00B63D88">
        <w:rPr>
          <w:lang w:val="es-ES"/>
        </w:rPr>
        <w:t>utilice</w:t>
      </w:r>
      <w:r w:rsidR="004B6EE8" w:rsidRPr="00B63D88">
        <w:rPr>
          <w:lang w:val="es-ES"/>
        </w:rPr>
        <w:t xml:space="preserve"> el sistema.</w:t>
      </w:r>
    </w:p>
    <w:p w:rsidR="00C91918" w:rsidRPr="00B63D88" w:rsidRDefault="00C91918" w:rsidP="00C91918">
      <w:pPr>
        <w:pStyle w:val="Prrafodelista"/>
        <w:numPr>
          <w:ilvl w:val="2"/>
          <w:numId w:val="29"/>
        </w:numPr>
        <w:jc w:val="both"/>
        <w:rPr>
          <w:lang w:val="es-ES"/>
        </w:rPr>
      </w:pPr>
      <w:r w:rsidRPr="00B63D88">
        <w:rPr>
          <w:lang w:val="es-ES"/>
        </w:rPr>
        <w:t xml:space="preserve">Benchmarking: Realizar búsqueda de sistemas similares donde </w:t>
      </w:r>
      <w:r w:rsidR="00E12F88" w:rsidRPr="00B63D88">
        <w:rPr>
          <w:lang w:val="es-ES"/>
        </w:rPr>
        <w:t>se busco</w:t>
      </w:r>
      <w:r w:rsidRPr="00B63D88">
        <w:rPr>
          <w:lang w:val="es-ES"/>
        </w:rPr>
        <w:t xml:space="preserve"> dar solución a un problema similar.</w:t>
      </w:r>
    </w:p>
    <w:p w:rsidR="00C91918" w:rsidRPr="00B63D88" w:rsidRDefault="00C91918" w:rsidP="00C91918">
      <w:pPr>
        <w:pStyle w:val="Prrafodelista"/>
        <w:numPr>
          <w:ilvl w:val="2"/>
          <w:numId w:val="29"/>
        </w:numPr>
        <w:jc w:val="both"/>
        <w:rPr>
          <w:lang w:val="es-ES"/>
        </w:rPr>
      </w:pPr>
      <w:r w:rsidRPr="00B63D88">
        <w:rPr>
          <w:lang w:val="es-ES"/>
        </w:rPr>
        <w:t xml:space="preserve">Realizar un </w:t>
      </w:r>
      <w:proofErr w:type="spellStart"/>
      <w:r w:rsidRPr="00B63D88">
        <w:rPr>
          <w:lang w:val="es-ES"/>
        </w:rPr>
        <w:t>Storyboard</w:t>
      </w:r>
      <w:proofErr w:type="spellEnd"/>
      <w:r w:rsidR="00E12F88" w:rsidRPr="00B63D88">
        <w:rPr>
          <w:lang w:val="es-ES"/>
        </w:rPr>
        <w:t>: Consiste en la invención de una</w:t>
      </w:r>
      <w:r w:rsidRPr="00B63D88">
        <w:rPr>
          <w:lang w:val="es-ES"/>
        </w:rPr>
        <w:t xml:space="preserve"> historia de un usuario final (persona) que tenga ciertas necesidades especif</w:t>
      </w:r>
      <w:r w:rsidR="00E12F88" w:rsidRPr="00B63D88">
        <w:rPr>
          <w:lang w:val="es-ES"/>
        </w:rPr>
        <w:t>icas (escenario) y que necesite</w:t>
      </w:r>
      <w:r w:rsidRPr="00B63D88">
        <w:rPr>
          <w:lang w:val="es-ES"/>
        </w:rPr>
        <w:t xml:space="preserve"> hacer uso de nuestro sistema para un fin especifico (caso</w:t>
      </w:r>
      <w:r w:rsidR="00E12F88" w:rsidRPr="00B63D88">
        <w:rPr>
          <w:lang w:val="es-ES"/>
        </w:rPr>
        <w:t xml:space="preserve">). Haciendo varios </w:t>
      </w:r>
      <w:proofErr w:type="spellStart"/>
      <w:r w:rsidR="00E12F88" w:rsidRPr="00B63D88">
        <w:rPr>
          <w:lang w:val="es-ES"/>
        </w:rPr>
        <w:t>storyboards</w:t>
      </w:r>
      <w:proofErr w:type="spellEnd"/>
      <w:r w:rsidR="00E12F88" w:rsidRPr="00B63D88">
        <w:rPr>
          <w:lang w:val="es-ES"/>
        </w:rPr>
        <w:t xml:space="preserve"> </w:t>
      </w:r>
      <w:r w:rsidRPr="00B63D88">
        <w:rPr>
          <w:lang w:val="es-ES"/>
        </w:rPr>
        <w:t xml:space="preserve">con diferentes usuarios </w:t>
      </w:r>
      <w:r w:rsidR="00E12F88" w:rsidRPr="00B63D88">
        <w:rPr>
          <w:lang w:val="es-ES"/>
        </w:rPr>
        <w:t>se logra</w:t>
      </w:r>
      <w:r w:rsidRPr="00B63D88">
        <w:rPr>
          <w:lang w:val="es-ES"/>
        </w:rPr>
        <w:t xml:space="preserve"> que no se pase por alto ninguna de sus necesidades y requerimientos.</w:t>
      </w:r>
    </w:p>
    <w:p w:rsidR="00C91918" w:rsidRPr="00B63D88" w:rsidRDefault="008D4DEB" w:rsidP="008D4DEB">
      <w:pPr>
        <w:pStyle w:val="Prrafodelista"/>
        <w:numPr>
          <w:ilvl w:val="0"/>
          <w:numId w:val="29"/>
        </w:numPr>
        <w:jc w:val="both"/>
        <w:rPr>
          <w:lang w:val="es-ES"/>
        </w:rPr>
      </w:pPr>
      <w:r w:rsidRPr="007839B8">
        <w:rPr>
          <w:i/>
          <w:lang w:val="es-ES"/>
          <w:rPrChange w:id="71" w:author="Cesar Carcamo" w:date="2017-06-06T15:32:00Z">
            <w:rPr>
              <w:lang w:val="es-ES"/>
            </w:rPr>
          </w:rPrChange>
        </w:rPr>
        <w:t>Diseño</w:t>
      </w:r>
      <w:r w:rsidR="00C91918" w:rsidRPr="007839B8">
        <w:rPr>
          <w:i/>
          <w:lang w:val="es-ES"/>
          <w:rPrChange w:id="72" w:author="Cesar Carcamo" w:date="2017-06-06T15:32:00Z">
            <w:rPr>
              <w:lang w:val="es-ES"/>
            </w:rPr>
          </w:rPrChange>
        </w:rPr>
        <w:t>:</w:t>
      </w:r>
      <w:r w:rsidR="00C91918" w:rsidRPr="00B63D88">
        <w:rPr>
          <w:lang w:val="es-ES"/>
        </w:rPr>
        <w:t xml:space="preserve"> </w:t>
      </w:r>
      <w:r w:rsidR="00E12F88" w:rsidRPr="00B63D88">
        <w:rPr>
          <w:lang w:val="es-ES"/>
        </w:rPr>
        <w:t>Con toda la información recolectada se procede a la fase de diseño que consiste en realizar lo siguiente</w:t>
      </w:r>
      <w:r w:rsidR="00C91918" w:rsidRPr="00B63D88">
        <w:rPr>
          <w:lang w:val="es-ES"/>
        </w:rPr>
        <w:t>:</w:t>
      </w:r>
    </w:p>
    <w:p w:rsidR="00C91918" w:rsidRPr="00B63D88" w:rsidRDefault="001C5F04" w:rsidP="00C91918">
      <w:pPr>
        <w:pStyle w:val="Prrafodelista"/>
        <w:numPr>
          <w:ilvl w:val="1"/>
          <w:numId w:val="29"/>
        </w:numPr>
        <w:jc w:val="both"/>
        <w:rPr>
          <w:lang w:val="es-ES"/>
        </w:rPr>
      </w:pPr>
      <w:proofErr w:type="spellStart"/>
      <w:r w:rsidRPr="00B63D88">
        <w:rPr>
          <w:lang w:val="es-ES"/>
        </w:rPr>
        <w:t>Wireframes</w:t>
      </w:r>
      <w:proofErr w:type="spellEnd"/>
      <w:r w:rsidRPr="00B63D88">
        <w:rPr>
          <w:lang w:val="es-ES"/>
        </w:rPr>
        <w:t>: Se utiliza para la diagramación del sistema, con est</w:t>
      </w:r>
      <w:r w:rsidR="00E12F88" w:rsidRPr="00B63D88">
        <w:rPr>
          <w:lang w:val="es-ES"/>
        </w:rPr>
        <w:t>o se puede uno enfocar en cu</w:t>
      </w:r>
      <w:del w:id="73" w:author="Cesar Carcamo" w:date="2017-06-06T15:39:00Z">
        <w:r w:rsidR="00E12F88" w:rsidRPr="00B63D88" w:rsidDel="00D72C27">
          <w:rPr>
            <w:lang w:val="es-ES"/>
          </w:rPr>
          <w:delText>a</w:delText>
        </w:r>
      </w:del>
      <w:ins w:id="74" w:author="Cesar Carcamo" w:date="2017-06-06T15:39:00Z">
        <w:r w:rsidR="00D72C27">
          <w:rPr>
            <w:lang w:val="es-ES"/>
          </w:rPr>
          <w:t>á</w:t>
        </w:r>
      </w:ins>
      <w:r w:rsidR="00E12F88" w:rsidRPr="00B63D88">
        <w:rPr>
          <w:lang w:val="es-ES"/>
        </w:rPr>
        <w:t>les serán los</w:t>
      </w:r>
      <w:r w:rsidRPr="00B63D88">
        <w:rPr>
          <w:lang w:val="es-ES"/>
        </w:rPr>
        <w:t xml:space="preserve"> bloques de información y c</w:t>
      </w:r>
      <w:del w:id="75" w:author="Cesar Carcamo" w:date="2017-06-06T15:39:00Z">
        <w:r w:rsidRPr="00B63D88" w:rsidDel="00D72C27">
          <w:rPr>
            <w:lang w:val="es-ES"/>
          </w:rPr>
          <w:delText>o</w:delText>
        </w:r>
      </w:del>
      <w:ins w:id="76" w:author="Cesar Carcamo" w:date="2017-06-06T15:39:00Z">
        <w:r w:rsidR="00D72C27">
          <w:rPr>
            <w:lang w:val="es-ES"/>
          </w:rPr>
          <w:t>ó</w:t>
        </w:r>
      </w:ins>
      <w:r w:rsidRPr="00B63D88">
        <w:rPr>
          <w:lang w:val="es-ES"/>
        </w:rPr>
        <w:t xml:space="preserve">mo funciona la interacción del usuario para llegar a cumplir su meta. Pueden hacerse tanto </w:t>
      </w:r>
      <w:proofErr w:type="spellStart"/>
      <w:r w:rsidRPr="00B63D88">
        <w:rPr>
          <w:lang w:val="es-ES"/>
        </w:rPr>
        <w:t>wireframes</w:t>
      </w:r>
      <w:proofErr w:type="spellEnd"/>
      <w:r w:rsidRPr="00B63D88">
        <w:rPr>
          <w:lang w:val="es-ES"/>
        </w:rPr>
        <w:t xml:space="preserve"> en lápiz y papel (de baja calidad) y/o </w:t>
      </w:r>
      <w:proofErr w:type="spellStart"/>
      <w:r w:rsidRPr="00B63D88">
        <w:rPr>
          <w:lang w:val="es-ES"/>
        </w:rPr>
        <w:t>wireframes</w:t>
      </w:r>
      <w:proofErr w:type="spellEnd"/>
      <w:r w:rsidRPr="00B63D88">
        <w:rPr>
          <w:lang w:val="es-ES"/>
        </w:rPr>
        <w:t xml:space="preserve"> en programas especializados (de alta calidad).</w:t>
      </w:r>
    </w:p>
    <w:p w:rsidR="001C5F04" w:rsidRPr="00B63D88" w:rsidRDefault="001C5F04" w:rsidP="00C91918">
      <w:pPr>
        <w:pStyle w:val="Prrafodelista"/>
        <w:numPr>
          <w:ilvl w:val="1"/>
          <w:numId w:val="29"/>
        </w:numPr>
        <w:jc w:val="both"/>
        <w:rPr>
          <w:lang w:val="es-ES"/>
        </w:rPr>
      </w:pPr>
      <w:proofErr w:type="spellStart"/>
      <w:r w:rsidRPr="00B63D88">
        <w:rPr>
          <w:lang w:val="es-ES"/>
        </w:rPr>
        <w:t>Mockup</w:t>
      </w:r>
      <w:proofErr w:type="spellEnd"/>
      <w:r w:rsidRPr="00B63D88">
        <w:rPr>
          <w:lang w:val="es-ES"/>
        </w:rPr>
        <w:t>: Es una maqueta realizada para demostración y evaluación del diseño. Esta se realiza en programas como Photoshop CC en donde se presta bastante atención a los detalles como colores y textos. Este proceso debe hacerse para cada una de</w:t>
      </w:r>
      <w:r w:rsidR="00E12F88" w:rsidRPr="00B63D88">
        <w:rPr>
          <w:lang w:val="es-ES"/>
        </w:rPr>
        <w:t xml:space="preserve"> las pantallas que tenga el</w:t>
      </w:r>
      <w:r w:rsidRPr="00B63D88">
        <w:rPr>
          <w:lang w:val="es-ES"/>
        </w:rPr>
        <w:t xml:space="preserve"> sistema.</w:t>
      </w:r>
    </w:p>
    <w:p w:rsidR="001C5F04" w:rsidRPr="00B63D88" w:rsidRDefault="001C5F04" w:rsidP="00C91918">
      <w:pPr>
        <w:pStyle w:val="Prrafodelista"/>
        <w:numPr>
          <w:ilvl w:val="1"/>
          <w:numId w:val="29"/>
        </w:numPr>
        <w:jc w:val="both"/>
        <w:rPr>
          <w:lang w:val="es-ES"/>
        </w:rPr>
      </w:pPr>
      <w:proofErr w:type="spellStart"/>
      <w:r w:rsidRPr="00B63D88">
        <w:rPr>
          <w:lang w:val="es-ES"/>
        </w:rPr>
        <w:t>Prototyping</w:t>
      </w:r>
      <w:proofErr w:type="spellEnd"/>
      <w:r w:rsidRPr="00B63D88">
        <w:rPr>
          <w:lang w:val="es-ES"/>
        </w:rPr>
        <w:t xml:space="preserve">: Es la forma de darle interacción a los </w:t>
      </w:r>
      <w:proofErr w:type="spellStart"/>
      <w:r w:rsidRPr="00B63D88">
        <w:rPr>
          <w:lang w:val="es-ES"/>
        </w:rPr>
        <w:t>mockups</w:t>
      </w:r>
      <w:proofErr w:type="spellEnd"/>
      <w:r w:rsidRPr="00B63D88">
        <w:rPr>
          <w:lang w:val="es-ES"/>
        </w:rPr>
        <w:t xml:space="preserve"> de las diversas pantallas para tener un resultado final unificado en el que se aprecie tanto la distribución, detalles y flujo del sistema.</w:t>
      </w:r>
    </w:p>
    <w:p w:rsidR="008D4DEB" w:rsidRPr="00B63D88" w:rsidRDefault="004B6EE8" w:rsidP="004B6EE8">
      <w:pPr>
        <w:ind w:left="1080"/>
        <w:jc w:val="both"/>
        <w:rPr>
          <w:lang w:val="es-ES"/>
        </w:rPr>
      </w:pPr>
      <w:r w:rsidRPr="00B63D88">
        <w:rPr>
          <w:lang w:val="es-ES"/>
        </w:rPr>
        <w:t>Cabe resaltar que la</w:t>
      </w:r>
      <w:r w:rsidR="00C91918" w:rsidRPr="00B63D88">
        <w:rPr>
          <w:lang w:val="es-ES"/>
        </w:rPr>
        <w:t xml:space="preserve"> fase de diseño</w:t>
      </w:r>
      <w:r w:rsidR="00E12F88" w:rsidRPr="00B63D88">
        <w:rPr>
          <w:lang w:val="es-ES"/>
        </w:rPr>
        <w:t xml:space="preserve"> y</w:t>
      </w:r>
      <w:r w:rsidRPr="00B63D88">
        <w:rPr>
          <w:lang w:val="es-ES"/>
        </w:rPr>
        <w:t xml:space="preserve"> la fase de evaluación, son iterativas</w:t>
      </w:r>
      <w:r w:rsidR="00E12F88" w:rsidRPr="00B63D88">
        <w:rPr>
          <w:lang w:val="es-ES"/>
        </w:rPr>
        <w:t>, es decir que se repite el proceso la cantidad de veces que sea necesario para tener un diseño consistente</w:t>
      </w:r>
      <w:r w:rsidR="00C91918" w:rsidRPr="00B63D88">
        <w:rPr>
          <w:lang w:val="es-ES"/>
        </w:rPr>
        <w:t>.</w:t>
      </w:r>
    </w:p>
    <w:p w:rsidR="008D4DEB" w:rsidRPr="00B63D88" w:rsidRDefault="008D4DEB" w:rsidP="008D4DEB">
      <w:pPr>
        <w:pStyle w:val="Prrafodelista"/>
        <w:numPr>
          <w:ilvl w:val="0"/>
          <w:numId w:val="29"/>
        </w:numPr>
        <w:jc w:val="both"/>
        <w:rPr>
          <w:lang w:val="es-ES"/>
        </w:rPr>
      </w:pPr>
      <w:r w:rsidRPr="007839B8">
        <w:rPr>
          <w:i/>
          <w:lang w:val="es-ES"/>
          <w:rPrChange w:id="77" w:author="Cesar Carcamo" w:date="2017-06-06T15:32:00Z">
            <w:rPr>
              <w:lang w:val="es-ES"/>
            </w:rPr>
          </w:rPrChange>
        </w:rPr>
        <w:t>Evaluación</w:t>
      </w:r>
      <w:r w:rsidR="004B6EE8" w:rsidRPr="007839B8">
        <w:rPr>
          <w:i/>
          <w:lang w:val="es-ES"/>
          <w:rPrChange w:id="78" w:author="Cesar Carcamo" w:date="2017-06-06T15:32:00Z">
            <w:rPr>
              <w:lang w:val="es-ES"/>
            </w:rPr>
          </w:rPrChange>
        </w:rPr>
        <w:t>:</w:t>
      </w:r>
      <w:r w:rsidR="004B6EE8" w:rsidRPr="00B63D88">
        <w:rPr>
          <w:lang w:val="es-ES"/>
        </w:rPr>
        <w:t xml:space="preserve"> Consiste en </w:t>
      </w:r>
      <w:r w:rsidR="00E12F88" w:rsidRPr="00B63D88">
        <w:rPr>
          <w:lang w:val="es-ES"/>
        </w:rPr>
        <w:t xml:space="preserve">la evaluación de un </w:t>
      </w:r>
      <w:r w:rsidR="004B6EE8" w:rsidRPr="00B63D88">
        <w:rPr>
          <w:lang w:val="es-ES"/>
        </w:rPr>
        <w:t>prototipo funcional co</w:t>
      </w:r>
      <w:r w:rsidR="00E12F88" w:rsidRPr="00B63D88">
        <w:rPr>
          <w:lang w:val="es-ES"/>
        </w:rPr>
        <w:t>n diversos tipos de pruebas</w:t>
      </w:r>
      <w:r w:rsidR="004B6EE8" w:rsidRPr="00B63D88">
        <w:rPr>
          <w:lang w:val="es-ES"/>
        </w:rPr>
        <w:t>, siendo las más comunes:</w:t>
      </w:r>
    </w:p>
    <w:p w:rsidR="004B6EE8" w:rsidRPr="00B63D88" w:rsidRDefault="00E12F88" w:rsidP="004E4E18">
      <w:pPr>
        <w:pStyle w:val="Prrafodelista"/>
        <w:numPr>
          <w:ilvl w:val="1"/>
          <w:numId w:val="29"/>
        </w:numPr>
        <w:jc w:val="both"/>
        <w:rPr>
          <w:lang w:val="es-ES"/>
        </w:rPr>
      </w:pPr>
      <w:r w:rsidRPr="00B63D88">
        <w:rPr>
          <w:lang w:val="es-ES"/>
        </w:rPr>
        <w:t xml:space="preserve">Evaluación </w:t>
      </w:r>
      <w:proofErr w:type="spellStart"/>
      <w:r w:rsidRPr="00B63D88">
        <w:rPr>
          <w:lang w:val="es-ES"/>
        </w:rPr>
        <w:t>Heuristica</w:t>
      </w:r>
      <w:proofErr w:type="spellEnd"/>
      <w:r w:rsidRPr="00B63D88">
        <w:rPr>
          <w:lang w:val="es-ES"/>
        </w:rPr>
        <w:t>: T</w:t>
      </w:r>
      <w:r w:rsidR="004E4E18" w:rsidRPr="00B63D88">
        <w:rPr>
          <w:lang w:val="es-ES"/>
        </w:rPr>
        <w:t xml:space="preserve">est realizado por el mismo diseñador para encontrar posibles errores de usabilidad, es una prueba rápida y efectiva donde se revisa que se cumplan los 10 principios de heurística de </w:t>
      </w:r>
      <w:proofErr w:type="spellStart"/>
      <w:r w:rsidR="004E4E18" w:rsidRPr="00B63D88">
        <w:rPr>
          <w:lang w:val="es-ES"/>
        </w:rPr>
        <w:t>Molich</w:t>
      </w:r>
      <w:proofErr w:type="spellEnd"/>
      <w:r w:rsidR="004E4E18" w:rsidRPr="00B63D88">
        <w:rPr>
          <w:lang w:val="es-ES"/>
        </w:rPr>
        <w:t xml:space="preserve"> y </w:t>
      </w:r>
      <w:proofErr w:type="spellStart"/>
      <w:r w:rsidR="004E4E18" w:rsidRPr="00B63D88">
        <w:rPr>
          <w:lang w:val="es-ES"/>
        </w:rPr>
        <w:t>Nielsen</w:t>
      </w:r>
      <w:proofErr w:type="spellEnd"/>
      <w:r w:rsidR="00A1507D" w:rsidRPr="00B63D88">
        <w:rPr>
          <w:lang w:val="es-ES"/>
        </w:rPr>
        <w:fldChar w:fldCharType="begin" w:fldLock="1"/>
      </w:r>
      <w:r w:rsidR="006A1B38" w:rsidRPr="00B63D88">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A1507D" w:rsidRPr="00B63D88">
        <w:rPr>
          <w:lang w:val="es-ES"/>
        </w:rPr>
        <w:fldChar w:fldCharType="separate"/>
      </w:r>
      <w:r w:rsidR="004E4E18" w:rsidRPr="00B63D88">
        <w:rPr>
          <w:noProof/>
          <w:lang w:val="es-ES"/>
        </w:rPr>
        <w:t>(18)</w:t>
      </w:r>
      <w:r w:rsidR="00A1507D" w:rsidRPr="00B63D88">
        <w:rPr>
          <w:lang w:val="es-ES"/>
        </w:rPr>
        <w:fldChar w:fldCharType="end"/>
      </w:r>
      <w:r w:rsidR="004E4E18" w:rsidRPr="00B63D88">
        <w:rPr>
          <w:lang w:val="es-ES"/>
        </w:rPr>
        <w:t xml:space="preserve">. </w:t>
      </w:r>
    </w:p>
    <w:p w:rsidR="004B6EE8" w:rsidRPr="00B63D88" w:rsidRDefault="004B6EE8" w:rsidP="004B6EE8">
      <w:pPr>
        <w:pStyle w:val="Prrafodelista"/>
        <w:numPr>
          <w:ilvl w:val="1"/>
          <w:numId w:val="29"/>
        </w:numPr>
        <w:jc w:val="both"/>
        <w:rPr>
          <w:lang w:val="es-ES"/>
        </w:rPr>
      </w:pPr>
      <w:r w:rsidRPr="00B63D88">
        <w:rPr>
          <w:lang w:val="es-ES"/>
        </w:rPr>
        <w:t xml:space="preserve">Revisión de lineamientos: </w:t>
      </w:r>
      <w:r w:rsidR="004E4E18" w:rsidRPr="00B63D88">
        <w:rPr>
          <w:lang w:val="es-ES"/>
        </w:rPr>
        <w:t xml:space="preserve">Se </w:t>
      </w:r>
      <w:ins w:id="79" w:author="Cesar Carcamo" w:date="2017-06-06T15:41:00Z">
        <w:r w:rsidR="00B02B24">
          <w:rPr>
            <w:lang w:val="es-ES"/>
          </w:rPr>
          <w:t xml:space="preserve">verifica </w:t>
        </w:r>
      </w:ins>
      <w:del w:id="80" w:author="Cesar Carcamo" w:date="2017-06-06T15:41:00Z">
        <w:r w:rsidR="004E4E18" w:rsidRPr="00B63D88" w:rsidDel="00B02B24">
          <w:rPr>
            <w:lang w:val="es-ES"/>
          </w:rPr>
          <w:delText xml:space="preserve">revisa de </w:delText>
        </w:r>
      </w:del>
      <w:r w:rsidR="004E4E18" w:rsidRPr="00B63D88">
        <w:rPr>
          <w:lang w:val="es-ES"/>
        </w:rPr>
        <w:t xml:space="preserve">que el sistema siga </w:t>
      </w:r>
      <w:r w:rsidR="00E12F88" w:rsidRPr="00B63D88">
        <w:rPr>
          <w:lang w:val="es-ES"/>
        </w:rPr>
        <w:t>div</w:t>
      </w:r>
      <w:ins w:id="81" w:author="Cesar Carcamo" w:date="2017-06-06T15:41:00Z">
        <w:r w:rsidR="00B02B24">
          <w:rPr>
            <w:lang w:val="es-ES"/>
          </w:rPr>
          <w:t>e</w:t>
        </w:r>
      </w:ins>
      <w:r w:rsidR="00E12F88" w:rsidRPr="00B63D88">
        <w:rPr>
          <w:lang w:val="es-ES"/>
        </w:rPr>
        <w:t>r</w:t>
      </w:r>
      <w:del w:id="82" w:author="Cesar Carcamo" w:date="2017-06-06T15:41:00Z">
        <w:r w:rsidR="00E12F88" w:rsidRPr="00B63D88" w:rsidDel="00B02B24">
          <w:rPr>
            <w:lang w:val="es-ES"/>
          </w:rPr>
          <w:delText>er</w:delText>
        </w:r>
      </w:del>
      <w:r w:rsidR="00E12F88" w:rsidRPr="00B63D88">
        <w:rPr>
          <w:lang w:val="es-ES"/>
        </w:rPr>
        <w:t>sos</w:t>
      </w:r>
      <w:r w:rsidR="004E4E18" w:rsidRPr="00B63D88">
        <w:rPr>
          <w:lang w:val="es-ES"/>
        </w:rPr>
        <w:t xml:space="preserve"> lineamientos y estándares a la fecha de publicación del sistema.</w:t>
      </w:r>
    </w:p>
    <w:p w:rsidR="004E4E18" w:rsidRPr="00B63D88" w:rsidRDefault="004E4E18" w:rsidP="004B6EE8">
      <w:pPr>
        <w:pStyle w:val="Prrafodelista"/>
        <w:numPr>
          <w:ilvl w:val="1"/>
          <w:numId w:val="29"/>
        </w:numPr>
        <w:jc w:val="both"/>
        <w:rPr>
          <w:lang w:val="es-ES"/>
        </w:rPr>
      </w:pPr>
      <w:r w:rsidRPr="00B63D88">
        <w:rPr>
          <w:lang w:val="es-ES"/>
        </w:rPr>
        <w:t>Test de Usuarios</w:t>
      </w:r>
      <w:r w:rsidR="00173360" w:rsidRPr="00B63D88">
        <w:rPr>
          <w:lang w:val="es-ES"/>
        </w:rPr>
        <w:t xml:space="preserve"> (Test Cognitivo)</w:t>
      </w:r>
      <w:r w:rsidRPr="00B63D88">
        <w:rPr>
          <w:lang w:val="es-ES"/>
        </w:rPr>
        <w:t xml:space="preserve">: </w:t>
      </w:r>
      <w:r w:rsidR="0038300E" w:rsidRPr="00B63D88">
        <w:rPr>
          <w:lang w:val="es-ES"/>
        </w:rPr>
        <w:t xml:space="preserve">Pruebas con usuarios para encontrar posibles problemas de usabilidad, se enfoca en darle al usuario una tarea a realizar dentro del sistema y documentar el como y si es que llega a </w:t>
      </w:r>
      <w:r w:rsidR="00E12F88" w:rsidRPr="00B63D88">
        <w:rPr>
          <w:lang w:val="es-ES"/>
        </w:rPr>
        <w:t>cumplir su objetivo</w:t>
      </w:r>
      <w:r w:rsidR="0038300E" w:rsidRPr="00B63D88">
        <w:rPr>
          <w:lang w:val="es-ES"/>
        </w:rPr>
        <w:t xml:space="preserve"> o no. Adicionalmente, con este test se ve la efectividad del sistema y se recogen percepciones y opi</w:t>
      </w:r>
      <w:r w:rsidR="00E12F88" w:rsidRPr="00B63D88">
        <w:rPr>
          <w:lang w:val="es-ES"/>
        </w:rPr>
        <w:t>ni</w:t>
      </w:r>
      <w:r w:rsidR="0038300E" w:rsidRPr="00B63D88">
        <w:rPr>
          <w:lang w:val="es-ES"/>
        </w:rPr>
        <w:t>ones del usuario.</w:t>
      </w:r>
    </w:p>
    <w:p w:rsidR="0038300E" w:rsidRPr="00B63D88" w:rsidRDefault="0038300E" w:rsidP="0038300E">
      <w:pPr>
        <w:pStyle w:val="Prrafodelista"/>
        <w:numPr>
          <w:ilvl w:val="1"/>
          <w:numId w:val="29"/>
        </w:numPr>
        <w:jc w:val="both"/>
        <w:rPr>
          <w:lang w:val="es-ES"/>
        </w:rPr>
      </w:pPr>
      <w:proofErr w:type="spellStart"/>
      <w:r w:rsidRPr="00B63D88">
        <w:rPr>
          <w:lang w:val="es-ES"/>
        </w:rPr>
        <w:lastRenderedPageBreak/>
        <w:t>Pluralistic</w:t>
      </w:r>
      <w:proofErr w:type="spellEnd"/>
      <w:r w:rsidRPr="00B63D88">
        <w:rPr>
          <w:lang w:val="es-ES"/>
        </w:rPr>
        <w:t xml:space="preserve"> </w:t>
      </w:r>
      <w:proofErr w:type="spellStart"/>
      <w:r w:rsidRPr="00B63D88">
        <w:rPr>
          <w:lang w:val="es-ES"/>
        </w:rPr>
        <w:t>walkthrough</w:t>
      </w:r>
      <w:proofErr w:type="spellEnd"/>
      <w:r w:rsidRPr="00B63D88">
        <w:rPr>
          <w:lang w:val="es-ES"/>
        </w:rPr>
        <w:t xml:space="preserve">: Prueba realizada utilizando </w:t>
      </w:r>
      <w:proofErr w:type="spellStart"/>
      <w:r w:rsidRPr="00B63D88">
        <w:rPr>
          <w:lang w:val="es-ES"/>
        </w:rPr>
        <w:t>storyboards</w:t>
      </w:r>
      <w:proofErr w:type="spellEnd"/>
      <w:r w:rsidRPr="00B63D88">
        <w:rPr>
          <w:lang w:val="es-ES"/>
        </w:rPr>
        <w:t xml:space="preserve"> para comprobar que esas personas con esos escenarios y en e</w:t>
      </w:r>
      <w:r w:rsidR="00E12F88" w:rsidRPr="00B63D88">
        <w:rPr>
          <w:lang w:val="es-ES"/>
        </w:rPr>
        <w:t>se caso, puedan cumplir el objetivo</w:t>
      </w:r>
      <w:r w:rsidRPr="00B63D88">
        <w:rPr>
          <w:lang w:val="es-ES"/>
        </w:rPr>
        <w:t xml:space="preserve"> desead</w:t>
      </w:r>
      <w:del w:id="83" w:author="Cesar Carcamo" w:date="2017-06-06T15:42:00Z">
        <w:r w:rsidRPr="00B63D88" w:rsidDel="001755C4">
          <w:rPr>
            <w:lang w:val="es-ES"/>
          </w:rPr>
          <w:delText>a</w:delText>
        </w:r>
      </w:del>
      <w:ins w:id="84" w:author="Cesar Carcamo" w:date="2017-06-06T15:42:00Z">
        <w:r w:rsidR="001755C4">
          <w:rPr>
            <w:lang w:val="es-ES"/>
          </w:rPr>
          <w:t>o</w:t>
        </w:r>
      </w:ins>
      <w:r w:rsidRPr="00B63D88">
        <w:rPr>
          <w:lang w:val="es-ES"/>
        </w:rPr>
        <w:t>.</w:t>
      </w:r>
      <w:r w:rsidR="00E12F88" w:rsidRPr="00B63D88">
        <w:rPr>
          <w:lang w:val="es-ES"/>
        </w:rPr>
        <w:t xml:space="preserve"> Normalmente no implica usuarios finales y es realizada por el equipo de diseño.</w:t>
      </w:r>
    </w:p>
    <w:p w:rsidR="00DA13E1" w:rsidRPr="00F13E49" w:rsidRDefault="00DA13E1" w:rsidP="005F0C3A">
      <w:pPr>
        <w:jc w:val="both"/>
        <w:rPr>
          <w:highlight w:val="green"/>
          <w:lang w:val="es-ES"/>
        </w:rPr>
      </w:pPr>
    </w:p>
    <w:p w:rsidR="004E5147" w:rsidRPr="00165245" w:rsidRDefault="00C5428B" w:rsidP="005F0C3A">
      <w:pPr>
        <w:pStyle w:val="Prrafodelista"/>
        <w:numPr>
          <w:ilvl w:val="2"/>
          <w:numId w:val="1"/>
        </w:numPr>
        <w:jc w:val="both"/>
        <w:rPr>
          <w:highlight w:val="cyan"/>
          <w:lang w:val="es-ES"/>
        </w:rPr>
      </w:pPr>
      <w:r w:rsidRPr="00165245">
        <w:rPr>
          <w:highlight w:val="cyan"/>
          <w:lang w:val="es-ES"/>
        </w:rPr>
        <w:t xml:space="preserve">Diseño centrado en el usuario en </w:t>
      </w:r>
      <w:r w:rsidR="00261199" w:rsidRPr="00165245">
        <w:rPr>
          <w:highlight w:val="cyan"/>
          <w:lang w:val="es-ES"/>
        </w:rPr>
        <w:t>el sector</w:t>
      </w:r>
      <w:r w:rsidRPr="00165245">
        <w:rPr>
          <w:highlight w:val="cyan"/>
          <w:lang w:val="es-ES"/>
        </w:rPr>
        <w:t xml:space="preserve"> Salud</w:t>
      </w:r>
    </w:p>
    <w:p w:rsidR="00F50C2A" w:rsidRDefault="00F50C2A" w:rsidP="00F50C2A">
      <w:pPr>
        <w:jc w:val="both"/>
        <w:rPr>
          <w:highlight w:val="green"/>
          <w:lang w:val="es-ES"/>
        </w:rPr>
      </w:pPr>
    </w:p>
    <w:p w:rsidR="00F50C2A" w:rsidRDefault="00F50C2A" w:rsidP="00F50C2A">
      <w:pPr>
        <w:jc w:val="both"/>
        <w:rPr>
          <w:lang w:val="es-ES"/>
        </w:rPr>
      </w:pPr>
      <w:r>
        <w:rPr>
          <w:lang w:val="es-ES"/>
        </w:rPr>
        <w:t>La experiencia de Usuario (</w:t>
      </w:r>
      <w:proofErr w:type="spellStart"/>
      <w:r>
        <w:rPr>
          <w:lang w:val="es-ES"/>
        </w:rPr>
        <w:t>User</w:t>
      </w:r>
      <w:proofErr w:type="spellEnd"/>
      <w:r>
        <w:rPr>
          <w:lang w:val="es-ES"/>
        </w:rPr>
        <w:t xml:space="preserve"> </w:t>
      </w:r>
      <w:proofErr w:type="spellStart"/>
      <w:r>
        <w:rPr>
          <w:lang w:val="es-ES"/>
        </w:rPr>
        <w:t>Experience</w:t>
      </w:r>
      <w:proofErr w:type="spellEnd"/>
      <w:r>
        <w:rPr>
          <w:lang w:val="es-ES"/>
        </w:rPr>
        <w:t xml:space="preserve">, </w:t>
      </w:r>
      <w:proofErr w:type="spellStart"/>
      <w:r>
        <w:rPr>
          <w:lang w:val="es-ES"/>
        </w:rPr>
        <w:t>UX</w:t>
      </w:r>
      <w:proofErr w:type="spellEnd"/>
      <w:r>
        <w:rPr>
          <w:lang w:val="es-ES"/>
        </w:rPr>
        <w:t>) y los principios del Diseño Centrado en el Usuario (</w:t>
      </w:r>
      <w:proofErr w:type="spellStart"/>
      <w:r>
        <w:rPr>
          <w:lang w:val="es-ES"/>
        </w:rPr>
        <w:t>User-centered</w:t>
      </w:r>
      <w:proofErr w:type="spellEnd"/>
      <w:r>
        <w:rPr>
          <w:lang w:val="es-ES"/>
        </w:rPr>
        <w:t xml:space="preserve"> </w:t>
      </w:r>
      <w:proofErr w:type="spellStart"/>
      <w:r>
        <w:rPr>
          <w:lang w:val="es-ES"/>
        </w:rPr>
        <w:t>design</w:t>
      </w:r>
      <w:proofErr w:type="spellEnd"/>
      <w:r>
        <w:rPr>
          <w:lang w:val="es-ES"/>
        </w:rPr>
        <w:t xml:space="preserve">, </w:t>
      </w:r>
      <w:proofErr w:type="spellStart"/>
      <w:r>
        <w:rPr>
          <w:lang w:val="es-ES"/>
        </w:rPr>
        <w:t>UCD</w:t>
      </w:r>
      <w:proofErr w:type="spellEnd"/>
      <w:r>
        <w:rPr>
          <w:lang w:val="es-ES"/>
        </w:rPr>
        <w:t>) en Tecnologías de Información en Salud (</w:t>
      </w:r>
      <w:proofErr w:type="spellStart"/>
      <w:r>
        <w:rPr>
          <w:lang w:val="es-ES"/>
        </w:rPr>
        <w:t>Health</w:t>
      </w:r>
      <w:proofErr w:type="spellEnd"/>
      <w:r>
        <w:rPr>
          <w:lang w:val="es-ES"/>
        </w:rPr>
        <w:t xml:space="preserve"> </w:t>
      </w:r>
      <w:proofErr w:type="spellStart"/>
      <w:r>
        <w:rPr>
          <w:lang w:val="es-ES"/>
        </w:rPr>
        <w:t>Information</w:t>
      </w:r>
      <w:proofErr w:type="spellEnd"/>
      <w:r>
        <w:rPr>
          <w:lang w:val="es-ES"/>
        </w:rPr>
        <w:t xml:space="preserve"> </w:t>
      </w:r>
      <w:proofErr w:type="spellStart"/>
      <w:r>
        <w:rPr>
          <w:lang w:val="es-ES"/>
        </w:rPr>
        <w:t>Technology</w:t>
      </w:r>
      <w:proofErr w:type="spellEnd"/>
      <w:r>
        <w:rPr>
          <w:lang w:val="es-ES"/>
        </w:rPr>
        <w:t xml:space="preserve">, HIT) han sido identificados como fundamentales por </w:t>
      </w:r>
      <w:ins w:id="85" w:author="Cesar Carcamo" w:date="2017-06-06T15:43:00Z">
        <w:r w:rsidR="00995879">
          <w:rPr>
            <w:lang w:val="es-ES"/>
          </w:rPr>
          <w:t xml:space="preserve">la </w:t>
        </w:r>
      </w:ins>
      <w:r>
        <w:rPr>
          <w:lang w:val="es-ES"/>
        </w:rPr>
        <w:t>Asociación M</w:t>
      </w:r>
      <w:ins w:id="86" w:author="Cesar Carcamo" w:date="2017-06-06T15:43:00Z">
        <w:r w:rsidR="00995879">
          <w:rPr>
            <w:lang w:val="es-ES"/>
          </w:rPr>
          <w:t>é</w:t>
        </w:r>
      </w:ins>
      <w:del w:id="87" w:author="Cesar Carcamo" w:date="2017-06-06T15:43:00Z">
        <w:r w:rsidDel="00995879">
          <w:rPr>
            <w:lang w:val="es-ES"/>
          </w:rPr>
          <w:delText>e</w:delText>
        </w:r>
      </w:del>
      <w:r>
        <w:rPr>
          <w:lang w:val="es-ES"/>
        </w:rPr>
        <w:t xml:space="preserve">dica Americana en conjunto con el gobierno de Estados Unidos, ya que consideran a estos enfoques como requerimientos críticos al momento de crear un sistema clínico </w:t>
      </w:r>
      <w:r w:rsidR="00A1507D">
        <w:rPr>
          <w:lang w:val="es-ES"/>
        </w:rPr>
        <w:fldChar w:fldCharType="begin" w:fldLock="1"/>
      </w:r>
      <w:r>
        <w:rPr>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"(19)", "plainTextFormattedCitation" : "(19)", "previouslyFormattedCitation" : "(19)" }, "properties" : { "noteIndex" : 0 }, "schema" : "https://github.com/citation-style-language/schema/raw/master/csl-citation.json" }</w:instrText>
      </w:r>
      <w:r w:rsidR="00A1507D">
        <w:rPr>
          <w:lang w:val="es-ES"/>
        </w:rPr>
        <w:fldChar w:fldCharType="separate"/>
      </w:r>
      <w:r w:rsidRPr="0022213C">
        <w:rPr>
          <w:noProof/>
          <w:lang w:val="es-ES"/>
        </w:rPr>
        <w:t>(19)</w:t>
      </w:r>
      <w:r w:rsidR="00A1507D">
        <w:rPr>
          <w:lang w:val="es-ES"/>
        </w:rPr>
        <w:fldChar w:fldCharType="end"/>
      </w:r>
      <w:r>
        <w:rPr>
          <w:lang w:val="es-ES"/>
        </w:rPr>
        <w:t xml:space="preserve">. Sin ellos, no se puede garantizar que un sistema clínico sea usable y útil para lo que se deseaba. Existen estudios donde se demuestra que la creación de un diseño apropiado para la visualización de datos médicos es valioso para conseguir la participación y compromiso del paciente </w:t>
      </w:r>
      <w:r w:rsidR="00A1507D">
        <w:rPr>
          <w:lang w:val="es-ES"/>
        </w:rPr>
        <w:fldChar w:fldCharType="begin" w:fldLock="1"/>
      </w:r>
      <w:r>
        <w:rPr>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"(20)", "plainTextFormattedCitation" : "(20)", "previouslyFormattedCitation" : "(20)" }, "properties" : { "noteIndex" : 0 }, "schema" : "https://github.com/citation-style-language/schema/raw/master/csl-citation.json" }</w:instrText>
      </w:r>
      <w:r w:rsidR="00A1507D">
        <w:rPr>
          <w:lang w:val="es-ES"/>
        </w:rPr>
        <w:fldChar w:fldCharType="separate"/>
      </w:r>
      <w:r w:rsidRPr="009B1078">
        <w:rPr>
          <w:noProof/>
          <w:lang w:val="es-ES"/>
        </w:rPr>
        <w:t>(20)</w:t>
      </w:r>
      <w:r w:rsidR="00A1507D">
        <w:rPr>
          <w:lang w:val="es-ES"/>
        </w:rPr>
        <w:fldChar w:fldCharType="end"/>
      </w:r>
      <w:r>
        <w:rPr>
          <w:lang w:val="es-ES"/>
        </w:rPr>
        <w:t xml:space="preserve">, asegurando su funcionalidad y aumentando la probabilidad de conseguir los resultados esperados </w:t>
      </w:r>
      <w:r w:rsidR="00A1507D">
        <w:rPr>
          <w:lang w:val="es-ES"/>
        </w:rPr>
        <w:fldChar w:fldCharType="begin" w:fldLock="1"/>
      </w:r>
      <w:r w:rsidR="006C43BF">
        <w:rPr>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"(21)", "plainTextFormattedCitation" : "(21)", "previouslyFormattedCitation" : "(21)" }, "properties" : { "noteIndex" : 0 }, "schema" : "https://github.com/citation-style-language/schema/raw/master/csl-citation.json" }</w:instrText>
      </w:r>
      <w:r w:rsidR="00A1507D">
        <w:rPr>
          <w:lang w:val="es-ES"/>
        </w:rPr>
        <w:fldChar w:fldCharType="separate"/>
      </w:r>
      <w:r w:rsidRPr="00FA670B">
        <w:rPr>
          <w:noProof/>
          <w:lang w:val="es-ES"/>
        </w:rPr>
        <w:t>(21)</w:t>
      </w:r>
      <w:r w:rsidR="00A1507D">
        <w:rPr>
          <w:lang w:val="es-ES"/>
        </w:rPr>
        <w:fldChar w:fldCharType="end"/>
      </w:r>
      <w:r>
        <w:rPr>
          <w:lang w:val="es-ES"/>
        </w:rPr>
        <w:t xml:space="preserve">. </w:t>
      </w:r>
    </w:p>
    <w:p w:rsidR="00277EC5" w:rsidRDefault="00277EC5" w:rsidP="00F50C2A">
      <w:pPr>
        <w:jc w:val="both"/>
        <w:rPr>
          <w:lang w:val="es-ES"/>
        </w:rPr>
      </w:pPr>
    </w:p>
    <w:p w:rsidR="00277EC5" w:rsidRDefault="00277EC5" w:rsidP="00F50C2A">
      <w:pPr>
        <w:jc w:val="both"/>
        <w:rPr>
          <w:lang w:val="es-ES"/>
        </w:rPr>
      </w:pPr>
      <w:r>
        <w:rPr>
          <w:lang w:val="es-ES"/>
        </w:rPr>
        <w:t>Estos enfoques se están empezando a utilizar de forma consistente en el sector, con la principal idea de evitar fracasos en desarrollo de sistemas informáticos</w:t>
      </w:r>
      <w:ins w:id="88" w:author="Cesar Carcamo" w:date="2017-06-06T15:44:00Z">
        <w:r w:rsidR="00AA56FA">
          <w:rPr>
            <w:lang w:val="es-ES"/>
          </w:rPr>
          <w:t>,</w:t>
        </w:r>
      </w:ins>
      <w:r>
        <w:rPr>
          <w:lang w:val="es-ES"/>
        </w:rPr>
        <w:t xml:space="preserve"> ya que implica una mejora de la eficiencia</w:t>
      </w:r>
      <w:r w:rsidR="00C5586B">
        <w:rPr>
          <w:lang w:val="es-ES"/>
        </w:rPr>
        <w:t>, optimización de</w:t>
      </w:r>
      <w:r>
        <w:rPr>
          <w:lang w:val="es-ES"/>
        </w:rPr>
        <w:t xml:space="preserve"> los procesos</w:t>
      </w:r>
      <w:r w:rsidR="00C5586B">
        <w:rPr>
          <w:lang w:val="es-ES"/>
        </w:rPr>
        <w:t xml:space="preserve"> y servicios, reducción de</w:t>
      </w:r>
      <w:r>
        <w:rPr>
          <w:lang w:val="es-ES"/>
        </w:rPr>
        <w:t xml:space="preserve"> costos y</w:t>
      </w:r>
      <w:r w:rsidR="00C5586B">
        <w:rPr>
          <w:lang w:val="es-ES"/>
        </w:rPr>
        <w:t>,</w:t>
      </w:r>
      <w:r>
        <w:rPr>
          <w:lang w:val="es-ES"/>
        </w:rPr>
        <w:t xml:space="preserve"> principalmente, </w:t>
      </w:r>
      <w:ins w:id="89" w:author="Cesar Carcamo" w:date="2017-06-06T15:44:00Z">
        <w:r w:rsidR="00AA56FA">
          <w:rPr>
            <w:lang w:val="es-ES"/>
          </w:rPr>
          <w:t>una</w:t>
        </w:r>
      </w:ins>
      <w:del w:id="90" w:author="Cesar Carcamo" w:date="2017-06-06T15:44:00Z">
        <w:r w:rsidDel="00AA56FA">
          <w:rPr>
            <w:lang w:val="es-ES"/>
          </w:rPr>
          <w:delText>se</w:delText>
        </w:r>
      </w:del>
      <w:r>
        <w:rPr>
          <w:lang w:val="es-ES"/>
        </w:rPr>
        <w:t xml:space="preserve"> mejora</w:t>
      </w:r>
      <w:ins w:id="91" w:author="Cesar Carcamo" w:date="2017-06-06T15:44:00Z">
        <w:r w:rsidR="00AA56FA">
          <w:rPr>
            <w:lang w:val="es-ES"/>
          </w:rPr>
          <w:t xml:space="preserve"> de</w:t>
        </w:r>
      </w:ins>
      <w:r>
        <w:rPr>
          <w:lang w:val="es-ES"/>
        </w:rPr>
        <w:t xml:space="preserve"> la satisfacción y fidelización del paciente en el sistema</w:t>
      </w:r>
      <w:del w:id="92" w:author="Cesar Carcamo" w:date="2017-06-06T15:44:00Z">
        <w:r w:rsidDel="00056B54">
          <w:rPr>
            <w:lang w:val="es-ES"/>
          </w:rPr>
          <w:delText>s</w:delText>
        </w:r>
      </w:del>
      <w:r>
        <w:rPr>
          <w:lang w:val="es-ES"/>
        </w:rPr>
        <w:t xml:space="preserve"> de salud.</w:t>
      </w:r>
    </w:p>
    <w:p w:rsidR="00F50C2A" w:rsidRPr="00F50C2A" w:rsidRDefault="00F50C2A" w:rsidP="00F50C2A">
      <w:pPr>
        <w:jc w:val="both"/>
        <w:rPr>
          <w:highlight w:val="green"/>
          <w:lang w:val="es-ES"/>
        </w:rPr>
      </w:pPr>
    </w:p>
    <w:p w:rsidR="00F50C2A" w:rsidRPr="00165245" w:rsidRDefault="00F50C2A" w:rsidP="00F50C2A">
      <w:pPr>
        <w:pStyle w:val="Prrafodelista"/>
        <w:numPr>
          <w:ilvl w:val="3"/>
          <w:numId w:val="1"/>
        </w:numPr>
        <w:jc w:val="both"/>
        <w:rPr>
          <w:highlight w:val="cyan"/>
          <w:lang w:val="es-ES"/>
        </w:rPr>
      </w:pPr>
      <w:r w:rsidRPr="00165245">
        <w:rPr>
          <w:highlight w:val="cyan"/>
          <w:lang w:val="es-ES"/>
        </w:rPr>
        <w:t>Diseño centrado en el usuario en el sector Salud en Perú</w:t>
      </w:r>
    </w:p>
    <w:p w:rsidR="00F50C2A" w:rsidRPr="00F50C2A" w:rsidRDefault="00F50C2A" w:rsidP="00F50C2A">
      <w:pPr>
        <w:jc w:val="both"/>
        <w:rPr>
          <w:highlight w:val="green"/>
          <w:lang w:val="es-ES"/>
        </w:rPr>
      </w:pPr>
    </w:p>
    <w:p w:rsidR="00261199" w:rsidRDefault="00BF47DC" w:rsidP="005F0C3A">
      <w:pPr>
        <w:jc w:val="both"/>
        <w:rPr>
          <w:lang w:val="es-ES"/>
        </w:rPr>
      </w:pPr>
      <w:r>
        <w:rPr>
          <w:lang w:val="es-ES"/>
        </w:rPr>
        <w:t xml:space="preserve">En el caso del Perú, </w:t>
      </w:r>
      <w:r w:rsidR="00E52521">
        <w:rPr>
          <w:lang w:val="es-ES"/>
        </w:rPr>
        <w:t xml:space="preserve">todavía </w:t>
      </w:r>
      <w:r w:rsidR="00FA670B">
        <w:rPr>
          <w:lang w:val="es-ES"/>
        </w:rPr>
        <w:t>existe</w:t>
      </w:r>
      <w:r w:rsidR="00EF13A1">
        <w:rPr>
          <w:lang w:val="es-ES"/>
        </w:rPr>
        <w:t xml:space="preserve"> una alta</w:t>
      </w:r>
      <w:r w:rsidR="00E52521">
        <w:rPr>
          <w:lang w:val="es-ES"/>
        </w:rPr>
        <w:t xml:space="preserve"> resistencia al cambio</w:t>
      </w:r>
      <w:r w:rsidR="00EF13A1">
        <w:rPr>
          <w:lang w:val="es-ES"/>
        </w:rPr>
        <w:t xml:space="preserve"> en el aspecto tecnológico, </w:t>
      </w:r>
      <w:r w:rsidR="00FA670B">
        <w:rPr>
          <w:lang w:val="es-ES"/>
        </w:rPr>
        <w:t>por la idea equivocada</w:t>
      </w:r>
      <w:r w:rsidR="00EF13A1">
        <w:rPr>
          <w:lang w:val="es-ES"/>
        </w:rPr>
        <w:t xml:space="preserve"> de</w:t>
      </w:r>
      <w:r w:rsidR="00FA670B">
        <w:rPr>
          <w:lang w:val="es-ES"/>
        </w:rPr>
        <w:t xml:space="preserve"> que por la</w:t>
      </w:r>
      <w:r w:rsidR="00EF13A1">
        <w:rPr>
          <w:lang w:val="es-ES"/>
        </w:rPr>
        <w:t xml:space="preserve"> adopción de nuevas tecnologías, los trabajos podrían verse mermados y </w:t>
      </w:r>
      <w:r w:rsidR="00FA670B">
        <w:rPr>
          <w:lang w:val="es-ES"/>
        </w:rPr>
        <w:t xml:space="preserve">hasta </w:t>
      </w:r>
      <w:r w:rsidR="00EF13A1">
        <w:rPr>
          <w:lang w:val="es-ES"/>
        </w:rPr>
        <w:t>reemplaz</w:t>
      </w:r>
      <w:r w:rsidR="00E52521">
        <w:rPr>
          <w:lang w:val="es-ES"/>
        </w:rPr>
        <w:t>ados. Es por esto que</w:t>
      </w:r>
      <w:r w:rsidR="00EF13A1">
        <w:rPr>
          <w:lang w:val="es-ES"/>
        </w:rPr>
        <w:t xml:space="preserve"> la implementación de nuevos sistemas para la mejora de procesos es limitada ya que los pocos sistemas que llegan a implementarse, no </w:t>
      </w:r>
      <w:r w:rsidR="00E52521">
        <w:rPr>
          <w:lang w:val="es-ES"/>
        </w:rPr>
        <w:t>llegan a ser</w:t>
      </w:r>
      <w:r w:rsidR="00EF13A1">
        <w:rPr>
          <w:lang w:val="es-ES"/>
        </w:rPr>
        <w:t xml:space="preserve"> aprovechados </w:t>
      </w:r>
      <w:r w:rsidR="00FA670B">
        <w:rPr>
          <w:lang w:val="es-ES"/>
        </w:rPr>
        <w:t>en su totalidad. Seguir los enfoques de UX y UCD podría marcar una diferencia significativa en la adopción de sistemas informáticos</w:t>
      </w:r>
      <w:r w:rsidR="00E52521">
        <w:rPr>
          <w:lang w:val="es-ES"/>
        </w:rPr>
        <w:t xml:space="preserve"> en el sector salud</w:t>
      </w:r>
      <w:r w:rsidR="00FA670B">
        <w:rPr>
          <w:lang w:val="es-ES"/>
        </w:rPr>
        <w:t>, tanto</w:t>
      </w:r>
      <w:r w:rsidR="00E52521">
        <w:rPr>
          <w:lang w:val="es-ES"/>
        </w:rPr>
        <w:t xml:space="preserve"> en</w:t>
      </w:r>
      <w:r w:rsidR="00FA670B">
        <w:rPr>
          <w:lang w:val="es-ES"/>
        </w:rPr>
        <w:t xml:space="preserve"> sistemas clínicos como </w:t>
      </w:r>
      <w:r w:rsidR="00E52521">
        <w:rPr>
          <w:lang w:val="es-ES"/>
        </w:rPr>
        <w:t xml:space="preserve">en </w:t>
      </w:r>
      <w:r w:rsidR="00FA670B">
        <w:rPr>
          <w:lang w:val="es-ES"/>
        </w:rPr>
        <w:t>sistemas de gestión de diversos recursos.</w:t>
      </w:r>
      <w:r w:rsidR="006A1E94">
        <w:rPr>
          <w:lang w:val="es-ES"/>
        </w:rPr>
        <w:t xml:space="preserve"> El uso de estos enfoques se ve limitado debido a que no se le da la imp</w:t>
      </w:r>
      <w:r w:rsidR="00E52521">
        <w:rPr>
          <w:lang w:val="es-ES"/>
        </w:rPr>
        <w:t>ortancia necesaria a las pruebas</w:t>
      </w:r>
      <w:r w:rsidR="006A1E94">
        <w:rPr>
          <w:lang w:val="es-ES"/>
        </w:rPr>
        <w:t xml:space="preserve"> de aplicativos con usuarios, </w:t>
      </w:r>
      <w:r w:rsidR="00E52521">
        <w:rPr>
          <w:lang w:val="es-ES"/>
        </w:rPr>
        <w:t xml:space="preserve">a la </w:t>
      </w:r>
      <w:r w:rsidR="006A1E94">
        <w:rPr>
          <w:lang w:val="es-ES"/>
        </w:rPr>
        <w:t>falta de tiempo y recursos en la implementación de di</w:t>
      </w:r>
      <w:r w:rsidR="00E52521">
        <w:rPr>
          <w:lang w:val="es-ES"/>
        </w:rPr>
        <w:t xml:space="preserve">chos sistemas, falta de </w:t>
      </w:r>
      <w:proofErr w:type="spellStart"/>
      <w:r w:rsidR="00E52521">
        <w:rPr>
          <w:lang w:val="es-ES"/>
        </w:rPr>
        <w:t>experti</w:t>
      </w:r>
      <w:ins w:id="93" w:author="Cesar Carcamo" w:date="2017-06-06T15:47:00Z">
        <w:r w:rsidR="00C601FD">
          <w:rPr>
            <w:lang w:val="es-ES"/>
          </w:rPr>
          <w:t>se</w:t>
        </w:r>
      </w:ins>
      <w:proofErr w:type="spellEnd"/>
      <w:del w:id="94" w:author="Cesar Carcamo" w:date="2017-06-06T15:47:00Z">
        <w:r w:rsidR="00E52521" w:rsidDel="00C601FD">
          <w:rPr>
            <w:lang w:val="es-ES"/>
          </w:rPr>
          <w:delText>z</w:delText>
        </w:r>
      </w:del>
      <w:r w:rsidR="00E52521">
        <w:rPr>
          <w:lang w:val="es-ES"/>
        </w:rPr>
        <w:t xml:space="preserve"> en dichos enfoques</w:t>
      </w:r>
      <w:r w:rsidR="006A1E94">
        <w:rPr>
          <w:lang w:val="es-ES"/>
        </w:rPr>
        <w:t xml:space="preserve"> y principalmente, la idea de que un sistema solo debe desarrollarse para cumplir los objetivos de la empresa y no darle valor a las apreciaciones de los usuarios finales.</w:t>
      </w:r>
    </w:p>
    <w:p w:rsidR="00261199" w:rsidRPr="004777AE" w:rsidRDefault="00261199" w:rsidP="005F0C3A">
      <w:pPr>
        <w:jc w:val="both"/>
        <w:rPr>
          <w:lang w:val="es-ES"/>
        </w:rPr>
      </w:pPr>
    </w:p>
    <w:p w:rsidR="004E5147" w:rsidRDefault="004E5147" w:rsidP="005F0C3A">
      <w:pPr>
        <w:pStyle w:val="Prrafodelista"/>
        <w:numPr>
          <w:ilvl w:val="1"/>
          <w:numId w:val="1"/>
        </w:numPr>
        <w:jc w:val="both"/>
        <w:rPr>
          <w:lang w:val="es-ES"/>
        </w:rPr>
      </w:pPr>
      <w:r w:rsidRPr="007A694C">
        <w:rPr>
          <w:lang w:val="es-ES"/>
        </w:rPr>
        <w:t>Sistema de Atención a Solicitudes</w:t>
      </w:r>
      <w:r w:rsidRPr="00677804">
        <w:rPr>
          <w:lang w:val="es-ES"/>
        </w:rPr>
        <w:t xml:space="preserve"> en S</w:t>
      </w:r>
      <w:r>
        <w:rPr>
          <w:lang w:val="es-ES"/>
        </w:rPr>
        <w:t>USALUD</w:t>
      </w:r>
      <w:r w:rsidRPr="00677804">
        <w:rPr>
          <w:lang w:val="es-ES"/>
        </w:rPr>
        <w:t xml:space="preserve"> – Perú</w:t>
      </w:r>
      <w:r>
        <w:rPr>
          <w:lang w:val="es-ES"/>
        </w:rPr>
        <w:t xml:space="preserve"> </w:t>
      </w:r>
      <w:r w:rsidR="00A1507D">
        <w:rPr>
          <w:lang w:val="es-ES"/>
        </w:rPr>
        <w:fldChar w:fldCharType="begin" w:fldLock="1"/>
      </w:r>
      <w:r w:rsidR="006C43BF">
        <w:rPr>
          <w:lang w:val="es-ES"/>
        </w:rPr>
        <w:instrText>ADDIN CSL_CITATION { "citationItems" : [ { "id" : "ITEM-1", "itemData" : { "URL" : "http://portales.susalud.gob.pe/web/portal/nosotros", "accessed" : { "date-parts" : [ [ "2017", "3", "14" ] ] }, "id" : "ITEM-1", "issued" : { "date-parts" : [ [ "0" ] ] }, "note" : "NULL", "title" : "SUSALUD | Inicio", "type" : "webpage" }, "uris" : [ "http://www.mendeley.com/documents/?uuid=68da060f-d2f6-3751-81f4-3509af48c3a5" ] } ], "mendeley" : { "formattedCitation" : "(22)", "plainTextFormattedCitation" : "(22)", "previouslyFormattedCitation" : "(22)" }, "properties" : { "noteIndex" : 0 }, "schema" : "https://github.com/citation-style-language/schema/raw/master/csl-citation.json" }</w:instrText>
      </w:r>
      <w:r w:rsidR="00A1507D">
        <w:rPr>
          <w:lang w:val="es-ES"/>
        </w:rPr>
        <w:fldChar w:fldCharType="separate"/>
      </w:r>
      <w:r w:rsidR="00FA670B" w:rsidRPr="00FA670B">
        <w:rPr>
          <w:noProof/>
          <w:lang w:val="es-ES"/>
        </w:rPr>
        <w:t>(22)</w:t>
      </w:r>
      <w:r w:rsidR="00A1507D">
        <w:rPr>
          <w:lang w:val="es-ES"/>
        </w:rPr>
        <w:fldChar w:fldCharType="end"/>
      </w:r>
    </w:p>
    <w:p w:rsidR="004E5147" w:rsidRDefault="004E5147" w:rsidP="005F0C3A">
      <w:pPr>
        <w:pStyle w:val="Prrafodelista"/>
        <w:ind w:left="792"/>
        <w:jc w:val="both"/>
        <w:rPr>
          <w:lang w:val="es-ES"/>
        </w:rPr>
      </w:pPr>
    </w:p>
    <w:p w:rsidR="004E5147" w:rsidRDefault="004E5147" w:rsidP="005F0C3A">
      <w:pPr>
        <w:pStyle w:val="Prrafodelista"/>
        <w:numPr>
          <w:ilvl w:val="2"/>
          <w:numId w:val="1"/>
        </w:numPr>
        <w:jc w:val="both"/>
        <w:rPr>
          <w:lang w:val="es-ES"/>
        </w:rPr>
      </w:pPr>
      <w:r>
        <w:rPr>
          <w:lang w:val="es-ES"/>
        </w:rPr>
        <w:t>Descripción</w:t>
      </w:r>
    </w:p>
    <w:p w:rsidR="004E5147" w:rsidRDefault="004E5147" w:rsidP="005F0C3A">
      <w:pPr>
        <w:pStyle w:val="Prrafodelista"/>
        <w:ind w:left="1224"/>
        <w:jc w:val="both"/>
        <w:rPr>
          <w:lang w:val="es-ES"/>
        </w:rPr>
      </w:pPr>
    </w:p>
    <w:p w:rsidR="004E5147" w:rsidDel="009B40AE" w:rsidRDefault="004E5147" w:rsidP="005F0C3A">
      <w:pPr>
        <w:jc w:val="both"/>
        <w:rPr>
          <w:del w:id="95" w:author="Cesar Carcamo" w:date="2017-05-10T09:13:00Z"/>
          <w:lang w:val="es-ES"/>
        </w:rPr>
      </w:pPr>
      <w:r>
        <w:rPr>
          <w:lang w:val="es-ES"/>
        </w:rPr>
        <w:t>La S</w:t>
      </w:r>
      <w:r w:rsidRPr="00677804">
        <w:rPr>
          <w:lang w:val="es-ES"/>
        </w:rPr>
        <w:t>uper</w:t>
      </w:r>
      <w:r>
        <w:rPr>
          <w:lang w:val="es-ES"/>
        </w:rPr>
        <w:t xml:space="preserve">intendencia Nacional de Salud (SUSALUD) es la encargada de proteger los derechos en salud del ciudadano peruano, orientando sus acciones hacia el </w:t>
      </w:r>
      <w:r>
        <w:rPr>
          <w:lang w:val="es-ES"/>
        </w:rPr>
        <w:lastRenderedPageBreak/>
        <w:t>empoderamiento para colocar al ciudadano en el centro del sistema de salud, sin importar las condiciones de su seguro medico ni el lugar donde se atiende. SUSALUD tiene autoridad tanto en instituciones públic</w:t>
      </w:r>
      <w:del w:id="96" w:author="Cesar Carcamo" w:date="2017-05-10T09:13:00Z">
        <w:r w:rsidDel="009B40AE">
          <w:rPr>
            <w:lang w:val="es-ES"/>
          </w:rPr>
          <w:delText>o</w:delText>
        </w:r>
      </w:del>
      <w:ins w:id="97" w:author="Cesar Carcamo" w:date="2017-05-10T09:13:00Z">
        <w:r w:rsidR="009B40AE">
          <w:rPr>
            <w:lang w:val="es-ES"/>
          </w:rPr>
          <w:t>a</w:t>
        </w:r>
      </w:ins>
      <w:r>
        <w:rPr>
          <w:lang w:val="es-ES"/>
        </w:rPr>
        <w:t>s, priva</w:t>
      </w:r>
    </w:p>
    <w:p w:rsidR="004E5147" w:rsidRDefault="004E5147" w:rsidP="005F0C3A">
      <w:pPr>
        <w:jc w:val="both"/>
        <w:rPr>
          <w:lang w:val="es-ES"/>
        </w:rPr>
      </w:pPr>
      <w:r>
        <w:rPr>
          <w:lang w:val="es-ES"/>
        </w:rPr>
        <w:t xml:space="preserve">das y mixtas, en Instituciones Prestadoras de Salud (IPRESS) y en Instituciones Administradoras de Fondos de Aseguramiento en Salud (IAFAS). Cuenta con 4 </w:t>
      </w:r>
      <w:r w:rsidR="007B7B83">
        <w:rPr>
          <w:lang w:val="es-ES"/>
        </w:rPr>
        <w:t>líneas</w:t>
      </w:r>
      <w:r>
        <w:rPr>
          <w:lang w:val="es-ES"/>
        </w:rPr>
        <w:t xml:space="preserve"> de acción:</w:t>
      </w:r>
    </w:p>
    <w:p w:rsidR="004E5147" w:rsidRDefault="004E5147" w:rsidP="005F0C3A">
      <w:pPr>
        <w:jc w:val="both"/>
        <w:rPr>
          <w:lang w:val="es-ES"/>
        </w:rPr>
      </w:pPr>
    </w:p>
    <w:p w:rsidR="004E5147" w:rsidRDefault="004E5147" w:rsidP="005F0C3A">
      <w:pPr>
        <w:pStyle w:val="Prrafodelista"/>
        <w:numPr>
          <w:ilvl w:val="0"/>
          <w:numId w:val="18"/>
        </w:numPr>
        <w:spacing w:line="276" w:lineRule="auto"/>
        <w:jc w:val="both"/>
        <w:rPr>
          <w:lang w:val="es-ES"/>
        </w:rPr>
      </w:pPr>
      <w:r>
        <w:rPr>
          <w:lang w:val="es-ES"/>
        </w:rPr>
        <w:t>Promoción y protección de los derechos en salud.</w:t>
      </w:r>
    </w:p>
    <w:p w:rsidR="004E5147" w:rsidRDefault="004E5147" w:rsidP="005F0C3A">
      <w:pPr>
        <w:pStyle w:val="Prrafodelista"/>
        <w:numPr>
          <w:ilvl w:val="0"/>
          <w:numId w:val="18"/>
        </w:numPr>
        <w:spacing w:line="276" w:lineRule="auto"/>
        <w:jc w:val="both"/>
        <w:rPr>
          <w:lang w:val="es-ES"/>
        </w:rPr>
      </w:pPr>
      <w:r>
        <w:rPr>
          <w:lang w:val="es-ES"/>
        </w:rPr>
        <w:t>Prevención, mediante supervisión a los establecimientos de salud.</w:t>
      </w:r>
    </w:p>
    <w:p w:rsidR="004E5147" w:rsidRDefault="004E5147" w:rsidP="005F0C3A">
      <w:pPr>
        <w:pStyle w:val="Prrafodelista"/>
        <w:numPr>
          <w:ilvl w:val="0"/>
          <w:numId w:val="18"/>
        </w:numPr>
        <w:spacing w:line="276" w:lineRule="auto"/>
        <w:jc w:val="both"/>
        <w:rPr>
          <w:lang w:val="es-ES"/>
        </w:rPr>
      </w:pPr>
      <w:r>
        <w:rPr>
          <w:lang w:val="es-ES"/>
        </w:rPr>
        <w:t>Restitución al derecho, por medio de fiscalización, medidas correctivas y sanciones cuando se ameriten.</w:t>
      </w:r>
    </w:p>
    <w:p w:rsidR="004E5147" w:rsidRDefault="004E5147" w:rsidP="005F0C3A">
      <w:pPr>
        <w:pStyle w:val="Prrafodelista"/>
        <w:numPr>
          <w:ilvl w:val="0"/>
          <w:numId w:val="18"/>
        </w:numPr>
        <w:spacing w:line="276" w:lineRule="auto"/>
        <w:jc w:val="both"/>
        <w:rPr>
          <w:lang w:val="es-ES"/>
        </w:rPr>
      </w:pPr>
      <w:r>
        <w:rPr>
          <w:lang w:val="es-ES"/>
        </w:rPr>
        <w:t>Investigación y Desarrollo, por medio de sistemas de información.</w:t>
      </w:r>
    </w:p>
    <w:p w:rsidR="00690691" w:rsidRDefault="00690691" w:rsidP="005F0C3A">
      <w:pPr>
        <w:spacing w:line="276" w:lineRule="auto"/>
        <w:jc w:val="both"/>
        <w:rPr>
          <w:lang w:val="es-ES"/>
        </w:rPr>
      </w:pPr>
    </w:p>
    <w:p w:rsidR="00690691" w:rsidDel="00455164" w:rsidRDefault="00690691" w:rsidP="005F0C3A">
      <w:pPr>
        <w:spacing w:line="276" w:lineRule="auto"/>
        <w:jc w:val="both"/>
        <w:rPr>
          <w:del w:id="98" w:author="Cesar Carcamo" w:date="2017-05-10T09:19:00Z"/>
          <w:lang w:val="es-ES"/>
        </w:rPr>
      </w:pPr>
      <w:r>
        <w:rPr>
          <w:lang w:val="es-ES"/>
        </w:rPr>
        <w:t>En la ac</w:t>
      </w:r>
      <w:r w:rsidR="00EB78DC">
        <w:rPr>
          <w:lang w:val="es-ES"/>
        </w:rPr>
        <w:t>tualidad, existen en total 20488</w:t>
      </w:r>
      <w:r>
        <w:rPr>
          <w:lang w:val="es-ES"/>
        </w:rPr>
        <w:t xml:space="preserve"> IPRESS a nivel nacional, las cuales se dividen </w:t>
      </w:r>
      <w:del w:id="99" w:author="Cesar Carcamo" w:date="2017-05-10T09:14:00Z">
        <w:r w:rsidDel="002F0CC8">
          <w:rPr>
            <w:lang w:val="es-ES"/>
          </w:rPr>
          <w:delText>de la manera que se detalla en el Cuadro Nº1, dond</w:delText>
        </w:r>
        <w:r w:rsidR="00EB78DC" w:rsidDel="002F0CC8">
          <w:rPr>
            <w:lang w:val="es-ES"/>
          </w:rPr>
          <w:delText xml:space="preserve">e se puede apreciar que el </w:delText>
        </w:r>
      </w:del>
      <w:del w:id="100" w:author="Cesar Carcamo" w:date="2017-05-10T09:15:00Z">
        <w:r w:rsidR="00EB78DC" w:rsidDel="002F0CC8">
          <w:rPr>
            <w:lang w:val="es-ES"/>
          </w:rPr>
          <w:delText>56.89</w:delText>
        </w:r>
        <w:r w:rsidDel="002F0CC8">
          <w:rPr>
            <w:lang w:val="es-ES"/>
          </w:rPr>
          <w:delText xml:space="preserve">% de las IPRESS </w:delText>
        </w:r>
        <w:r w:rsidR="00EB78DC" w:rsidDel="002F0CC8">
          <w:rPr>
            <w:lang w:val="es-ES"/>
          </w:rPr>
          <w:delText>son de índole</w:delText>
        </w:r>
      </w:del>
      <w:ins w:id="101" w:author="Cesar Carcamo" w:date="2017-05-10T09:15:00Z">
        <w:r w:rsidR="002F0CC8">
          <w:rPr>
            <w:lang w:val="es-ES"/>
          </w:rPr>
          <w:t>en</w:t>
        </w:r>
      </w:ins>
      <w:r w:rsidR="00EB78DC">
        <w:rPr>
          <w:lang w:val="es-ES"/>
        </w:rPr>
        <w:t xml:space="preserve"> privada</w:t>
      </w:r>
      <w:ins w:id="102" w:author="Cesar Carcamo" w:date="2017-05-10T09:15:00Z">
        <w:r w:rsidR="002F0CC8">
          <w:rPr>
            <w:lang w:val="es-ES"/>
          </w:rPr>
          <w:t>s (56.89%</w:t>
        </w:r>
        <w:r w:rsidR="00D473EB">
          <w:rPr>
            <w:lang w:val="es-ES"/>
          </w:rPr>
          <w:t xml:space="preserve"> de las instituciones</w:t>
        </w:r>
        <w:r w:rsidR="002F0CC8">
          <w:rPr>
            <w:lang w:val="es-ES"/>
          </w:rPr>
          <w:t>)</w:t>
        </w:r>
      </w:ins>
      <w:r w:rsidR="00EB78DC">
        <w:rPr>
          <w:lang w:val="es-ES"/>
        </w:rPr>
        <w:t xml:space="preserve"> y </w:t>
      </w:r>
      <w:ins w:id="103" w:author="Cesar Carcamo" w:date="2017-05-10T09:15:00Z">
        <w:r w:rsidR="00D473EB">
          <w:rPr>
            <w:lang w:val="es-ES"/>
          </w:rPr>
          <w:t xml:space="preserve">públicas </w:t>
        </w:r>
      </w:ins>
      <w:del w:id="104" w:author="Cesar Carcamo" w:date="2017-05-10T09:19:00Z">
        <w:r w:rsidR="00EB78DC" w:rsidDel="00455164">
          <w:rPr>
            <w:lang w:val="es-ES"/>
          </w:rPr>
          <w:delText xml:space="preserve">el </w:delText>
        </w:r>
      </w:del>
      <w:ins w:id="105" w:author="Cesar Carcamo" w:date="2017-05-10T09:19:00Z">
        <w:r w:rsidR="00455164">
          <w:rPr>
            <w:lang w:val="es-ES"/>
          </w:rPr>
          <w:t>(</w:t>
        </w:r>
      </w:ins>
      <w:r w:rsidR="00EB78DC">
        <w:rPr>
          <w:lang w:val="es-ES"/>
        </w:rPr>
        <w:t>43.10</w:t>
      </w:r>
      <w:r>
        <w:rPr>
          <w:lang w:val="es-ES"/>
        </w:rPr>
        <w:t>%</w:t>
      </w:r>
      <w:ins w:id="106" w:author="Cesar Carcamo" w:date="2017-05-10T09:19:00Z">
        <w:r w:rsidR="00455164">
          <w:rPr>
            <w:lang w:val="es-ES"/>
          </w:rPr>
          <w:t>)</w:t>
        </w:r>
      </w:ins>
      <w:del w:id="107" w:author="Cesar Carcamo" w:date="2017-05-10T09:19:00Z">
        <w:r w:rsidDel="00455164">
          <w:rPr>
            <w:lang w:val="es-ES"/>
          </w:rPr>
          <w:delText xml:space="preserve"> son de índole pública</w:delText>
        </w:r>
      </w:del>
      <w:del w:id="108" w:author="Cesar Carcamo" w:date="2017-05-10T09:20:00Z">
        <w:r w:rsidDel="00455164">
          <w:rPr>
            <w:lang w:val="es-ES"/>
          </w:rPr>
          <w:delText>.</w:delText>
        </w:r>
      </w:del>
      <w:r>
        <w:rPr>
          <w:lang w:val="es-ES"/>
        </w:rPr>
        <w:t xml:space="preserve"> </w:t>
      </w:r>
    </w:p>
    <w:p w:rsidR="00690691" w:rsidDel="00455164" w:rsidRDefault="00690691" w:rsidP="005F0C3A">
      <w:pPr>
        <w:spacing w:line="276" w:lineRule="auto"/>
        <w:jc w:val="both"/>
        <w:rPr>
          <w:del w:id="109" w:author="Cesar Carcamo" w:date="2017-05-10T09:19:00Z"/>
          <w:lang w:val="es-ES"/>
        </w:rPr>
      </w:pPr>
    </w:p>
    <w:p w:rsidR="00690691" w:rsidDel="00455164" w:rsidRDefault="00A71243" w:rsidP="005F0C3A">
      <w:pPr>
        <w:spacing w:line="276" w:lineRule="auto"/>
        <w:jc w:val="both"/>
        <w:rPr>
          <w:del w:id="110" w:author="Cesar Carcamo" w:date="2017-05-10T09:19:00Z"/>
          <w:lang w:val="es-ES"/>
        </w:rPr>
      </w:pPr>
      <w:del w:id="111" w:author="Cesar Carcamo" w:date="2017-05-10T09:14:00Z">
        <w:r>
          <w:rPr>
            <w:noProof/>
            <w:lang w:val="en-US"/>
          </w:rPr>
          <w:drawing>
            <wp:inline distT="0" distB="0" distL="0" distR="0">
              <wp:extent cx="2632265" cy="2291344"/>
              <wp:effectExtent l="19050" t="0" r="0" b="0"/>
              <wp:docPr id="6" name="Imagen 6"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5-04%20a%20la(s)%2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35407" cy="2294079"/>
                      </a:xfrm>
                      <a:prstGeom prst="rect">
                        <a:avLst/>
                      </a:prstGeom>
                      <a:noFill/>
                      <a:ln>
                        <a:noFill/>
                      </a:ln>
                    </pic:spPr>
                  </pic:pic>
                </a:graphicData>
              </a:graphic>
            </wp:inline>
          </w:drawing>
        </w:r>
      </w:del>
    </w:p>
    <w:p w:rsidR="00690691" w:rsidDel="00455164" w:rsidRDefault="00690691" w:rsidP="005F0C3A">
      <w:pPr>
        <w:spacing w:line="276" w:lineRule="auto"/>
        <w:jc w:val="both"/>
        <w:rPr>
          <w:del w:id="112" w:author="Cesar Carcamo" w:date="2017-05-10T09:19:00Z"/>
          <w:lang w:val="es-ES"/>
        </w:rPr>
      </w:pPr>
    </w:p>
    <w:p w:rsidR="00690691" w:rsidRPr="007B7B83" w:rsidRDefault="00690691" w:rsidP="005F0C3A">
      <w:pPr>
        <w:spacing w:line="276" w:lineRule="auto"/>
        <w:jc w:val="both"/>
        <w:rPr>
          <w:sz w:val="20"/>
          <w:lang w:val="es-ES"/>
        </w:rPr>
      </w:pPr>
      <w:del w:id="113" w:author="Cesar Carcamo" w:date="2017-05-10T09:19:00Z">
        <w:r w:rsidRPr="007B7B83" w:rsidDel="00455164">
          <w:rPr>
            <w:sz w:val="20"/>
            <w:lang w:val="es-ES"/>
          </w:rPr>
          <w:delText>Cuadro Nº1. Número de IPRESS por grupo de Institución</w:delText>
        </w:r>
        <w:r w:rsidDel="00455164">
          <w:rPr>
            <w:sz w:val="20"/>
            <w:lang w:val="es-ES"/>
          </w:rPr>
          <w:delText xml:space="preserve">. Fuente: Tablero de Control – SUSALUD </w:delText>
        </w:r>
      </w:del>
      <w:r w:rsidR="00A1507D">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A1507D">
        <w:rPr>
          <w:sz w:val="20"/>
          <w:lang w:val="es-ES"/>
        </w:rPr>
        <w:fldChar w:fldCharType="separate"/>
      </w:r>
      <w:r w:rsidR="00FA670B" w:rsidRPr="00FA670B">
        <w:rPr>
          <w:noProof/>
          <w:sz w:val="20"/>
          <w:lang w:val="es-ES"/>
        </w:rPr>
        <w:t>(23)</w:t>
      </w:r>
      <w:r w:rsidR="00A1507D">
        <w:rPr>
          <w:sz w:val="20"/>
          <w:lang w:val="es-ES"/>
        </w:rPr>
        <w:fldChar w:fldCharType="end"/>
      </w:r>
      <w:ins w:id="114" w:author="Cesar Carcamo" w:date="2017-05-10T09:20:00Z">
        <w:r w:rsidR="00455164">
          <w:rPr>
            <w:sz w:val="20"/>
            <w:lang w:val="es-ES"/>
          </w:rPr>
          <w:t>.</w:t>
        </w:r>
      </w:ins>
    </w:p>
    <w:p w:rsidR="00690691" w:rsidRDefault="00690691" w:rsidP="005F0C3A">
      <w:pPr>
        <w:spacing w:line="276" w:lineRule="auto"/>
        <w:jc w:val="both"/>
        <w:rPr>
          <w:lang w:val="es-ES"/>
        </w:rPr>
      </w:pPr>
    </w:p>
    <w:p w:rsidR="00690691" w:rsidRDefault="00690691" w:rsidP="005F0C3A">
      <w:pPr>
        <w:spacing w:line="276" w:lineRule="auto"/>
        <w:jc w:val="both"/>
        <w:rPr>
          <w:lang w:val="es-ES"/>
        </w:rPr>
      </w:pPr>
      <w:r>
        <w:rPr>
          <w:lang w:val="es-ES"/>
        </w:rPr>
        <w:t>SUSALUD tiene el deber de fiscalizar y asegurar de proteger los derechos de los ciudadanos en cada IPRESS, cosa que se ve dificultada por trabas del personal que no presenta adecuadamente los reclamos que se han presentado ante SUSALUD. Esto se ve reflejado en que muchas veces la única manera en que SUSALUD se enter</w:t>
      </w:r>
      <w:ins w:id="115" w:author="Cesar Carcamo" w:date="2017-05-10T09:20:00Z">
        <w:r w:rsidR="0025636A">
          <w:rPr>
            <w:lang w:val="es-ES"/>
          </w:rPr>
          <w:t>a</w:t>
        </w:r>
      </w:ins>
      <w:del w:id="116" w:author="Cesar Carcamo" w:date="2017-05-10T09:20:00Z">
        <w:r w:rsidDel="0025636A">
          <w:rPr>
            <w:lang w:val="es-ES"/>
          </w:rPr>
          <w:delText>e</w:delText>
        </w:r>
      </w:del>
      <w:r>
        <w:rPr>
          <w:lang w:val="es-ES"/>
        </w:rPr>
        <w:t xml:space="preserve"> es cuando el paciente o derechohabiente presenta el mismo reclamo a SUSALUD, haciendo que deje de ser </w:t>
      </w:r>
      <w:commentRangeStart w:id="117"/>
      <w:r>
        <w:rPr>
          <w:lang w:val="es-ES"/>
        </w:rPr>
        <w:t>un reclamo y pase a ser una queja</w:t>
      </w:r>
      <w:commentRangeEnd w:id="117"/>
      <w:r w:rsidR="002E5BE7">
        <w:rPr>
          <w:rStyle w:val="Refdecomentario"/>
        </w:rPr>
        <w:commentReference w:id="117"/>
      </w:r>
      <w:r>
        <w:rPr>
          <w:lang w:val="es-ES"/>
        </w:rPr>
        <w:t xml:space="preserve">. Cuando </w:t>
      </w:r>
      <w:r w:rsidR="00060178">
        <w:rPr>
          <w:lang w:val="es-ES"/>
        </w:rPr>
        <w:t xml:space="preserve">el ciudadano presenta una queja ante SUSALUD, se le incita a presentarla de manera directa ante la IPRESS pero ocurre que muchas IPRESS no cuentan con un sistema de gestión de reclamos, lo cual hace imposible que el reclamo sea presentado, </w:t>
      </w:r>
      <w:del w:id="118" w:author="Cesar Carcamo" w:date="2017-05-10T09:26:00Z">
        <w:r w:rsidR="00060178" w:rsidDel="002E5BE7">
          <w:rPr>
            <w:lang w:val="es-ES"/>
          </w:rPr>
          <w:delText>lo cual hace que la cantidad</w:delText>
        </w:r>
      </w:del>
      <w:ins w:id="119" w:author="Cesar Carcamo" w:date="2017-05-10T09:26:00Z">
        <w:r w:rsidR="002E5BE7">
          <w:rPr>
            <w:lang w:val="es-ES"/>
          </w:rPr>
          <w:t xml:space="preserve">resultando en un </w:t>
        </w:r>
        <w:proofErr w:type="spellStart"/>
        <w:r w:rsidR="002E5BE7">
          <w:rPr>
            <w:lang w:val="es-ES"/>
          </w:rPr>
          <w:t>incrementeo</w:t>
        </w:r>
      </w:ins>
      <w:proofErr w:type="spellEnd"/>
      <w:r w:rsidR="00060178">
        <w:rPr>
          <w:lang w:val="es-ES"/>
        </w:rPr>
        <w:t xml:space="preserve"> de </w:t>
      </w:r>
      <w:ins w:id="120" w:author="Cesar Carcamo" w:date="2017-05-10T09:26:00Z">
        <w:r w:rsidR="002E5BE7">
          <w:rPr>
            <w:lang w:val="es-ES"/>
          </w:rPr>
          <w:t xml:space="preserve">las </w:t>
        </w:r>
      </w:ins>
      <w:r w:rsidR="00060178">
        <w:rPr>
          <w:lang w:val="es-ES"/>
        </w:rPr>
        <w:t>quejas ante SUSALUD</w:t>
      </w:r>
      <w:del w:id="121" w:author="Cesar Carcamo" w:date="2017-05-10T09:26:00Z">
        <w:r w:rsidR="00060178" w:rsidDel="002E5BE7">
          <w:rPr>
            <w:lang w:val="es-ES"/>
          </w:rPr>
          <w:delText xml:space="preserve"> incremente</w:delText>
        </w:r>
      </w:del>
      <w:r w:rsidR="00060178">
        <w:rPr>
          <w:lang w:val="es-ES"/>
        </w:rPr>
        <w:t>.</w:t>
      </w:r>
    </w:p>
    <w:p w:rsidR="004E5147" w:rsidRDefault="008776E8" w:rsidP="005F0C3A">
      <w:pPr>
        <w:spacing w:line="276" w:lineRule="auto"/>
        <w:jc w:val="both"/>
        <w:rPr>
          <w:lang w:val="es-ES"/>
        </w:rPr>
      </w:pPr>
      <w:r>
        <w:rPr>
          <w:lang w:val="es-ES"/>
        </w:rPr>
        <w:t>En el Perú, existen diversas Instituciones Administradoras de Fondos de Aseguramiento en Salud (IAFAS) que cuentan con un total de 28’525,968 asegurados a nivel nacional y se dividen como se muestra en el Cuadro Nº2, donde se aprecia que la mayor cantidad de asegurados est</w:t>
      </w:r>
      <w:del w:id="122" w:author="Cesar Carcamo" w:date="2017-05-10T09:27:00Z">
        <w:r w:rsidDel="00111317">
          <w:rPr>
            <w:lang w:val="es-ES"/>
          </w:rPr>
          <w:delText>a</w:delText>
        </w:r>
      </w:del>
      <w:ins w:id="123" w:author="Cesar Carcamo" w:date="2017-05-10T09:27:00Z">
        <w:r w:rsidR="00111317">
          <w:rPr>
            <w:lang w:val="es-ES"/>
          </w:rPr>
          <w:t>á</w:t>
        </w:r>
      </w:ins>
      <w:r>
        <w:rPr>
          <w:lang w:val="es-ES"/>
        </w:rPr>
        <w:t xml:space="preserve"> entre ESSALUD y el SIS. </w:t>
      </w:r>
    </w:p>
    <w:p w:rsidR="008776E8" w:rsidRDefault="008776E8" w:rsidP="005F0C3A">
      <w:pPr>
        <w:spacing w:line="276" w:lineRule="auto"/>
        <w:jc w:val="both"/>
        <w:rPr>
          <w:lang w:val="es-ES"/>
        </w:rPr>
      </w:pPr>
    </w:p>
    <w:p w:rsidR="008776E8" w:rsidRDefault="008776E8" w:rsidP="005F0C3A">
      <w:pPr>
        <w:spacing w:line="276" w:lineRule="auto"/>
        <w:jc w:val="both"/>
        <w:rPr>
          <w:lang w:val="es-ES"/>
        </w:rPr>
      </w:pPr>
      <w:r>
        <w:rPr>
          <w:noProof/>
          <w:lang w:val="en-US"/>
        </w:rPr>
        <w:lastRenderedPageBreak/>
        <w:drawing>
          <wp:inline distT="0" distB="0" distL="0" distR="0">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42693" cy="4053528"/>
                    </a:xfrm>
                    <a:prstGeom prst="rect">
                      <a:avLst/>
                    </a:prstGeom>
                    <a:noFill/>
                    <a:ln>
                      <a:noFill/>
                    </a:ln>
                  </pic:spPr>
                </pic:pic>
              </a:graphicData>
            </a:graphic>
          </wp:inline>
        </w:drawing>
      </w:r>
    </w:p>
    <w:p w:rsidR="008776E8" w:rsidRPr="008776E8" w:rsidRDefault="008776E8" w:rsidP="005F0C3A">
      <w:pPr>
        <w:spacing w:line="276" w:lineRule="auto"/>
        <w:jc w:val="both"/>
        <w:rPr>
          <w:sz w:val="20"/>
          <w:lang w:val="es-ES"/>
        </w:rPr>
      </w:pPr>
      <w:r w:rsidRPr="008776E8">
        <w:rPr>
          <w:sz w:val="20"/>
          <w:lang w:val="es-ES"/>
        </w:rPr>
        <w:t xml:space="preserve">Cuadro Nº2. Afiliados por Tipo de IAFAS. Fuente: Tablero de Control – SUSALUD </w:t>
      </w:r>
      <w:r w:rsidR="00A1507D" w:rsidRPr="008776E8">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A1507D" w:rsidRPr="008776E8">
        <w:rPr>
          <w:sz w:val="20"/>
          <w:lang w:val="es-ES"/>
        </w:rPr>
        <w:fldChar w:fldCharType="separate"/>
      </w:r>
      <w:r w:rsidR="00FA670B" w:rsidRPr="00FA670B">
        <w:rPr>
          <w:noProof/>
          <w:sz w:val="20"/>
          <w:lang w:val="es-ES"/>
        </w:rPr>
        <w:t>(23)</w:t>
      </w:r>
      <w:r w:rsidR="00A1507D" w:rsidRPr="008776E8">
        <w:rPr>
          <w:sz w:val="20"/>
          <w:lang w:val="es-ES"/>
        </w:rPr>
        <w:fldChar w:fldCharType="end"/>
      </w:r>
    </w:p>
    <w:p w:rsidR="008776E8" w:rsidRDefault="008776E8" w:rsidP="005F0C3A">
      <w:pPr>
        <w:spacing w:line="276" w:lineRule="auto"/>
        <w:jc w:val="both"/>
        <w:rPr>
          <w:lang w:val="es-ES"/>
        </w:rPr>
      </w:pPr>
    </w:p>
    <w:p w:rsidR="004E5147" w:rsidRDefault="004E5147" w:rsidP="005F0C3A">
      <w:pPr>
        <w:spacing w:line="276" w:lineRule="auto"/>
        <w:jc w:val="both"/>
        <w:rPr>
          <w:lang w:val="es-ES"/>
        </w:rPr>
      </w:pPr>
      <w:r>
        <w:rPr>
          <w:lang w:val="es-ES"/>
        </w:rPr>
        <w:t xml:space="preserve">SUSALUD cuenta con varios canales de comunicación con el ciudadano, los cuales son vía telefónica con una línea gratuita, un sistema web </w:t>
      </w:r>
      <w:r w:rsidR="00A1507D">
        <w:rPr>
          <w:lang w:val="es-ES"/>
        </w:rPr>
        <w:fldChar w:fldCharType="begin" w:fldLock="1"/>
      </w:r>
      <w:r w:rsidR="006C43BF">
        <w:rPr>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"(24)", "plainTextFormattedCitation" : "(24)", "previouslyFormattedCitation" : "(24)" }, "properties" : { "noteIndex" : 0 }, "schema" : "https://github.com/citation-style-language/schema/raw/master/csl-citation.json" }</w:instrText>
      </w:r>
      <w:r w:rsidR="00A1507D">
        <w:rPr>
          <w:lang w:val="es-ES"/>
        </w:rPr>
        <w:fldChar w:fldCharType="separate"/>
      </w:r>
      <w:r w:rsidR="00FA670B" w:rsidRPr="00FA670B">
        <w:rPr>
          <w:noProof/>
          <w:lang w:val="es-ES"/>
        </w:rPr>
        <w:t>(24)</w:t>
      </w:r>
      <w:r w:rsidR="00A1507D">
        <w:rPr>
          <w:lang w:val="es-ES"/>
        </w:rPr>
        <w:fldChar w:fldCharType="end"/>
      </w:r>
      <w:r>
        <w:rPr>
          <w:lang w:val="es-ES"/>
        </w:rPr>
        <w:t xml:space="preserve"> , correo electrónico, redes sociales y un a</w:t>
      </w:r>
      <w:r w:rsidR="007B7B83">
        <w:rPr>
          <w:lang w:val="es-ES"/>
        </w:rPr>
        <w:t>plicativo móvil que introdujo</w:t>
      </w:r>
      <w:r>
        <w:rPr>
          <w:lang w:val="es-ES"/>
        </w:rPr>
        <w:t xml:space="preserve"> en el 2015 para el sistema operativo Android llamado SUSALUD CONTIGO </w:t>
      </w:r>
      <w:r w:rsidR="00A1507D">
        <w:rPr>
          <w:lang w:val="es-ES"/>
        </w:rPr>
        <w:fldChar w:fldCharType="begin" w:fldLock="1"/>
      </w:r>
      <w:r w:rsidR="006C43BF">
        <w:rPr>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"(25)", "plainTextFormattedCitation" : "(25)", "previouslyFormattedCitation" : "(25)" }, "properties" : { "noteIndex" : 0 }, "schema" : "https://github.com/citation-style-language/schema/raw/master/csl-citation.json" }</w:instrText>
      </w:r>
      <w:r w:rsidR="00A1507D">
        <w:rPr>
          <w:lang w:val="es-ES"/>
        </w:rPr>
        <w:fldChar w:fldCharType="separate"/>
      </w:r>
      <w:r w:rsidR="00FA670B" w:rsidRPr="00FA670B">
        <w:rPr>
          <w:noProof/>
          <w:lang w:val="es-ES"/>
        </w:rPr>
        <w:t>(25)</w:t>
      </w:r>
      <w:r w:rsidR="00A1507D">
        <w:rPr>
          <w:lang w:val="es-ES"/>
        </w:rPr>
        <w:fldChar w:fldCharType="end"/>
      </w:r>
      <w:r>
        <w:rPr>
          <w:lang w:val="es-ES"/>
        </w:rPr>
        <w:t xml:space="preserve">, donde se ha podido ver que el reclamo más común es la insatisfacción del paciente al no haber recibido una atención inmediata </w:t>
      </w:r>
      <w:r w:rsidR="00A1507D">
        <w:rPr>
          <w:lang w:val="es-ES"/>
        </w:rPr>
        <w:fldChar w:fldCharType="begin" w:fldLock="1"/>
      </w:r>
      <w:r w:rsidR="006C43BF">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"(26)", "plainTextFormattedCitation" : "(26)", "previouslyFormattedCitation" : "(26)" }, "properties" : { "noteIndex" : 0 }, "schema" : "https://github.com/citation-style-language/schema/raw/master/csl-citation.json" }</w:instrText>
      </w:r>
      <w:r w:rsidR="00A1507D">
        <w:rPr>
          <w:lang w:val="es-ES"/>
        </w:rPr>
        <w:fldChar w:fldCharType="separate"/>
      </w:r>
      <w:r w:rsidR="00FA670B" w:rsidRPr="00FA670B">
        <w:rPr>
          <w:noProof/>
          <w:lang w:val="es-ES"/>
        </w:rPr>
        <w:t>(26)</w:t>
      </w:r>
      <w:r w:rsidR="00A1507D">
        <w:rPr>
          <w:lang w:val="es-ES"/>
        </w:rPr>
        <w:fldChar w:fldCharType="end"/>
      </w:r>
      <w:r>
        <w:rPr>
          <w:lang w:val="es-ES"/>
        </w:rPr>
        <w:t>.</w:t>
      </w:r>
    </w:p>
    <w:p w:rsidR="004E5147" w:rsidRDefault="004E5147" w:rsidP="005F0C3A">
      <w:pPr>
        <w:spacing w:line="276" w:lineRule="auto"/>
        <w:jc w:val="both"/>
        <w:rPr>
          <w:lang w:val="es-ES"/>
        </w:rPr>
      </w:pPr>
    </w:p>
    <w:p w:rsidR="004E5147" w:rsidRDefault="004E5147" w:rsidP="005F0C3A">
      <w:pPr>
        <w:spacing w:line="276" w:lineRule="auto"/>
        <w:jc w:val="both"/>
        <w:rPr>
          <w:lang w:val="es-ES"/>
        </w:rPr>
      </w:pPr>
      <w:r>
        <w:rPr>
          <w:lang w:val="es-ES"/>
        </w:rPr>
        <w:t>Luego de que se introdujera el aplicativo móvil, se duplicaron el n</w:t>
      </w:r>
      <w:del w:id="124" w:author="Cesar Carcamo" w:date="2017-05-10T09:29:00Z">
        <w:r w:rsidDel="00F266B6">
          <w:rPr>
            <w:lang w:val="es-ES"/>
          </w:rPr>
          <w:delText>u</w:delText>
        </w:r>
      </w:del>
      <w:ins w:id="125" w:author="Cesar Carcamo" w:date="2017-05-10T09:30:00Z">
        <w:r w:rsidR="00F266B6">
          <w:rPr>
            <w:lang w:val="es-ES"/>
          </w:rPr>
          <w:t>ú</w:t>
        </w:r>
      </w:ins>
      <w:r>
        <w:rPr>
          <w:lang w:val="es-ES"/>
        </w:rPr>
        <w:t>mero de solicitudes de parte de la ciudadanía sobre los servicios y prestaciones dadas por las IPRESS, en el año 2014 hub</w:t>
      </w:r>
      <w:del w:id="126" w:author="Cesar Carcamo" w:date="2017-05-10T09:30:00Z">
        <w:r w:rsidDel="00F266B6">
          <w:rPr>
            <w:lang w:val="es-ES"/>
          </w:rPr>
          <w:delText>ieron</w:delText>
        </w:r>
      </w:del>
      <w:ins w:id="127" w:author="Cesar Carcamo" w:date="2017-05-10T09:30:00Z">
        <w:r w:rsidR="00F266B6">
          <w:rPr>
            <w:lang w:val="es-ES"/>
          </w:rPr>
          <w:t>o</w:t>
        </w:r>
      </w:ins>
      <w:r>
        <w:rPr>
          <w:lang w:val="es-ES"/>
        </w:rPr>
        <w:t xml:space="preserve"> 27,039 solicitud</w:t>
      </w:r>
      <w:r w:rsidR="00FE2C28">
        <w:rPr>
          <w:lang w:val="es-ES"/>
        </w:rPr>
        <w:t>es entre quejas, consultas y Petitorios de Intervención (PIN)</w:t>
      </w:r>
      <w:r>
        <w:rPr>
          <w:lang w:val="es-ES"/>
        </w:rPr>
        <w:t>, mientras que en el año 2015 hub</w:t>
      </w:r>
      <w:del w:id="128" w:author="Cesar Carcamo" w:date="2017-05-10T09:30:00Z">
        <w:r w:rsidDel="00BE49CE">
          <w:rPr>
            <w:lang w:val="es-ES"/>
          </w:rPr>
          <w:delText>iero</w:delText>
        </w:r>
      </w:del>
      <w:del w:id="129" w:author="Cesar Carcamo" w:date="2017-05-10T09:31:00Z">
        <w:r w:rsidDel="00BE49CE">
          <w:rPr>
            <w:lang w:val="es-ES"/>
          </w:rPr>
          <w:delText>n</w:delText>
        </w:r>
      </w:del>
      <w:ins w:id="130" w:author="Cesar Carcamo" w:date="2017-05-10T09:31:00Z">
        <w:r w:rsidR="00BE49CE">
          <w:rPr>
            <w:lang w:val="es-ES"/>
          </w:rPr>
          <w:t>o</w:t>
        </w:r>
      </w:ins>
      <w:r>
        <w:rPr>
          <w:lang w:val="es-ES"/>
        </w:rPr>
        <w:t xml:space="preserve"> 62,200 solicitudes en total. En el año 2016 casi se lleg</w:t>
      </w:r>
      <w:del w:id="131" w:author="Cesar Carcamo" w:date="2017-05-10T09:31:00Z">
        <w:r w:rsidDel="00BE49CE">
          <w:rPr>
            <w:lang w:val="es-ES"/>
          </w:rPr>
          <w:delText>o</w:delText>
        </w:r>
      </w:del>
      <w:ins w:id="132" w:author="Cesar Carcamo" w:date="2017-05-10T09:31:00Z">
        <w:r w:rsidR="00BE49CE">
          <w:rPr>
            <w:lang w:val="es-ES"/>
          </w:rPr>
          <w:t>ó</w:t>
        </w:r>
      </w:ins>
      <w:r>
        <w:rPr>
          <w:lang w:val="es-ES"/>
        </w:rPr>
        <w:t xml:space="preserve"> a las 100 mil solicitudes en total y hasta </w:t>
      </w:r>
      <w:r w:rsidR="00AD6B58">
        <w:rPr>
          <w:lang w:val="es-ES"/>
        </w:rPr>
        <w:t>comienzos de mayo</w:t>
      </w:r>
      <w:r>
        <w:rPr>
          <w:lang w:val="es-ES"/>
        </w:rPr>
        <w:t xml:space="preserve"> de 2017 se han presentado </w:t>
      </w:r>
      <w:r w:rsidR="00FE2C28">
        <w:rPr>
          <w:lang w:val="es-ES"/>
        </w:rPr>
        <w:t>24,483</w:t>
      </w:r>
      <w:r>
        <w:rPr>
          <w:lang w:val="es-ES"/>
        </w:rPr>
        <w:t xml:space="preserve"> solicitudes. Revisando la siguiente Tabla Nº1 se puede ver con claridad c</w:t>
      </w:r>
      <w:del w:id="133" w:author="Cesar Carcamo" w:date="2017-05-10T09:31:00Z">
        <w:r w:rsidDel="00BE49CE">
          <w:rPr>
            <w:lang w:val="es-ES"/>
          </w:rPr>
          <w:delText>o</w:delText>
        </w:r>
      </w:del>
      <w:ins w:id="134" w:author="Cesar Carcamo" w:date="2017-05-10T09:31:00Z">
        <w:r w:rsidR="00BE49CE">
          <w:rPr>
            <w:lang w:val="es-ES"/>
          </w:rPr>
          <w:t>ó</w:t>
        </w:r>
      </w:ins>
      <w:r>
        <w:rPr>
          <w:lang w:val="es-ES"/>
        </w:rPr>
        <w:t>mo es que han ido aumentando el n</w:t>
      </w:r>
      <w:del w:id="135" w:author="Cesar Carcamo" w:date="2017-05-10T09:32:00Z">
        <w:r w:rsidDel="004E6EFA">
          <w:rPr>
            <w:lang w:val="es-ES"/>
          </w:rPr>
          <w:delText>u</w:delText>
        </w:r>
      </w:del>
      <w:ins w:id="136" w:author="Cesar Carcamo" w:date="2017-05-10T09:32:00Z">
        <w:r w:rsidR="004E6EFA">
          <w:rPr>
            <w:lang w:val="es-ES"/>
          </w:rPr>
          <w:t>ú</w:t>
        </w:r>
      </w:ins>
      <w:r>
        <w:rPr>
          <w:lang w:val="es-ES"/>
        </w:rPr>
        <w:t>mero de solicitudes a través de los años.</w:t>
      </w:r>
    </w:p>
    <w:p w:rsidR="00FE2C28" w:rsidRDefault="00FE2C28" w:rsidP="005F0C3A">
      <w:pPr>
        <w:spacing w:line="276" w:lineRule="auto"/>
        <w:jc w:val="both"/>
        <w:rPr>
          <w:lang w:val="es-ES"/>
        </w:rPr>
      </w:pPr>
    </w:p>
    <w:p w:rsidR="00A71243" w:rsidRDefault="00AD6B58">
      <w:pPr>
        <w:keepNext/>
        <w:spacing w:line="276" w:lineRule="auto"/>
        <w:jc w:val="both"/>
        <w:rPr>
          <w:lang w:val="es-ES"/>
        </w:rPr>
        <w:pPrChange w:id="137" w:author="Cesar Carcamo" w:date="2017-05-10T09:34:00Z">
          <w:pPr>
            <w:spacing w:line="276" w:lineRule="auto"/>
            <w:jc w:val="both"/>
          </w:pPr>
        </w:pPrChange>
      </w:pPr>
      <w:r>
        <w:rPr>
          <w:noProof/>
          <w:lang w:val="en-US"/>
        </w:rPr>
        <w:lastRenderedPageBreak/>
        <w:drawing>
          <wp:inline distT="0" distB="0" distL="0" distR="0">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392420" cy="931545"/>
                    </a:xfrm>
                    <a:prstGeom prst="rect">
                      <a:avLst/>
                    </a:prstGeom>
                    <a:noFill/>
                    <a:ln>
                      <a:noFill/>
                    </a:ln>
                  </pic:spPr>
                </pic:pic>
              </a:graphicData>
            </a:graphic>
          </wp:inline>
        </w:drawing>
      </w:r>
    </w:p>
    <w:p w:rsidR="004E5147" w:rsidRPr="007A694C" w:rsidRDefault="004E5147" w:rsidP="005F0C3A">
      <w:pPr>
        <w:spacing w:line="276" w:lineRule="auto"/>
        <w:jc w:val="both"/>
        <w:rPr>
          <w:sz w:val="20"/>
          <w:lang w:val="es-ES"/>
        </w:rPr>
      </w:pPr>
      <w:r w:rsidRPr="007A694C">
        <w:rPr>
          <w:sz w:val="20"/>
          <w:lang w:val="es-ES"/>
        </w:rPr>
        <w:t xml:space="preserve">Tabla Nº1. Número de solicitudes recibidas por año. Fuente: Tablero de Control – SUSALUD. </w:t>
      </w:r>
      <w:r w:rsidR="00A1507D" w:rsidRPr="007A694C">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A1507D" w:rsidRPr="007A694C">
        <w:rPr>
          <w:sz w:val="20"/>
          <w:lang w:val="es-ES"/>
        </w:rPr>
        <w:fldChar w:fldCharType="separate"/>
      </w:r>
      <w:r w:rsidR="00FA670B" w:rsidRPr="00FA670B">
        <w:rPr>
          <w:noProof/>
          <w:sz w:val="20"/>
          <w:lang w:val="es-ES"/>
        </w:rPr>
        <w:t>(23)</w:t>
      </w:r>
      <w:r w:rsidR="00A1507D" w:rsidRPr="007A694C">
        <w:rPr>
          <w:sz w:val="20"/>
          <w:lang w:val="es-ES"/>
        </w:rPr>
        <w:fldChar w:fldCharType="end"/>
      </w:r>
    </w:p>
    <w:p w:rsidR="00AD6B58" w:rsidRDefault="00AD6B58" w:rsidP="005F0C3A">
      <w:pPr>
        <w:pStyle w:val="Prrafodelista"/>
        <w:ind w:left="1224"/>
        <w:jc w:val="both"/>
        <w:rPr>
          <w:lang w:val="es-ES"/>
        </w:rPr>
      </w:pPr>
    </w:p>
    <w:p w:rsidR="00244F91" w:rsidRDefault="002153C7" w:rsidP="005F0C3A">
      <w:pPr>
        <w:spacing w:line="276" w:lineRule="auto"/>
        <w:jc w:val="both"/>
        <w:rPr>
          <w:lang w:val="es-ES"/>
        </w:rPr>
      </w:pPr>
      <w:r>
        <w:rPr>
          <w:lang w:val="es-ES"/>
        </w:rPr>
        <w:t>Tomando en cuenta la cantidad de solicitudes recibidas por SUSALUD en lo que va del año, al 3 de mayo de 2017 (fecha de corte para la Tabla Nº1) se presentan alrededor de 200 solicitudes a SUSALUD por dí</w:t>
      </w:r>
      <w:r w:rsidR="000921FA">
        <w:rPr>
          <w:lang w:val="es-ES"/>
        </w:rPr>
        <w:t>a, presentándose aproximadamente 4 quejas al día sobre diversas IPRESS.</w:t>
      </w:r>
      <w:r>
        <w:rPr>
          <w:lang w:val="es-ES"/>
        </w:rPr>
        <w:t xml:space="preserve"> </w:t>
      </w:r>
      <w:r w:rsidR="007C592E">
        <w:rPr>
          <w:lang w:val="es-ES"/>
        </w:rPr>
        <w:t xml:space="preserve">Es decir, en lo que va del año 2017, se va presentando una queja </w:t>
      </w:r>
      <w:ins w:id="138" w:author="Cesar Carcamo" w:date="2017-05-10T09:36:00Z">
        <w:r w:rsidR="002D09A2">
          <w:rPr>
            <w:lang w:val="es-ES"/>
          </w:rPr>
          <w:t xml:space="preserve">por </w:t>
        </w:r>
      </w:ins>
      <w:r w:rsidR="007C592E">
        <w:rPr>
          <w:lang w:val="es-ES"/>
        </w:rPr>
        <w:t xml:space="preserve">cada 1165 asegurados, mientras que en el año 2016, se presento una queja </w:t>
      </w:r>
      <w:ins w:id="139" w:author="Cesar Carcamo" w:date="2017-05-10T09:36:00Z">
        <w:r w:rsidR="002D09A2">
          <w:rPr>
            <w:lang w:val="es-ES"/>
          </w:rPr>
          <w:t xml:space="preserve">por </w:t>
        </w:r>
      </w:ins>
      <w:r w:rsidR="007C592E">
        <w:rPr>
          <w:lang w:val="es-ES"/>
        </w:rPr>
        <w:t>cada 289 asegurados a lo largo del año.</w:t>
      </w:r>
    </w:p>
    <w:p w:rsidR="004E5147" w:rsidRDefault="004E5147" w:rsidP="005F0C3A">
      <w:pPr>
        <w:pStyle w:val="Prrafodelista"/>
        <w:ind w:left="1224"/>
        <w:jc w:val="both"/>
        <w:rPr>
          <w:lang w:val="es-ES"/>
        </w:rPr>
      </w:pPr>
    </w:p>
    <w:p w:rsidR="004E5147" w:rsidRDefault="004E5147" w:rsidP="005F0C3A">
      <w:pPr>
        <w:pStyle w:val="Prrafodelista"/>
        <w:numPr>
          <w:ilvl w:val="2"/>
          <w:numId w:val="1"/>
        </w:numPr>
        <w:jc w:val="both"/>
        <w:rPr>
          <w:lang w:val="es-ES"/>
        </w:rPr>
      </w:pPr>
      <w:r>
        <w:rPr>
          <w:lang w:val="es-ES"/>
        </w:rPr>
        <w:t>Limitaciones</w:t>
      </w:r>
    </w:p>
    <w:p w:rsidR="00E57C5A" w:rsidRDefault="00E57C5A" w:rsidP="005F0C3A">
      <w:pPr>
        <w:jc w:val="both"/>
        <w:rPr>
          <w:lang w:val="es-ES"/>
        </w:rPr>
      </w:pPr>
    </w:p>
    <w:p w:rsidR="00244F91" w:rsidRDefault="00FE2C28" w:rsidP="005F0C3A">
      <w:pPr>
        <w:jc w:val="both"/>
        <w:rPr>
          <w:lang w:val="es-ES"/>
        </w:rPr>
      </w:pPr>
      <w:r>
        <w:rPr>
          <w:lang w:val="es-ES"/>
        </w:rPr>
        <w:t>Para la can</w:t>
      </w:r>
      <w:r w:rsidR="004E4F1D">
        <w:rPr>
          <w:lang w:val="es-ES"/>
        </w:rPr>
        <w:t xml:space="preserve">tidad de solicitudes que se reciben diariamente ante SUSALUD, se esperaría que se pudiera tener estadística sobre </w:t>
      </w:r>
      <w:del w:id="140" w:author="Cesar Carcamo" w:date="2017-05-10T09:36:00Z">
        <w:r w:rsidR="004E4F1D" w:rsidDel="00273E86">
          <w:rPr>
            <w:lang w:val="es-ES"/>
          </w:rPr>
          <w:delText>cuales</w:delText>
        </w:r>
      </w:del>
      <w:ins w:id="141" w:author="Cesar Carcamo" w:date="2017-05-10T09:36:00Z">
        <w:r w:rsidR="00273E86">
          <w:rPr>
            <w:lang w:val="es-ES"/>
          </w:rPr>
          <w:t>cuáles</w:t>
        </w:r>
      </w:ins>
      <w:r w:rsidR="004E4F1D">
        <w:rPr>
          <w:lang w:val="es-ES"/>
        </w:rPr>
        <w:t xml:space="preserve"> son las principales preocupaciones y/o problem</w:t>
      </w:r>
      <w:r w:rsidR="00504746">
        <w:rPr>
          <w:lang w:val="es-ES"/>
        </w:rPr>
        <w:t>as de los asegurados por IPRESS. Sin embargo, esto no se puede hacer debido a que la forma de ingreso de las quejas por parte de</w:t>
      </w:r>
      <w:r w:rsidR="00343A03">
        <w:rPr>
          <w:lang w:val="es-ES"/>
        </w:rPr>
        <w:t xml:space="preserve"> SUSALUD es de libre texto</w:t>
      </w:r>
      <w:ins w:id="142" w:author="Cesar Carcamo" w:date="2017-05-10T09:38:00Z">
        <w:r w:rsidR="005177BD">
          <w:rPr>
            <w:lang w:val="es-ES"/>
          </w:rPr>
          <w:t>.</w:t>
        </w:r>
      </w:ins>
      <w:del w:id="143" w:author="Cesar Carcamo" w:date="2017-05-10T09:38:00Z">
        <w:r w:rsidR="00343A03" w:rsidDel="005177BD">
          <w:rPr>
            <w:lang w:val="es-ES"/>
          </w:rPr>
          <w:delText>,</w:delText>
        </w:r>
      </w:del>
      <w:r w:rsidR="00343A03">
        <w:rPr>
          <w:lang w:val="es-ES"/>
        </w:rPr>
        <w:t xml:space="preserve"> </w:t>
      </w:r>
      <w:del w:id="144" w:author="Cesar Carcamo" w:date="2017-05-10T09:38:00Z">
        <w:r w:rsidR="00343A03" w:rsidDel="005177BD">
          <w:rPr>
            <w:lang w:val="es-ES"/>
          </w:rPr>
          <w:delText xml:space="preserve">es </w:delText>
        </w:r>
      </w:del>
      <w:ins w:id="145" w:author="Cesar Carcamo" w:date="2017-05-10T09:38:00Z">
        <w:r w:rsidR="005177BD">
          <w:rPr>
            <w:lang w:val="es-ES"/>
          </w:rPr>
          <w:t xml:space="preserve">Esto significa que </w:t>
        </w:r>
      </w:ins>
      <w:del w:id="146" w:author="Cesar Carcamo" w:date="2017-05-10T09:38:00Z">
        <w:r w:rsidR="00343A03" w:rsidDel="005177BD">
          <w:rPr>
            <w:lang w:val="es-ES"/>
          </w:rPr>
          <w:delText xml:space="preserve">decir no tiene una categorización sobre </w:delText>
        </w:r>
      </w:del>
      <w:r w:rsidR="00343A03">
        <w:rPr>
          <w:lang w:val="es-ES"/>
        </w:rPr>
        <w:t xml:space="preserve">el tipo de queja </w:t>
      </w:r>
      <w:del w:id="147" w:author="Cesar Carcamo" w:date="2017-05-10T09:38:00Z">
        <w:r w:rsidR="00343A03" w:rsidDel="00DB791F">
          <w:rPr>
            <w:lang w:val="es-ES"/>
          </w:rPr>
          <w:delText xml:space="preserve">que </w:delText>
        </w:r>
      </w:del>
      <w:del w:id="148" w:author="Cesar Carcamo" w:date="2017-05-10T09:37:00Z">
        <w:r w:rsidR="00343A03" w:rsidDel="00273E86">
          <w:rPr>
            <w:lang w:val="es-ES"/>
          </w:rPr>
          <w:delText>esta</w:delText>
        </w:r>
      </w:del>
      <w:del w:id="149" w:author="Cesar Carcamo" w:date="2017-05-10T09:38:00Z">
        <w:r w:rsidR="00343A03" w:rsidDel="00DB791F">
          <w:rPr>
            <w:lang w:val="es-ES"/>
          </w:rPr>
          <w:delText xml:space="preserve"> ingresando</w:delText>
        </w:r>
      </w:del>
      <w:ins w:id="150" w:author="Cesar Carcamo" w:date="2017-05-10T09:38:00Z">
        <w:r w:rsidR="00DB791F">
          <w:rPr>
            <w:lang w:val="es-ES"/>
          </w:rPr>
          <w:t>no se ha categorizado</w:t>
        </w:r>
      </w:ins>
      <w:r w:rsidR="00343A03">
        <w:rPr>
          <w:lang w:val="es-ES"/>
        </w:rPr>
        <w:t xml:space="preserve">, </w:t>
      </w:r>
      <w:del w:id="151" w:author="Cesar Carcamo" w:date="2017-05-10T09:39:00Z">
        <w:r w:rsidR="00343A03" w:rsidDel="00DB791F">
          <w:rPr>
            <w:lang w:val="es-ES"/>
          </w:rPr>
          <w:delText xml:space="preserve">es decir, no hay forma de colocar cada queja en un tipo de categoría para </w:delText>
        </w:r>
      </w:del>
      <w:ins w:id="152" w:author="Cesar Carcamo" w:date="2017-05-10T09:39:00Z">
        <w:r w:rsidR="00DB791F">
          <w:rPr>
            <w:lang w:val="es-ES"/>
          </w:rPr>
          <w:t xml:space="preserve">de manera que es imposible </w:t>
        </w:r>
      </w:ins>
      <w:del w:id="153" w:author="Cesar Carcamo" w:date="2017-05-10T09:39:00Z">
        <w:r w:rsidR="00343A03" w:rsidDel="00DB791F">
          <w:rPr>
            <w:lang w:val="es-ES"/>
          </w:rPr>
          <w:delText xml:space="preserve">poder </w:delText>
        </w:r>
      </w:del>
      <w:r w:rsidR="00343A03">
        <w:rPr>
          <w:lang w:val="es-ES"/>
        </w:rPr>
        <w:t>identificar cu</w:t>
      </w:r>
      <w:del w:id="154" w:author="Cesar Carcamo" w:date="2017-05-10T09:39:00Z">
        <w:r w:rsidR="00343A03" w:rsidDel="00DB791F">
          <w:rPr>
            <w:lang w:val="es-ES"/>
          </w:rPr>
          <w:delText>a</w:delText>
        </w:r>
      </w:del>
      <w:ins w:id="155" w:author="Cesar Carcamo" w:date="2017-05-10T09:39:00Z">
        <w:r w:rsidR="00DB791F">
          <w:rPr>
            <w:lang w:val="es-ES"/>
          </w:rPr>
          <w:t>á</w:t>
        </w:r>
      </w:ins>
      <w:r w:rsidR="00343A03">
        <w:rPr>
          <w:lang w:val="es-ES"/>
        </w:rPr>
        <w:t xml:space="preserve">l es el tipo de queja más recurrente, ni </w:t>
      </w:r>
      <w:del w:id="156" w:author="Cesar Carcamo" w:date="2017-05-10T09:37:00Z">
        <w:r w:rsidR="00343A03" w:rsidDel="00273E86">
          <w:rPr>
            <w:lang w:val="es-ES"/>
          </w:rPr>
          <w:delText>cuales</w:delText>
        </w:r>
      </w:del>
      <w:ins w:id="157" w:author="Cesar Carcamo" w:date="2017-05-10T09:37:00Z">
        <w:r w:rsidR="00273E86">
          <w:rPr>
            <w:lang w:val="es-ES"/>
          </w:rPr>
          <w:t>cuáles</w:t>
        </w:r>
      </w:ins>
      <w:r w:rsidR="00343A03">
        <w:rPr>
          <w:lang w:val="es-ES"/>
        </w:rPr>
        <w:t xml:space="preserve"> son los nuevos tipos de quejas que pueden estar ingresando.</w:t>
      </w:r>
      <w:del w:id="158" w:author="Cesar Carcamo" w:date="2017-05-10T09:39:00Z">
        <w:r w:rsidR="00343A03" w:rsidDel="00DB791F">
          <w:rPr>
            <w:lang w:val="es-ES"/>
          </w:rPr>
          <w:delText xml:space="preserve"> </w:delText>
        </w:r>
      </w:del>
    </w:p>
    <w:p w:rsidR="003C01D8" w:rsidRDefault="003C01D8" w:rsidP="005F0C3A">
      <w:pPr>
        <w:jc w:val="both"/>
        <w:rPr>
          <w:lang w:val="es-ES"/>
        </w:rPr>
      </w:pPr>
    </w:p>
    <w:p w:rsidR="003C01D8" w:rsidRDefault="003C01D8" w:rsidP="005F0C3A">
      <w:pPr>
        <w:jc w:val="both"/>
        <w:rPr>
          <w:lang w:val="es-ES"/>
        </w:rPr>
      </w:pPr>
      <w:r>
        <w:rPr>
          <w:lang w:val="es-ES"/>
        </w:rPr>
        <w:t>Adicionalmente, como se pudo ver en el Cuadro Nº1, las solicitudes a SUSALUD aumentan año tras año</w:t>
      </w:r>
      <w:del w:id="159" w:author="Cesar Carcamo" w:date="2017-05-10T09:40:00Z">
        <w:r w:rsidDel="00C72803">
          <w:rPr>
            <w:lang w:val="es-ES"/>
          </w:rPr>
          <w:delText xml:space="preserve">, </w:delText>
        </w:r>
      </w:del>
      <w:ins w:id="160" w:author="Cesar Carcamo" w:date="2017-05-10T09:40:00Z">
        <w:r w:rsidR="00C72803">
          <w:rPr>
            <w:lang w:val="es-ES"/>
          </w:rPr>
          <w:t xml:space="preserve">. </w:t>
        </w:r>
      </w:ins>
      <w:del w:id="161" w:author="Cesar Carcamo" w:date="2017-05-10T09:40:00Z">
        <w:r w:rsidDel="00C72803">
          <w:rPr>
            <w:lang w:val="es-ES"/>
          </w:rPr>
          <w:delText>entonces s</w:delText>
        </w:r>
      </w:del>
      <w:ins w:id="162" w:author="Cesar Carcamo" w:date="2017-05-10T09:40:00Z">
        <w:r w:rsidR="00C72803">
          <w:rPr>
            <w:lang w:val="es-ES"/>
          </w:rPr>
          <w:t>S</w:t>
        </w:r>
      </w:ins>
      <w:r>
        <w:rPr>
          <w:lang w:val="es-ES"/>
        </w:rPr>
        <w:t>e espera que este año se sobrepasen las 100 mil solicitudes para lo cual es necesario contar con un mejor sistema para la gestión de estos reclamos.</w:t>
      </w:r>
      <w:r w:rsidR="00E844D8">
        <w:rPr>
          <w:lang w:val="es-ES"/>
        </w:rPr>
        <w:t xml:space="preserve"> Finalmente, el hecho de que diversas IPRESS oculten información a SUSALUD dificulta el proceso de fiscalización, ya que no hay forma de saber en qu</w:t>
      </w:r>
      <w:ins w:id="163" w:author="Cesar Carcamo" w:date="2017-05-10T09:40:00Z">
        <w:r w:rsidR="00C72803">
          <w:rPr>
            <w:lang w:val="es-ES"/>
          </w:rPr>
          <w:t>é</w:t>
        </w:r>
      </w:ins>
      <w:del w:id="164" w:author="Cesar Carcamo" w:date="2017-05-10T09:40:00Z">
        <w:r w:rsidR="00E844D8" w:rsidDel="00C72803">
          <w:rPr>
            <w:lang w:val="es-ES"/>
          </w:rPr>
          <w:delText>e</w:delText>
        </w:r>
      </w:del>
      <w:r w:rsidR="00E844D8">
        <w:rPr>
          <w:lang w:val="es-ES"/>
        </w:rPr>
        <w:t xml:space="preserve"> aspectos est</w:t>
      </w:r>
      <w:del w:id="165" w:author="Cesar Carcamo" w:date="2017-05-10T09:40:00Z">
        <w:r w:rsidR="00E844D8" w:rsidDel="00C72803">
          <w:rPr>
            <w:lang w:val="es-ES"/>
          </w:rPr>
          <w:delText>a</w:delText>
        </w:r>
      </w:del>
      <w:ins w:id="166" w:author="Cesar Carcamo" w:date="2017-05-10T09:40:00Z">
        <w:r w:rsidR="00C72803">
          <w:rPr>
            <w:lang w:val="es-ES"/>
          </w:rPr>
          <w:t>án</w:t>
        </w:r>
      </w:ins>
      <w:r w:rsidR="00E844D8">
        <w:rPr>
          <w:lang w:val="es-ES"/>
        </w:rPr>
        <w:t xml:space="preserve"> mejorando y en qu</w:t>
      </w:r>
      <w:ins w:id="167" w:author="Cesar Carcamo" w:date="2017-05-10T09:40:00Z">
        <w:r w:rsidR="00C72803">
          <w:rPr>
            <w:lang w:val="es-ES"/>
          </w:rPr>
          <w:t>é</w:t>
        </w:r>
      </w:ins>
      <w:del w:id="168" w:author="Cesar Carcamo" w:date="2017-05-10T09:40:00Z">
        <w:r w:rsidR="00E844D8" w:rsidDel="00C72803">
          <w:rPr>
            <w:lang w:val="es-ES"/>
          </w:rPr>
          <w:delText>e</w:delText>
        </w:r>
      </w:del>
      <w:r w:rsidR="00E844D8">
        <w:rPr>
          <w:lang w:val="es-ES"/>
        </w:rPr>
        <w:t xml:space="preserve"> aspectos </w:t>
      </w:r>
      <w:del w:id="169" w:author="Cesar Carcamo" w:date="2017-05-10T09:41:00Z">
        <w:r w:rsidR="00E844D8" w:rsidDel="00072535">
          <w:rPr>
            <w:lang w:val="es-ES"/>
          </w:rPr>
          <w:delText xml:space="preserve">necesitan refuerzo </w:delText>
        </w:r>
      </w:del>
      <w:r w:rsidR="00E844D8">
        <w:rPr>
          <w:lang w:val="es-ES"/>
        </w:rPr>
        <w:t>cada IPRESS</w:t>
      </w:r>
      <w:ins w:id="170" w:author="Cesar Carcamo" w:date="2017-05-10T09:41:00Z">
        <w:r w:rsidR="00072535" w:rsidRPr="00072535">
          <w:rPr>
            <w:lang w:val="es-ES"/>
          </w:rPr>
          <w:t xml:space="preserve"> </w:t>
        </w:r>
        <w:r w:rsidR="00072535">
          <w:rPr>
            <w:lang w:val="es-ES"/>
          </w:rPr>
          <w:t>necesita refuerzo</w:t>
        </w:r>
      </w:ins>
      <w:r w:rsidR="00E844D8">
        <w:rPr>
          <w:lang w:val="es-ES"/>
        </w:rPr>
        <w:t>.</w:t>
      </w:r>
    </w:p>
    <w:p w:rsidR="00343A03" w:rsidRDefault="00343A03" w:rsidP="005F0C3A">
      <w:pPr>
        <w:jc w:val="both"/>
        <w:rPr>
          <w:lang w:val="es-ES"/>
        </w:rPr>
      </w:pPr>
    </w:p>
    <w:p w:rsidR="004E5147" w:rsidRPr="00677804" w:rsidRDefault="004E5147" w:rsidP="005F0C3A">
      <w:pPr>
        <w:pStyle w:val="Prrafodelista"/>
        <w:numPr>
          <w:ilvl w:val="2"/>
          <w:numId w:val="1"/>
        </w:numPr>
        <w:jc w:val="both"/>
        <w:rPr>
          <w:lang w:val="es-ES"/>
        </w:rPr>
      </w:pPr>
      <w:r>
        <w:rPr>
          <w:lang w:val="es-ES"/>
        </w:rPr>
        <w:t>Oportunidades de Mejora</w:t>
      </w:r>
    </w:p>
    <w:p w:rsidR="0013667F" w:rsidRPr="00677804" w:rsidRDefault="0013667F" w:rsidP="005F0C3A">
      <w:pPr>
        <w:jc w:val="both"/>
        <w:rPr>
          <w:lang w:val="es-ES"/>
        </w:rPr>
      </w:pPr>
    </w:p>
    <w:p w:rsidR="00615E10" w:rsidRDefault="003C01D8" w:rsidP="005F0C3A">
      <w:pPr>
        <w:jc w:val="both"/>
        <w:rPr>
          <w:lang w:val="es-ES"/>
        </w:rPr>
      </w:pPr>
      <w:r>
        <w:rPr>
          <w:lang w:val="es-ES"/>
        </w:rPr>
        <w:t xml:space="preserve">Con las limitantes que </w:t>
      </w:r>
      <w:r w:rsidR="00E844D8">
        <w:rPr>
          <w:lang w:val="es-ES"/>
        </w:rPr>
        <w:t xml:space="preserve">se presentaron en el punto anterior, se pueden encontrar varias formas de mejorar el sistema teniendo en cuenta tanto las necesidades de los asegurados como la de las IPRESS y SUSALUD. </w:t>
      </w:r>
      <w:del w:id="171" w:author="Cesar Carcamo" w:date="2017-05-10T09:43:00Z">
        <w:r w:rsidR="00E844D8" w:rsidDel="006D067F">
          <w:rPr>
            <w:lang w:val="es-ES"/>
          </w:rPr>
          <w:delText>Con u</w:delText>
        </w:r>
      </w:del>
      <w:ins w:id="172" w:author="Cesar Carcamo" w:date="2017-05-10T09:43:00Z">
        <w:r w:rsidR="006D067F">
          <w:rPr>
            <w:lang w:val="es-ES"/>
          </w:rPr>
          <w:t>U</w:t>
        </w:r>
      </w:ins>
      <w:r w:rsidR="00E844D8">
        <w:rPr>
          <w:lang w:val="es-ES"/>
        </w:rPr>
        <w:t xml:space="preserve">n sistema centralizado administrado por SUSALUD, en el cual cada IPRESS </w:t>
      </w:r>
      <w:del w:id="173" w:author="Cesar Carcamo" w:date="2017-05-10T09:43:00Z">
        <w:r w:rsidR="00E844D8" w:rsidDel="006D067F">
          <w:rPr>
            <w:lang w:val="es-ES"/>
          </w:rPr>
          <w:delText>tenga como</w:delText>
        </w:r>
      </w:del>
      <w:ins w:id="174" w:author="Cesar Carcamo" w:date="2017-05-10T09:43:00Z">
        <w:r w:rsidR="006D067F">
          <w:rPr>
            <w:lang w:val="es-ES"/>
          </w:rPr>
          <w:t>pueda</w:t>
        </w:r>
      </w:ins>
      <w:r w:rsidR="00E844D8">
        <w:rPr>
          <w:lang w:val="es-ES"/>
        </w:rPr>
        <w:t xml:space="preserve"> ingresar los reclamos</w:t>
      </w:r>
      <w:r w:rsidR="00386FBF">
        <w:rPr>
          <w:lang w:val="es-ES"/>
        </w:rPr>
        <w:t xml:space="preserve"> conforme van llegando y </w:t>
      </w:r>
      <w:del w:id="175" w:author="Cesar Carcamo" w:date="2017-05-10T09:43:00Z">
        <w:r w:rsidR="00386FBF" w:rsidDel="00723437">
          <w:rPr>
            <w:lang w:val="es-ES"/>
          </w:rPr>
          <w:delText xml:space="preserve">donde se </w:delText>
        </w:r>
      </w:del>
      <w:r w:rsidR="00386FBF">
        <w:rPr>
          <w:lang w:val="es-ES"/>
        </w:rPr>
        <w:t xml:space="preserve">pueda colocar el procedimiento que se realiza para solucionar cada reclamo, podría </w:t>
      </w:r>
      <w:del w:id="176" w:author="Cesar Carcamo" w:date="2017-05-10T09:43:00Z">
        <w:r w:rsidR="00386FBF" w:rsidDel="00723437">
          <w:rPr>
            <w:lang w:val="es-ES"/>
          </w:rPr>
          <w:delText xml:space="preserve">solucionar </w:delText>
        </w:r>
      </w:del>
      <w:ins w:id="177" w:author="Cesar Carcamo" w:date="2017-05-10T09:43:00Z">
        <w:r w:rsidR="00723437">
          <w:rPr>
            <w:lang w:val="es-ES"/>
          </w:rPr>
          <w:t xml:space="preserve">reducir </w:t>
        </w:r>
      </w:ins>
      <w:r w:rsidR="00386FBF">
        <w:rPr>
          <w:lang w:val="es-ES"/>
        </w:rPr>
        <w:t>mucho la carga fiscalizadora de SUSALUD</w:t>
      </w:r>
      <w:ins w:id="178" w:author="Cesar Carcamo" w:date="2017-05-10T09:43:00Z">
        <w:r w:rsidR="00723437">
          <w:rPr>
            <w:lang w:val="es-ES"/>
          </w:rPr>
          <w:t>. Con este sistema</w:t>
        </w:r>
      </w:ins>
      <w:del w:id="179" w:author="Cesar Carcamo" w:date="2017-05-10T09:44:00Z">
        <w:r w:rsidR="00386FBF" w:rsidDel="00723437">
          <w:rPr>
            <w:lang w:val="es-ES"/>
          </w:rPr>
          <w:delText xml:space="preserve"> ya</w:delText>
        </w:r>
      </w:del>
      <w:ins w:id="180" w:author="Cesar Carcamo" w:date="2017-05-10T09:44:00Z">
        <w:r w:rsidR="00723437">
          <w:rPr>
            <w:lang w:val="es-ES"/>
          </w:rPr>
          <w:t xml:space="preserve"> se </w:t>
        </w:r>
      </w:ins>
      <w:del w:id="181" w:author="Cesar Carcamo" w:date="2017-05-10T09:44:00Z">
        <w:r w:rsidR="00386FBF" w:rsidDel="00723437">
          <w:rPr>
            <w:lang w:val="es-ES"/>
          </w:rPr>
          <w:delText xml:space="preserve"> que </w:delText>
        </w:r>
      </w:del>
      <w:r w:rsidR="00386FBF">
        <w:rPr>
          <w:lang w:val="es-ES"/>
        </w:rPr>
        <w:t>podría</w:t>
      </w:r>
      <w:del w:id="182" w:author="Cesar Carcamo" w:date="2017-05-10T09:44:00Z">
        <w:r w:rsidR="00386FBF" w:rsidDel="00723437">
          <w:rPr>
            <w:lang w:val="es-ES"/>
          </w:rPr>
          <w:delText>n</w:delText>
        </w:r>
      </w:del>
      <w:r w:rsidR="00386FBF">
        <w:rPr>
          <w:lang w:val="es-ES"/>
        </w:rPr>
        <w:t xml:space="preserve"> revisar desde una computadora todo lo relacionado a los reclamos presentados ante</w:t>
      </w:r>
      <w:ins w:id="183" w:author="Cesar Carcamo" w:date="2017-05-10T09:44:00Z">
        <w:r w:rsidR="00723437">
          <w:rPr>
            <w:lang w:val="es-ES"/>
          </w:rPr>
          <w:t xml:space="preserve"> la</w:t>
        </w:r>
      </w:ins>
      <w:r w:rsidR="00386FBF">
        <w:rPr>
          <w:lang w:val="es-ES"/>
        </w:rPr>
        <w:t xml:space="preserve"> IPRESS. Esto ayudaría a que ya no se oculte información y se tenga una mejor supervisión.</w:t>
      </w:r>
    </w:p>
    <w:p w:rsidR="003C01D8" w:rsidRPr="0021244E" w:rsidRDefault="003C01D8" w:rsidP="005F0C3A">
      <w:pPr>
        <w:jc w:val="both"/>
        <w:rPr>
          <w:lang w:val="es-ES"/>
        </w:rPr>
      </w:pPr>
    </w:p>
    <w:p w:rsidR="00B61FCF" w:rsidRDefault="00B61FCF" w:rsidP="005F0C3A">
      <w:pPr>
        <w:pStyle w:val="Prrafodelista"/>
        <w:numPr>
          <w:ilvl w:val="1"/>
          <w:numId w:val="1"/>
        </w:numPr>
        <w:jc w:val="both"/>
        <w:rPr>
          <w:lang w:val="es-ES"/>
        </w:rPr>
      </w:pPr>
      <w:r>
        <w:rPr>
          <w:lang w:val="es-ES"/>
        </w:rPr>
        <w:t>Medición de productos tecnológic</w:t>
      </w:r>
      <w:r w:rsidR="00244F91">
        <w:rPr>
          <w:lang w:val="es-ES"/>
        </w:rPr>
        <w:t>os (TAM</w:t>
      </w:r>
      <w:r>
        <w:rPr>
          <w:lang w:val="es-ES"/>
        </w:rPr>
        <w:t>)</w:t>
      </w:r>
    </w:p>
    <w:p w:rsidR="00532CF9" w:rsidRDefault="00532CF9" w:rsidP="005F0C3A">
      <w:pPr>
        <w:jc w:val="both"/>
        <w:rPr>
          <w:lang w:val="es-ES"/>
        </w:rPr>
      </w:pPr>
    </w:p>
    <w:p w:rsidR="00D440F7" w:rsidRDefault="008F0571" w:rsidP="005F0C3A">
      <w:pPr>
        <w:jc w:val="both"/>
        <w:rPr>
          <w:lang w:val="es-ES"/>
        </w:rPr>
      </w:pPr>
      <w:r>
        <w:rPr>
          <w:lang w:val="es-ES"/>
        </w:rPr>
        <w:lastRenderedPageBreak/>
        <w:t>Un sis</w:t>
      </w:r>
      <w:r w:rsidR="00892AC9">
        <w:rPr>
          <w:lang w:val="es-ES"/>
        </w:rPr>
        <w:t>tema computarizado no servirá</w:t>
      </w:r>
      <w:r w:rsidR="00AB111F">
        <w:rPr>
          <w:lang w:val="es-ES"/>
        </w:rPr>
        <w:t xml:space="preserve"> para mejoras en una organización, si es que éste no se utiliza</w:t>
      </w:r>
      <w:r>
        <w:rPr>
          <w:lang w:val="es-ES"/>
        </w:rPr>
        <w:t xml:space="preserve">. </w:t>
      </w:r>
      <w:r w:rsidR="00892AC9">
        <w:rPr>
          <w:lang w:val="es-ES"/>
        </w:rPr>
        <w:t>Bajo esta premisa se crearon</w:t>
      </w:r>
      <w:r w:rsidR="00185895">
        <w:rPr>
          <w:lang w:val="es-ES"/>
        </w:rPr>
        <w:t xml:space="preserve"> modelos para evaluar</w:t>
      </w:r>
      <w:r w:rsidR="00213CBD">
        <w:rPr>
          <w:lang w:val="es-ES"/>
        </w:rPr>
        <w:t xml:space="preserve"> el grado de aceptación de un sistema informático. E</w:t>
      </w:r>
      <w:r w:rsidR="00185895">
        <w:rPr>
          <w:lang w:val="es-ES"/>
        </w:rPr>
        <w:t xml:space="preserve">stos modelos fueron diseñados con el fin de determinar </w:t>
      </w:r>
      <w:r w:rsidR="001C3775">
        <w:rPr>
          <w:lang w:val="es-ES"/>
        </w:rPr>
        <w:t>por</w:t>
      </w:r>
      <w:r w:rsidR="00213CBD">
        <w:rPr>
          <w:lang w:val="es-ES"/>
        </w:rPr>
        <w:t xml:space="preserve"> qué</w:t>
      </w:r>
      <w:r w:rsidR="001C3775">
        <w:rPr>
          <w:lang w:val="es-ES"/>
        </w:rPr>
        <w:t xml:space="preserve"> los usuarios se resistían a uti</w:t>
      </w:r>
      <w:r w:rsidR="00213CBD">
        <w:rPr>
          <w:lang w:val="es-ES"/>
        </w:rPr>
        <w:t>lizar ciertos sistemas y con esa información</w:t>
      </w:r>
      <w:r w:rsidR="001C3775">
        <w:rPr>
          <w:lang w:val="es-ES"/>
        </w:rPr>
        <w:t xml:space="preserve"> poder crear diversos métodos </w:t>
      </w:r>
      <w:r w:rsidR="00514433">
        <w:rPr>
          <w:lang w:val="es-ES"/>
        </w:rPr>
        <w:t>prácticos</w:t>
      </w:r>
      <w:r w:rsidR="001C3775">
        <w:rPr>
          <w:lang w:val="es-ES"/>
        </w:rPr>
        <w:t xml:space="preserve"> pa</w:t>
      </w:r>
      <w:r w:rsidR="00213CBD">
        <w:rPr>
          <w:lang w:val="es-ES"/>
        </w:rPr>
        <w:t>ra evaluar sistemas, predecir có</w:t>
      </w:r>
      <w:r w:rsidR="001C3775">
        <w:rPr>
          <w:lang w:val="es-ES"/>
        </w:rPr>
        <w:t>mo los usuarios van a responder ante ellos y mejorar la aceptabilidad de los usuarios</w:t>
      </w:r>
      <w:r w:rsidR="00213CBD">
        <w:rPr>
          <w:lang w:val="es-ES"/>
        </w:rPr>
        <w:t xml:space="preserve">, haciendo </w:t>
      </w:r>
      <w:r w:rsidR="001C3775">
        <w:rPr>
          <w:lang w:val="es-ES"/>
        </w:rPr>
        <w:t>cambios a los procesos y flujos implementados en el sistema</w:t>
      </w:r>
      <w:r w:rsidR="00D440F7">
        <w:rPr>
          <w:lang w:val="es-ES"/>
        </w:rPr>
        <w:t>.</w:t>
      </w:r>
    </w:p>
    <w:p w:rsidR="001C3775" w:rsidRDefault="001C3775" w:rsidP="005F0C3A">
      <w:pPr>
        <w:jc w:val="both"/>
        <w:rPr>
          <w:lang w:val="es-ES"/>
        </w:rPr>
      </w:pPr>
    </w:p>
    <w:p w:rsidR="001C3775" w:rsidRDefault="001C3775" w:rsidP="005F0C3A">
      <w:pPr>
        <w:jc w:val="both"/>
        <w:rPr>
          <w:lang w:val="es-ES"/>
        </w:rPr>
      </w:pPr>
      <w:r>
        <w:rPr>
          <w:lang w:val="es-ES"/>
        </w:rPr>
        <w:t xml:space="preserve">Existen diversos métodos para medición de productos tecnológicos, uno de los más resaltantes es el llamado </w:t>
      </w:r>
      <w:proofErr w:type="spellStart"/>
      <w:r>
        <w:rPr>
          <w:lang w:val="es-ES"/>
        </w:rPr>
        <w:t>Technology</w:t>
      </w:r>
      <w:proofErr w:type="spellEnd"/>
      <w:r>
        <w:rPr>
          <w:lang w:val="es-ES"/>
        </w:rPr>
        <w:t xml:space="preserve"> </w:t>
      </w:r>
      <w:proofErr w:type="spellStart"/>
      <w:r>
        <w:rPr>
          <w:lang w:val="es-ES"/>
        </w:rPr>
        <w:t>Acceptance</w:t>
      </w:r>
      <w:proofErr w:type="spellEnd"/>
      <w:r>
        <w:rPr>
          <w:lang w:val="es-ES"/>
        </w:rPr>
        <w:t xml:space="preserve"> </w:t>
      </w:r>
      <w:proofErr w:type="spellStart"/>
      <w:r>
        <w:rPr>
          <w:lang w:val="es-ES"/>
        </w:rPr>
        <w:t>Model</w:t>
      </w:r>
      <w:proofErr w:type="spellEnd"/>
      <w:r w:rsidR="00A24B82">
        <w:rPr>
          <w:lang w:val="es-ES"/>
        </w:rPr>
        <w:t xml:space="preserve"> (</w:t>
      </w:r>
      <w:proofErr w:type="spellStart"/>
      <w:r w:rsidR="00A24B82">
        <w:rPr>
          <w:lang w:val="es-ES"/>
        </w:rPr>
        <w:t>TAM</w:t>
      </w:r>
      <w:proofErr w:type="spellEnd"/>
      <w:r w:rsidR="00A24B82">
        <w:rPr>
          <w:lang w:val="es-ES"/>
        </w:rPr>
        <w:t>)</w:t>
      </w:r>
      <w:r>
        <w:rPr>
          <w:lang w:val="es-ES"/>
        </w:rPr>
        <w:t xml:space="preserve">, </w:t>
      </w:r>
      <w:r w:rsidR="00A24B82">
        <w:rPr>
          <w:lang w:val="es-ES"/>
        </w:rPr>
        <w:t>que fue diseñado específicamente para explicar el comportamiento del usuario del sistema</w:t>
      </w:r>
      <w:r w:rsidR="00D440F7">
        <w:rPr>
          <w:lang w:val="es-ES"/>
        </w:rPr>
        <w:t xml:space="preserve"> </w:t>
      </w:r>
      <w:r w:rsidR="00A1507D">
        <w:rPr>
          <w:lang w:val="es-ES"/>
        </w:rPr>
        <w:fldChar w:fldCharType="begin" w:fldLock="1"/>
      </w:r>
      <w:r w:rsidR="006C43BF">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"(27)", "plainTextFormattedCitation" : "(27)", "previouslyFormattedCitation" : "(27)" }, "properties" : { "noteIndex" : 0 }, "schema" : "https://github.com/citation-style-language/schema/raw/master/csl-citation.json" }</w:instrText>
      </w:r>
      <w:r w:rsidR="00A1507D">
        <w:rPr>
          <w:lang w:val="es-ES"/>
        </w:rPr>
        <w:fldChar w:fldCharType="separate"/>
      </w:r>
      <w:r w:rsidR="00FA670B" w:rsidRPr="00FA670B">
        <w:rPr>
          <w:noProof/>
          <w:lang w:val="es-ES"/>
        </w:rPr>
        <w:t>(27)</w:t>
      </w:r>
      <w:r w:rsidR="00A1507D">
        <w:rPr>
          <w:lang w:val="es-ES"/>
        </w:rPr>
        <w:fldChar w:fldCharType="end"/>
      </w:r>
      <w:r w:rsidR="00A24B82">
        <w:rPr>
          <w:lang w:val="es-ES"/>
        </w:rPr>
        <w:t>. El modelo del TAM es</w:t>
      </w:r>
      <w:r w:rsidR="007948C0">
        <w:rPr>
          <w:lang w:val="es-ES"/>
        </w:rPr>
        <w:t>tá basado</w:t>
      </w:r>
      <w:r w:rsidR="00A24B82">
        <w:rPr>
          <w:lang w:val="es-ES"/>
        </w:rPr>
        <w:t xml:space="preserve"> en el modelo </w:t>
      </w:r>
      <w:proofErr w:type="spellStart"/>
      <w:r w:rsidR="007948C0">
        <w:rPr>
          <w:lang w:val="es-ES"/>
        </w:rPr>
        <w:t>Theory</w:t>
      </w:r>
      <w:proofErr w:type="spellEnd"/>
      <w:r w:rsidR="007948C0">
        <w:rPr>
          <w:lang w:val="es-ES"/>
        </w:rPr>
        <w:t xml:space="preserve"> of </w:t>
      </w:r>
      <w:proofErr w:type="spellStart"/>
      <w:r w:rsidR="007948C0">
        <w:rPr>
          <w:lang w:val="es-ES"/>
        </w:rPr>
        <w:t>Reasoned</w:t>
      </w:r>
      <w:proofErr w:type="spellEnd"/>
      <w:r w:rsidR="007948C0">
        <w:rPr>
          <w:lang w:val="es-ES"/>
        </w:rPr>
        <w:t xml:space="preserve"> </w:t>
      </w:r>
      <w:proofErr w:type="spellStart"/>
      <w:r w:rsidR="007948C0">
        <w:rPr>
          <w:lang w:val="es-ES"/>
        </w:rPr>
        <w:t>Action</w:t>
      </w:r>
      <w:proofErr w:type="spellEnd"/>
      <w:r w:rsidR="007948C0">
        <w:rPr>
          <w:lang w:val="es-ES"/>
        </w:rPr>
        <w:t xml:space="preserve"> (TRA). E</w:t>
      </w:r>
      <w:r w:rsidR="00A24B82">
        <w:rPr>
          <w:lang w:val="es-ES"/>
        </w:rPr>
        <w:t xml:space="preserve">l TRA es un modelo </w:t>
      </w:r>
      <w:r w:rsidR="00283F35">
        <w:rPr>
          <w:lang w:val="es-ES"/>
        </w:rPr>
        <w:t xml:space="preserve">de intención </w:t>
      </w:r>
      <w:r w:rsidR="007948C0">
        <w:rPr>
          <w:lang w:val="es-ES"/>
        </w:rPr>
        <w:t>que se diseñó</w:t>
      </w:r>
      <w:r w:rsidR="00A24B82">
        <w:rPr>
          <w:lang w:val="es-ES"/>
        </w:rPr>
        <w:t xml:space="preserve"> </w:t>
      </w:r>
      <w:r w:rsidR="00283F35">
        <w:rPr>
          <w:lang w:val="es-ES"/>
        </w:rPr>
        <w:t>con el fin</w:t>
      </w:r>
      <w:r w:rsidR="00A24B82">
        <w:rPr>
          <w:lang w:val="es-ES"/>
        </w:rPr>
        <w:t xml:space="preserve"> de poder</w:t>
      </w:r>
      <w:r w:rsidR="00283F35">
        <w:rPr>
          <w:lang w:val="es-ES"/>
        </w:rPr>
        <w:t xml:space="preserve"> predecir y</w:t>
      </w:r>
      <w:r w:rsidR="00A24B82">
        <w:rPr>
          <w:lang w:val="es-ES"/>
        </w:rPr>
        <w:t xml:space="preserve"> exp</w:t>
      </w:r>
      <w:r w:rsidR="00283F35">
        <w:rPr>
          <w:lang w:val="es-ES"/>
        </w:rPr>
        <w:t>licar</w:t>
      </w:r>
      <w:r w:rsidR="00A24B82">
        <w:rPr>
          <w:lang w:val="es-ES"/>
        </w:rPr>
        <w:t xml:space="preserve"> el comportamiento humano en una variedad de </w:t>
      </w:r>
      <w:r w:rsidR="00283F35">
        <w:rPr>
          <w:lang w:val="es-ES"/>
        </w:rPr>
        <w:t>campos</w:t>
      </w:r>
      <w:r w:rsidR="007948C0">
        <w:rPr>
          <w:lang w:val="es-ES"/>
        </w:rPr>
        <w:t xml:space="preserve"> distintos. S</w:t>
      </w:r>
      <w:r w:rsidR="003046E3">
        <w:rPr>
          <w:lang w:val="es-ES"/>
        </w:rPr>
        <w:t xml:space="preserve">in embargo es </w:t>
      </w:r>
      <w:r w:rsidR="00D619B7">
        <w:rPr>
          <w:lang w:val="es-ES"/>
        </w:rPr>
        <w:t>muy general ya que está</w:t>
      </w:r>
      <w:r w:rsidR="0043083A">
        <w:rPr>
          <w:lang w:val="es-ES"/>
        </w:rPr>
        <w:t xml:space="preserve"> definid</w:t>
      </w:r>
      <w:r w:rsidR="003046E3">
        <w:rPr>
          <w:lang w:val="es-ES"/>
        </w:rPr>
        <w:t xml:space="preserve">o como </w:t>
      </w:r>
      <w:r w:rsidR="0043083A">
        <w:rPr>
          <w:lang w:val="es-ES"/>
        </w:rPr>
        <w:t>diseñado para explicar cualquier comportamiento humano,</w:t>
      </w:r>
      <w:r w:rsidR="00E014E9">
        <w:rPr>
          <w:lang w:val="es-ES"/>
        </w:rPr>
        <w:t xml:space="preserve"> sobre esto se basa el TAM enfocado en sistemas informáticos.</w:t>
      </w:r>
      <w:r w:rsidR="000E647E">
        <w:rPr>
          <w:lang w:val="es-ES"/>
        </w:rPr>
        <w:t xml:space="preserve"> El TAM utiliza el TRA </w:t>
      </w:r>
      <w:r w:rsidR="005B7789">
        <w:rPr>
          <w:lang w:val="es-ES"/>
        </w:rPr>
        <w:t xml:space="preserve">como base </w:t>
      </w:r>
      <w:r w:rsidR="00514433">
        <w:rPr>
          <w:lang w:val="es-ES"/>
        </w:rPr>
        <w:t>teórica</w:t>
      </w:r>
      <w:r w:rsidR="005B7789">
        <w:rPr>
          <w:lang w:val="es-ES"/>
        </w:rPr>
        <w:t xml:space="preserve"> para explicar una relación causal en</w:t>
      </w:r>
      <w:r w:rsidR="00F42B15">
        <w:rPr>
          <w:lang w:val="es-ES"/>
        </w:rPr>
        <w:t>tre dos factores clave: usabilidad</w:t>
      </w:r>
      <w:r w:rsidR="005B7789">
        <w:rPr>
          <w:lang w:val="es-ES"/>
        </w:rPr>
        <w:t xml:space="preserve"> percibida y facilidad</w:t>
      </w:r>
      <w:r w:rsidR="000E647E">
        <w:rPr>
          <w:lang w:val="es-ES"/>
        </w:rPr>
        <w:t xml:space="preserve"> de uso</w:t>
      </w:r>
      <w:r w:rsidR="005B7789">
        <w:rPr>
          <w:lang w:val="es-ES"/>
        </w:rPr>
        <w:t xml:space="preserve"> y actitud, intención del usuario y comportamiento real de adopción del sistema</w:t>
      </w:r>
      <w:r w:rsidR="00F42B15">
        <w:rPr>
          <w:lang w:val="es-ES"/>
        </w:rPr>
        <w:t xml:space="preserve">. </w:t>
      </w:r>
    </w:p>
    <w:p w:rsidR="000E647E" w:rsidRDefault="000E647E" w:rsidP="005F0C3A">
      <w:pPr>
        <w:jc w:val="both"/>
        <w:rPr>
          <w:lang w:val="es-ES"/>
        </w:rPr>
      </w:pPr>
    </w:p>
    <w:p w:rsidR="003E2F99" w:rsidRDefault="00F42B15" w:rsidP="005F0C3A">
      <w:pPr>
        <w:jc w:val="both"/>
        <w:rPr>
          <w:lang w:val="es-ES"/>
        </w:rPr>
      </w:pPr>
      <w:r>
        <w:rPr>
          <w:lang w:val="es-ES"/>
        </w:rPr>
        <w:t>Este modelo d</w:t>
      </w:r>
      <w:r w:rsidR="003E2F99">
        <w:rPr>
          <w:lang w:val="es-ES"/>
        </w:rPr>
        <w:t>escribe la usabilidad percibida (</w:t>
      </w:r>
      <w:proofErr w:type="spellStart"/>
      <w:r w:rsidR="003E2F99">
        <w:rPr>
          <w:lang w:val="es-ES"/>
        </w:rPr>
        <w:t>perceived</w:t>
      </w:r>
      <w:proofErr w:type="spellEnd"/>
      <w:r w:rsidR="003E2F99">
        <w:rPr>
          <w:lang w:val="es-ES"/>
        </w:rPr>
        <w:t xml:space="preserve"> </w:t>
      </w:r>
      <w:proofErr w:type="spellStart"/>
      <w:r w:rsidR="003E2F99">
        <w:rPr>
          <w:lang w:val="es-ES"/>
        </w:rPr>
        <w:t>uselfuness</w:t>
      </w:r>
      <w:proofErr w:type="spellEnd"/>
      <w:r w:rsidR="003E2F99">
        <w:rPr>
          <w:lang w:val="es-ES"/>
        </w:rPr>
        <w:t xml:space="preserve">, </w:t>
      </w:r>
      <w:r w:rsidR="004718FD">
        <w:rPr>
          <w:lang w:val="es-ES"/>
        </w:rPr>
        <w:t>P</w:t>
      </w:r>
      <w:r w:rsidR="003E2F99">
        <w:rPr>
          <w:lang w:val="es-ES"/>
        </w:rPr>
        <w:t xml:space="preserve">U) </w:t>
      </w:r>
      <w:r>
        <w:rPr>
          <w:lang w:val="es-ES"/>
        </w:rPr>
        <w:t xml:space="preserve">como la probabilidad subjetiva del posible usuario que al utilizar cierta aplicación informática especifica aumente su rendimiento dentro de su organización </w:t>
      </w:r>
      <w:r w:rsidR="003E2F99">
        <w:rPr>
          <w:lang w:val="es-ES"/>
        </w:rPr>
        <w:t>y la facilidad de uso (</w:t>
      </w:r>
      <w:proofErr w:type="spellStart"/>
      <w:r w:rsidR="003E2F99">
        <w:rPr>
          <w:lang w:val="es-ES"/>
        </w:rPr>
        <w:t>perceived</w:t>
      </w:r>
      <w:proofErr w:type="spellEnd"/>
      <w:r w:rsidR="003E2F99">
        <w:rPr>
          <w:lang w:val="es-ES"/>
        </w:rPr>
        <w:t xml:space="preserve"> </w:t>
      </w:r>
      <w:proofErr w:type="spellStart"/>
      <w:r w:rsidR="003E2F99">
        <w:rPr>
          <w:lang w:val="es-ES"/>
        </w:rPr>
        <w:t>ease</w:t>
      </w:r>
      <w:proofErr w:type="spellEnd"/>
      <w:r w:rsidR="003E2F99">
        <w:rPr>
          <w:lang w:val="es-ES"/>
        </w:rPr>
        <w:t xml:space="preserve"> of use, </w:t>
      </w:r>
      <w:r w:rsidR="004718FD">
        <w:rPr>
          <w:lang w:val="es-ES"/>
        </w:rPr>
        <w:t>P</w:t>
      </w:r>
      <w:r w:rsidR="003E2F99">
        <w:rPr>
          <w:lang w:val="es-ES"/>
        </w:rPr>
        <w:t xml:space="preserve">EOU) se refiere al grado en el cual un posible usuario espera que el sistema sea de fácil entendimiento. </w:t>
      </w:r>
    </w:p>
    <w:p w:rsidR="000E647E" w:rsidRDefault="000E647E" w:rsidP="005F0C3A">
      <w:pPr>
        <w:jc w:val="both"/>
        <w:rPr>
          <w:lang w:val="es-ES"/>
        </w:rPr>
      </w:pPr>
    </w:p>
    <w:p w:rsidR="00F42B15" w:rsidRDefault="000E647E" w:rsidP="005F0C3A">
      <w:pPr>
        <w:jc w:val="both"/>
        <w:rPr>
          <w:lang w:val="es-ES"/>
        </w:rPr>
      </w:pPr>
      <w:r>
        <w:rPr>
          <w:lang w:val="es-ES"/>
        </w:rPr>
        <w:t xml:space="preserve">El TAM postula </w:t>
      </w:r>
      <w:r w:rsidR="003E2F99">
        <w:rPr>
          <w:lang w:val="es-ES"/>
        </w:rPr>
        <w:t>que el uso de un siste</w:t>
      </w:r>
      <w:r>
        <w:rPr>
          <w:lang w:val="es-ES"/>
        </w:rPr>
        <w:t>ma informático está</w:t>
      </w:r>
      <w:r w:rsidR="003E2F99">
        <w:rPr>
          <w:lang w:val="es-ES"/>
        </w:rPr>
        <w:t xml:space="preserve"> medido por la Intención</w:t>
      </w:r>
      <w:r w:rsidR="005F3D6D">
        <w:rPr>
          <w:lang w:val="es-ES"/>
        </w:rPr>
        <w:t xml:space="preserve"> de</w:t>
      </w:r>
      <w:r w:rsidR="003E2F99">
        <w:rPr>
          <w:lang w:val="es-ES"/>
        </w:rPr>
        <w:t xml:space="preserve"> Comportamiento de Uso (</w:t>
      </w:r>
      <w:proofErr w:type="spellStart"/>
      <w:r w:rsidR="003E2F99">
        <w:rPr>
          <w:lang w:val="es-ES"/>
        </w:rPr>
        <w:t>Behavior</w:t>
      </w:r>
      <w:r w:rsidR="005F3D6D">
        <w:rPr>
          <w:lang w:val="es-ES"/>
        </w:rPr>
        <w:t>al</w:t>
      </w:r>
      <w:proofErr w:type="spellEnd"/>
      <w:r w:rsidR="005F3D6D">
        <w:rPr>
          <w:lang w:val="es-ES"/>
        </w:rPr>
        <w:t xml:space="preserve"> </w:t>
      </w:r>
      <w:proofErr w:type="spellStart"/>
      <w:r w:rsidR="005F3D6D">
        <w:rPr>
          <w:lang w:val="es-ES"/>
        </w:rPr>
        <w:t>Intention</w:t>
      </w:r>
      <w:proofErr w:type="spellEnd"/>
      <w:r w:rsidR="005F3D6D">
        <w:rPr>
          <w:lang w:val="es-ES"/>
        </w:rPr>
        <w:t xml:space="preserve"> of Use, BI) que se define como la actitud de una persona en usar cierto sistema (A) y </w:t>
      </w:r>
      <w:r w:rsidR="00552117">
        <w:rPr>
          <w:lang w:val="es-ES"/>
        </w:rPr>
        <w:t>U</w:t>
      </w:r>
      <w:r w:rsidR="005F3D6D">
        <w:rPr>
          <w:lang w:val="es-ES"/>
        </w:rPr>
        <w:t>, representándose de la siguiente forma</w:t>
      </w:r>
      <w:r w:rsidR="00E9632E">
        <w:rPr>
          <w:lang w:val="es-ES"/>
        </w:rPr>
        <w:t xml:space="preserve"> </w:t>
      </w:r>
      <w:r w:rsidR="00A1507D">
        <w:rPr>
          <w:lang w:val="es-ES"/>
        </w:rPr>
        <w:fldChar w:fldCharType="begin" w:fldLock="1"/>
      </w:r>
      <w:r w:rsidR="006C43BF">
        <w:rPr>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"(28)", "plainTextFormattedCitation" : "(28)", "previouslyFormattedCitation" : "(28)" }, "properties" : { "noteIndex" : 0 }, "schema" : "https://github.com/citation-style-language/schema/raw/master/csl-citation.json" }</w:instrText>
      </w:r>
      <w:r w:rsidR="00A1507D">
        <w:rPr>
          <w:lang w:val="es-ES"/>
        </w:rPr>
        <w:fldChar w:fldCharType="separate"/>
      </w:r>
      <w:r w:rsidR="00FA670B" w:rsidRPr="00FA670B">
        <w:rPr>
          <w:noProof/>
          <w:lang w:val="es-ES"/>
        </w:rPr>
        <w:t>(28)</w:t>
      </w:r>
      <w:r w:rsidR="00A1507D">
        <w:rPr>
          <w:lang w:val="es-ES"/>
        </w:rPr>
        <w:fldChar w:fldCharType="end"/>
      </w:r>
      <w:r w:rsidR="005F3D6D">
        <w:rPr>
          <w:lang w:val="es-ES"/>
        </w:rPr>
        <w:t>:</w:t>
      </w:r>
    </w:p>
    <w:p w:rsidR="005F3D6D" w:rsidRDefault="005F3D6D" w:rsidP="005F0C3A">
      <w:pPr>
        <w:jc w:val="both"/>
        <w:rPr>
          <w:lang w:val="es-ES"/>
        </w:rPr>
      </w:pPr>
      <w:r>
        <w:rPr>
          <w:lang w:val="es-ES"/>
        </w:rPr>
        <w:tab/>
      </w:r>
      <w:r>
        <w:rPr>
          <w:lang w:val="es-ES"/>
        </w:rPr>
        <w:tab/>
      </w:r>
      <w:r>
        <w:rPr>
          <w:lang w:val="es-ES"/>
        </w:rPr>
        <w:tab/>
      </w:r>
      <w:r>
        <w:rPr>
          <w:lang w:val="es-ES"/>
        </w:rPr>
        <w:tab/>
      </w:r>
    </w:p>
    <w:p w:rsidR="005F3D6D" w:rsidRDefault="005F3D6D" w:rsidP="005F0C3A">
      <w:pPr>
        <w:jc w:val="both"/>
        <w:rPr>
          <w:lang w:val="es-ES"/>
        </w:rPr>
      </w:pPr>
      <w:r>
        <w:rPr>
          <w:lang w:val="es-ES"/>
        </w:rPr>
        <w:tab/>
      </w:r>
      <w:r>
        <w:rPr>
          <w:lang w:val="es-ES"/>
        </w:rPr>
        <w:tab/>
      </w:r>
      <w:r>
        <w:rPr>
          <w:lang w:val="es-ES"/>
        </w:rPr>
        <w:tab/>
      </w:r>
      <w:r>
        <w:rPr>
          <w:lang w:val="es-ES"/>
        </w:rPr>
        <w:tab/>
      </w:r>
      <w:r>
        <w:rPr>
          <w:lang w:val="es-ES"/>
        </w:rPr>
        <w:tab/>
        <w:t>BI = A + U</w:t>
      </w:r>
    </w:p>
    <w:p w:rsidR="007260F3" w:rsidRDefault="007260F3" w:rsidP="005F0C3A">
      <w:pPr>
        <w:jc w:val="both"/>
        <w:rPr>
          <w:lang w:val="es-ES"/>
        </w:rPr>
      </w:pPr>
    </w:p>
    <w:p w:rsidR="007260F3" w:rsidRDefault="007260F3" w:rsidP="005F0C3A">
      <w:pPr>
        <w:jc w:val="both"/>
        <w:rPr>
          <w:lang w:val="es-ES"/>
        </w:rPr>
      </w:pPr>
      <w:r>
        <w:rPr>
          <w:noProof/>
          <w:lang w:val="en-US"/>
        </w:rPr>
        <w:drawing>
          <wp:inline distT="0" distB="0" distL="0" distR="0">
            <wp:extent cx="5396230" cy="1964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396230" cy="1964690"/>
                    </a:xfrm>
                    <a:prstGeom prst="rect">
                      <a:avLst/>
                    </a:prstGeom>
                  </pic:spPr>
                </pic:pic>
              </a:graphicData>
            </a:graphic>
          </wp:inline>
        </w:drawing>
      </w:r>
    </w:p>
    <w:p w:rsidR="007260F3" w:rsidRDefault="007260F3" w:rsidP="005F0C3A">
      <w:pPr>
        <w:jc w:val="both"/>
        <w:rPr>
          <w:lang w:val="es-ES"/>
        </w:rPr>
      </w:pPr>
    </w:p>
    <w:p w:rsidR="00C12E49" w:rsidRDefault="000E647E" w:rsidP="005F0C3A">
      <w:pPr>
        <w:jc w:val="both"/>
        <w:rPr>
          <w:lang w:val="es-ES"/>
        </w:rPr>
      </w:pPr>
      <w:r>
        <w:rPr>
          <w:lang w:val="es-ES"/>
        </w:rPr>
        <w:t>De este grá</w:t>
      </w:r>
      <w:r w:rsidR="00C956B2">
        <w:rPr>
          <w:lang w:val="es-ES"/>
        </w:rPr>
        <w:t xml:space="preserve">fico se puede sacar las siguientes conclusiones, </w:t>
      </w:r>
      <w:r>
        <w:rPr>
          <w:lang w:val="es-ES"/>
        </w:rPr>
        <w:t>el BI solo está influenciado por A, la A depende de 2 factores:</w:t>
      </w:r>
      <w:r w:rsidR="006812E4">
        <w:rPr>
          <w:lang w:val="es-ES"/>
        </w:rPr>
        <w:t xml:space="preserve"> el PU y el PEOU. Adicionalmente, el PU tiene tiene un efecto directo en el BI, y el PEOU tiene un efecto directo en el PU</w:t>
      </w:r>
      <w:r w:rsidR="002B0B30">
        <w:rPr>
          <w:lang w:val="es-ES"/>
        </w:rPr>
        <w:t xml:space="preserve"> </w:t>
      </w:r>
      <w:r w:rsidR="00A1507D">
        <w:rPr>
          <w:lang w:val="es-ES"/>
        </w:rPr>
        <w:fldChar w:fldCharType="begin" w:fldLock="1"/>
      </w:r>
      <w:r w:rsidR="006C43BF">
        <w:rPr>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"(29)", "plainTextFormattedCitation" : "(29)", "previouslyFormattedCitation" : "(29)" }, "properties" : { "noteIndex" : 0 }, "schema" : "https://github.com/citation-style-language/schema/raw/master/csl-citation.json" }</w:instrText>
      </w:r>
      <w:r w:rsidR="00A1507D">
        <w:rPr>
          <w:lang w:val="es-ES"/>
        </w:rPr>
        <w:fldChar w:fldCharType="separate"/>
      </w:r>
      <w:r w:rsidR="00FA670B" w:rsidRPr="00FA670B">
        <w:rPr>
          <w:noProof/>
          <w:lang w:val="es-ES"/>
        </w:rPr>
        <w:t>(29)</w:t>
      </w:r>
      <w:r w:rsidR="00A1507D">
        <w:rPr>
          <w:lang w:val="es-ES"/>
        </w:rPr>
        <w:fldChar w:fldCharType="end"/>
      </w:r>
      <w:r w:rsidR="006812E4">
        <w:rPr>
          <w:lang w:val="es-ES"/>
        </w:rPr>
        <w:t>.</w:t>
      </w:r>
    </w:p>
    <w:p w:rsidR="00C12E49" w:rsidRPr="002E002E" w:rsidRDefault="00C12E49" w:rsidP="005F0C3A">
      <w:pPr>
        <w:jc w:val="both"/>
        <w:rPr>
          <w:lang w:val="es-ES"/>
        </w:rPr>
      </w:pPr>
    </w:p>
    <w:p w:rsidR="00302092" w:rsidRPr="00446CFD" w:rsidRDefault="00302092" w:rsidP="005F0C3A">
      <w:pPr>
        <w:pStyle w:val="Prrafodelista"/>
        <w:numPr>
          <w:ilvl w:val="0"/>
          <w:numId w:val="1"/>
        </w:numPr>
        <w:jc w:val="both"/>
        <w:rPr>
          <w:lang w:val="es-ES"/>
        </w:rPr>
      </w:pPr>
      <w:r w:rsidRPr="00446CFD">
        <w:rPr>
          <w:lang w:val="es-ES"/>
        </w:rPr>
        <w:t>Objetivos</w:t>
      </w:r>
    </w:p>
    <w:p w:rsidR="00E115B6" w:rsidRPr="00446CFD" w:rsidRDefault="00E115B6" w:rsidP="005F0C3A">
      <w:pPr>
        <w:jc w:val="both"/>
        <w:rPr>
          <w:lang w:val="es-ES"/>
        </w:rPr>
      </w:pPr>
    </w:p>
    <w:p w:rsidR="00302092" w:rsidRPr="005428AC" w:rsidRDefault="00302092" w:rsidP="005F0C3A">
      <w:pPr>
        <w:pStyle w:val="Prrafodelista"/>
        <w:numPr>
          <w:ilvl w:val="1"/>
          <w:numId w:val="1"/>
        </w:numPr>
        <w:jc w:val="both"/>
        <w:rPr>
          <w:lang w:val="es-ES"/>
        </w:rPr>
      </w:pPr>
      <w:r w:rsidRPr="005428AC">
        <w:rPr>
          <w:lang w:val="es-ES"/>
        </w:rPr>
        <w:t>Objetivo General</w:t>
      </w:r>
    </w:p>
    <w:p w:rsidR="00A21FE7" w:rsidRPr="005428AC" w:rsidRDefault="00A21FE7" w:rsidP="005F0C3A">
      <w:pPr>
        <w:jc w:val="both"/>
        <w:rPr>
          <w:lang w:val="es-ES"/>
        </w:rPr>
      </w:pPr>
    </w:p>
    <w:p w:rsidR="005A3805" w:rsidRPr="00E52F35" w:rsidRDefault="00003481" w:rsidP="005F0C3A">
      <w:pPr>
        <w:jc w:val="both"/>
      </w:pPr>
      <w:r w:rsidRPr="00E52F35">
        <w:rPr>
          <w:lang w:val="es-ES"/>
        </w:rPr>
        <w:t>Proponer un diseño centrado en el usuario siguiendo los lineamientos de interfaz y experiencia de usuario para un sistema de gestión de reclamos presentados por pacientes y derechohabientes a las diferentes IPRESS que sea accesible por diversas entidades fiscalizadoras.</w:t>
      </w:r>
    </w:p>
    <w:p w:rsidR="005428AC" w:rsidRPr="0007004D" w:rsidRDefault="005428AC" w:rsidP="005F0C3A">
      <w:pPr>
        <w:jc w:val="both"/>
        <w:rPr>
          <w:highlight w:val="yellow"/>
          <w:lang w:val="es-ES"/>
        </w:rPr>
      </w:pPr>
    </w:p>
    <w:p w:rsidR="00302092" w:rsidRPr="00F66265" w:rsidRDefault="00302092" w:rsidP="005F0C3A">
      <w:pPr>
        <w:pStyle w:val="Prrafodelista"/>
        <w:numPr>
          <w:ilvl w:val="1"/>
          <w:numId w:val="1"/>
        </w:numPr>
        <w:jc w:val="both"/>
        <w:rPr>
          <w:lang w:val="es-ES"/>
        </w:rPr>
      </w:pPr>
      <w:r w:rsidRPr="00F66265">
        <w:rPr>
          <w:lang w:val="es-ES"/>
        </w:rPr>
        <w:t xml:space="preserve">Objetivos </w:t>
      </w:r>
      <w:r w:rsidR="00362A11" w:rsidRPr="00F66265">
        <w:rPr>
          <w:lang w:val="es-ES"/>
        </w:rPr>
        <w:t>Específicos</w:t>
      </w:r>
    </w:p>
    <w:p w:rsidR="00A21FE7" w:rsidRPr="00F66265" w:rsidRDefault="00A21FE7" w:rsidP="005F0C3A">
      <w:pPr>
        <w:jc w:val="both"/>
        <w:rPr>
          <w:lang w:val="es-ES"/>
        </w:rPr>
      </w:pPr>
    </w:p>
    <w:p w:rsidR="005428AC" w:rsidRDefault="005428AC" w:rsidP="005F0C3A">
      <w:pPr>
        <w:pStyle w:val="Prrafodelista"/>
        <w:numPr>
          <w:ilvl w:val="0"/>
          <w:numId w:val="6"/>
        </w:numPr>
        <w:jc w:val="both"/>
        <w:rPr>
          <w:lang w:val="es-ES"/>
        </w:rPr>
      </w:pPr>
      <w:r w:rsidRPr="00F66265">
        <w:rPr>
          <w:lang w:val="es-ES"/>
        </w:rPr>
        <w:t>Diseñar un sistema de gestión de reclamos</w:t>
      </w:r>
      <w:r w:rsidR="00F66265" w:rsidRPr="00F66265">
        <w:rPr>
          <w:lang w:val="es-ES"/>
        </w:rPr>
        <w:t xml:space="preserve"> que se encuentre centrado en el usuario</w:t>
      </w:r>
      <w:r w:rsidRPr="00F66265">
        <w:rPr>
          <w:lang w:val="es-ES"/>
        </w:rPr>
        <w:t xml:space="preserve"> para la Superintendencia Nacional de Salud (SUSALUD)</w:t>
      </w:r>
      <w:r w:rsidR="00020F22">
        <w:rPr>
          <w:lang w:val="es-ES"/>
        </w:rPr>
        <w:t>.</w:t>
      </w:r>
    </w:p>
    <w:p w:rsidR="00020F22" w:rsidRPr="00F66265" w:rsidRDefault="00020F22" w:rsidP="005F0C3A">
      <w:pPr>
        <w:pStyle w:val="Prrafodelista"/>
        <w:numPr>
          <w:ilvl w:val="0"/>
          <w:numId w:val="6"/>
        </w:numPr>
        <w:jc w:val="both"/>
        <w:rPr>
          <w:lang w:val="es-ES"/>
        </w:rPr>
      </w:pPr>
      <w:r>
        <w:rPr>
          <w:lang w:val="es-ES"/>
        </w:rPr>
        <w:t xml:space="preserve">Evaluar </w:t>
      </w:r>
      <w:r w:rsidR="006375B1">
        <w:rPr>
          <w:lang w:val="es-ES"/>
        </w:rPr>
        <w:t>la visualización de data de reclamos por parte de</w:t>
      </w:r>
      <w:r>
        <w:rPr>
          <w:lang w:val="es-ES"/>
        </w:rPr>
        <w:t xml:space="preserve"> SUSALUD a través de su sistema actual</w:t>
      </w:r>
      <w:del w:id="184" w:author="Cesar Carcamo" w:date="2017-05-10T09:45:00Z">
        <w:r w:rsidDel="00574742">
          <w:rPr>
            <w:lang w:val="es-ES"/>
          </w:rPr>
          <w:delText>mente</w:delText>
        </w:r>
      </w:del>
      <w:r>
        <w:rPr>
          <w:lang w:val="es-ES"/>
        </w:rPr>
        <w:t>.</w:t>
      </w:r>
    </w:p>
    <w:p w:rsidR="00B43145" w:rsidRPr="00702EBE" w:rsidRDefault="00116E08" w:rsidP="005F0C3A">
      <w:pPr>
        <w:pStyle w:val="Prrafodelista"/>
        <w:numPr>
          <w:ilvl w:val="0"/>
          <w:numId w:val="6"/>
        </w:numPr>
        <w:jc w:val="both"/>
      </w:pPr>
      <w:del w:id="185" w:author="Cesar Carcamo" w:date="2017-05-10T09:46:00Z">
        <w:r w:rsidRPr="00702EBE" w:rsidDel="00574742">
          <w:rPr>
            <w:lang w:val="es-ES"/>
          </w:rPr>
          <w:delText>Evalua</w:delText>
        </w:r>
      </w:del>
      <w:ins w:id="186" w:author="Cesar Carcamo" w:date="2017-05-10T09:46:00Z">
        <w:r w:rsidR="00574742">
          <w:rPr>
            <w:lang w:val="es-ES"/>
          </w:rPr>
          <w:t>Comparar</w:t>
        </w:r>
      </w:ins>
      <w:del w:id="187" w:author="Cesar Carcamo" w:date="2017-05-10T09:46:00Z">
        <w:r w:rsidRPr="00702EBE" w:rsidDel="00574742">
          <w:rPr>
            <w:lang w:val="es-ES"/>
          </w:rPr>
          <w:delText>ción</w:delText>
        </w:r>
      </w:del>
      <w:r w:rsidRPr="00702EBE">
        <w:rPr>
          <w:lang w:val="es-ES"/>
        </w:rPr>
        <w:t xml:space="preserve"> </w:t>
      </w:r>
      <w:del w:id="188" w:author="Cesar Carcamo" w:date="2017-05-10T09:46:00Z">
        <w:r w:rsidRPr="00702EBE" w:rsidDel="00574742">
          <w:rPr>
            <w:lang w:val="es-ES"/>
          </w:rPr>
          <w:delText>d</w:delText>
        </w:r>
      </w:del>
      <w:r w:rsidRPr="00702EBE">
        <w:rPr>
          <w:lang w:val="es-ES"/>
        </w:rPr>
        <w:t xml:space="preserve">el sistema propuesto </w:t>
      </w:r>
      <w:del w:id="189" w:author="Cesar Carcamo" w:date="2017-05-10T09:46:00Z">
        <w:r w:rsidRPr="00702EBE" w:rsidDel="00574742">
          <w:rPr>
            <w:lang w:val="es-ES"/>
          </w:rPr>
          <w:delText xml:space="preserve">vs </w:delText>
        </w:r>
      </w:del>
      <w:ins w:id="190" w:author="Cesar Carcamo" w:date="2017-05-10T09:46:00Z">
        <w:r w:rsidR="00574742">
          <w:rPr>
            <w:lang w:val="es-ES"/>
          </w:rPr>
          <w:t>con el</w:t>
        </w:r>
        <w:r w:rsidR="00574742" w:rsidRPr="00702EBE">
          <w:rPr>
            <w:lang w:val="es-ES"/>
          </w:rPr>
          <w:t xml:space="preserve"> </w:t>
        </w:r>
      </w:ins>
      <w:del w:id="191" w:author="Cesar Carcamo" w:date="2017-05-10T09:46:00Z">
        <w:r w:rsidRPr="00702EBE" w:rsidDel="00574742">
          <w:rPr>
            <w:lang w:val="es-ES"/>
          </w:rPr>
          <w:delText>S</w:delText>
        </w:r>
      </w:del>
      <w:ins w:id="192" w:author="Cesar Carcamo" w:date="2017-05-10T09:46:00Z">
        <w:r w:rsidR="00574742">
          <w:rPr>
            <w:lang w:val="es-ES"/>
          </w:rPr>
          <w:t>s</w:t>
        </w:r>
      </w:ins>
      <w:r w:rsidRPr="00702EBE">
        <w:rPr>
          <w:lang w:val="es-ES"/>
        </w:rPr>
        <w:t>istema actual de SUSALUD</w:t>
      </w:r>
      <w:r w:rsidR="00020F22">
        <w:rPr>
          <w:lang w:val="es-ES"/>
        </w:rPr>
        <w:t xml:space="preserve"> utilizando los indicadores señalados por SUSALUD</w:t>
      </w:r>
      <w:r w:rsidR="00702EBE">
        <w:rPr>
          <w:lang w:val="es-ES"/>
        </w:rPr>
        <w:t>.</w:t>
      </w:r>
    </w:p>
    <w:p w:rsidR="003B2807" w:rsidRDefault="003B2807" w:rsidP="005F0C3A">
      <w:pPr>
        <w:jc w:val="both"/>
        <w:rPr>
          <w:lang w:val="es-ES"/>
        </w:rPr>
      </w:pPr>
    </w:p>
    <w:p w:rsidR="004B39A8" w:rsidRPr="00446CFD" w:rsidRDefault="003B2807" w:rsidP="005F0C3A">
      <w:pPr>
        <w:pStyle w:val="Prrafodelista"/>
        <w:numPr>
          <w:ilvl w:val="0"/>
          <w:numId w:val="1"/>
        </w:numPr>
        <w:jc w:val="both"/>
        <w:rPr>
          <w:lang w:val="es-ES"/>
        </w:rPr>
      </w:pPr>
      <w:r w:rsidRPr="00446CFD">
        <w:rPr>
          <w:lang w:val="es-ES"/>
        </w:rPr>
        <w:t>Métodos</w:t>
      </w:r>
    </w:p>
    <w:p w:rsidR="00B94B65" w:rsidRPr="00446CFD" w:rsidRDefault="00B94B65" w:rsidP="005F0C3A">
      <w:pPr>
        <w:pStyle w:val="Prrafodelista"/>
        <w:ind w:left="360"/>
        <w:jc w:val="both"/>
        <w:rPr>
          <w:lang w:val="es-ES"/>
        </w:rPr>
      </w:pPr>
    </w:p>
    <w:p w:rsidR="008F5DB0" w:rsidRPr="00F13E49" w:rsidRDefault="00695A1E" w:rsidP="005F0C3A">
      <w:pPr>
        <w:pStyle w:val="Prrafodelista"/>
        <w:numPr>
          <w:ilvl w:val="1"/>
          <w:numId w:val="1"/>
        </w:numPr>
        <w:jc w:val="both"/>
        <w:rPr>
          <w:lang w:val="es-ES"/>
        </w:rPr>
      </w:pPr>
      <w:r w:rsidRPr="00F13E49">
        <w:rPr>
          <w:lang w:val="es-ES"/>
        </w:rPr>
        <w:t>Diseño del estudio</w:t>
      </w:r>
    </w:p>
    <w:p w:rsidR="004510EA" w:rsidRDefault="004510EA" w:rsidP="005F0C3A">
      <w:pPr>
        <w:jc w:val="both"/>
        <w:rPr>
          <w:lang w:val="es-ES"/>
        </w:rPr>
      </w:pPr>
    </w:p>
    <w:p w:rsidR="004510EA" w:rsidRPr="004510EA" w:rsidRDefault="00866F6B" w:rsidP="005F0C3A">
      <w:pPr>
        <w:jc w:val="both"/>
        <w:rPr>
          <w:lang w:val="es-ES"/>
        </w:rPr>
      </w:pPr>
      <w:r>
        <w:rPr>
          <w:lang w:val="es-ES"/>
        </w:rPr>
        <w:t xml:space="preserve">Este es un estudio de usabilidad, donde se evaluará el producto tecnológico planteado mediante pruebas </w:t>
      </w:r>
      <w:ins w:id="193" w:author="Cesar Carcamo" w:date="2017-05-10T09:50:00Z">
        <w:r w:rsidR="00013BCA">
          <w:rPr>
            <w:lang w:val="es-ES"/>
          </w:rPr>
          <w:t>dirigidas a</w:t>
        </w:r>
      </w:ins>
      <w:del w:id="194" w:author="Cesar Carcamo" w:date="2017-05-10T09:50:00Z">
        <w:r w:rsidDel="00013BCA">
          <w:rPr>
            <w:lang w:val="es-ES"/>
          </w:rPr>
          <w:delText>con</w:delText>
        </w:r>
      </w:del>
      <w:r>
        <w:rPr>
          <w:lang w:val="es-ES"/>
        </w:rPr>
        <w:t xml:space="preserve"> los propios usuarios del sistema</w:t>
      </w:r>
      <w:ins w:id="195" w:author="Cesar Carcamo" w:date="2017-05-10T09:50:00Z">
        <w:r w:rsidR="00013BCA">
          <w:rPr>
            <w:lang w:val="es-ES"/>
          </w:rPr>
          <w:t>,</w:t>
        </w:r>
      </w:ins>
      <w:r>
        <w:rPr>
          <w:lang w:val="es-ES"/>
        </w:rPr>
        <w:t xml:space="preserve"> midiendo la capacidad del sistema </w:t>
      </w:r>
      <w:del w:id="196" w:author="Cesar Carcamo" w:date="2017-05-10T09:50:00Z">
        <w:r w:rsidDel="00013BCA">
          <w:rPr>
            <w:lang w:val="es-ES"/>
          </w:rPr>
          <w:delText>en</w:delText>
        </w:r>
      </w:del>
      <w:ins w:id="197" w:author="Cesar Carcamo" w:date="2017-05-10T09:50:00Z">
        <w:r w:rsidR="00013BCA">
          <w:rPr>
            <w:lang w:val="es-ES"/>
          </w:rPr>
          <w:t>de</w:t>
        </w:r>
      </w:ins>
      <w:r>
        <w:rPr>
          <w:lang w:val="es-ES"/>
        </w:rPr>
        <w:t xml:space="preserve"> cumplir el objetivo </w:t>
      </w:r>
      <w:del w:id="198" w:author="Cesar Carcamo" w:date="2017-05-10T09:50:00Z">
        <w:r w:rsidDel="00013BCA">
          <w:rPr>
            <w:lang w:val="es-ES"/>
          </w:rPr>
          <w:delText xml:space="preserve">por </w:delText>
        </w:r>
      </w:del>
      <w:ins w:id="199" w:author="Cesar Carcamo" w:date="2017-05-10T09:50:00Z">
        <w:r w:rsidR="00013BCA">
          <w:rPr>
            <w:lang w:val="es-ES"/>
          </w:rPr>
          <w:t xml:space="preserve">para </w:t>
        </w:r>
      </w:ins>
      <w:r>
        <w:rPr>
          <w:lang w:val="es-ES"/>
        </w:rPr>
        <w:t xml:space="preserve">el cual fue diseñado. </w:t>
      </w:r>
    </w:p>
    <w:p w:rsidR="008F5DB0" w:rsidRPr="00446CFD" w:rsidRDefault="008F5DB0" w:rsidP="005F0C3A">
      <w:pPr>
        <w:jc w:val="both"/>
        <w:rPr>
          <w:lang w:val="es-ES"/>
        </w:rPr>
      </w:pPr>
    </w:p>
    <w:p w:rsidR="00B61FCF" w:rsidRPr="00F13E49" w:rsidRDefault="00B61FCF" w:rsidP="005F0C3A">
      <w:pPr>
        <w:pStyle w:val="Prrafodelista"/>
        <w:numPr>
          <w:ilvl w:val="1"/>
          <w:numId w:val="1"/>
        </w:numPr>
        <w:jc w:val="both"/>
        <w:rPr>
          <w:lang w:val="es-ES"/>
        </w:rPr>
      </w:pPr>
      <w:r w:rsidRPr="00F13E49">
        <w:rPr>
          <w:lang w:val="es-ES"/>
        </w:rPr>
        <w:t>Sistema de Información planteado</w:t>
      </w:r>
    </w:p>
    <w:p w:rsidR="00417CC1" w:rsidRPr="00417CC1" w:rsidRDefault="00417CC1" w:rsidP="005F0C3A">
      <w:pPr>
        <w:jc w:val="both"/>
        <w:rPr>
          <w:lang w:val="es-ES"/>
        </w:rPr>
      </w:pPr>
    </w:p>
    <w:p w:rsidR="00E4436E" w:rsidRDefault="00417CC1" w:rsidP="005F0C3A">
      <w:pPr>
        <w:jc w:val="both"/>
        <w:rPr>
          <w:lang w:val="es-ES"/>
        </w:rPr>
      </w:pPr>
      <w:r>
        <w:rPr>
          <w:lang w:val="es-ES"/>
        </w:rPr>
        <w:t xml:space="preserve">Esta tesis plantea el uso de un sistema de información web centralizado que será propiedad de SUSALUD, el cual se manejaría por </w:t>
      </w:r>
      <w:del w:id="200" w:author="Cesar Carcamo" w:date="2017-05-10T09:50:00Z">
        <w:r w:rsidDel="00013BCA">
          <w:rPr>
            <w:lang w:val="es-ES"/>
          </w:rPr>
          <w:delText>i</w:delText>
        </w:r>
      </w:del>
      <w:ins w:id="201" w:author="Cesar Carcamo" w:date="2017-05-10T09:50:00Z">
        <w:r w:rsidR="00013BCA">
          <w:rPr>
            <w:lang w:val="es-ES"/>
          </w:rPr>
          <w:t>I</w:t>
        </w:r>
      </w:ins>
      <w:r>
        <w:rPr>
          <w:lang w:val="es-ES"/>
        </w:rPr>
        <w:t xml:space="preserve">nternet y no implicaría mayor coste para las IPRESS en infraestructura </w:t>
      </w:r>
      <w:r w:rsidR="00AD7C1E">
        <w:rPr>
          <w:lang w:val="es-ES"/>
        </w:rPr>
        <w:t>tecnológica</w:t>
      </w:r>
      <w:r>
        <w:rPr>
          <w:lang w:val="es-ES"/>
        </w:rPr>
        <w:t xml:space="preserve">. </w:t>
      </w:r>
      <w:del w:id="202" w:author="Cesar Carcamo" w:date="2017-05-10T09:53:00Z">
        <w:r w:rsidR="00AD7C1E" w:rsidDel="00D60D09">
          <w:rPr>
            <w:lang w:val="es-ES"/>
          </w:rPr>
          <w:delText>Con e</w:delText>
        </w:r>
      </w:del>
      <w:ins w:id="203" w:author="Cesar Carcamo" w:date="2017-05-10T09:53:00Z">
        <w:r w:rsidR="00D60D09">
          <w:rPr>
            <w:lang w:val="es-ES"/>
          </w:rPr>
          <w:t>E</w:t>
        </w:r>
      </w:ins>
      <w:r w:rsidR="00AD7C1E">
        <w:rPr>
          <w:lang w:val="es-ES"/>
        </w:rPr>
        <w:t>ste sistema web, podría</w:t>
      </w:r>
      <w:ins w:id="204" w:author="Cesar Carcamo" w:date="2017-05-10T09:54:00Z">
        <w:r w:rsidR="00D60D09">
          <w:rPr>
            <w:lang w:val="es-ES"/>
          </w:rPr>
          <w:t xml:space="preserve"> ser accedido por todos los actores en el proceso de reclamo, desde  </w:t>
        </w:r>
      </w:ins>
      <w:ins w:id="205" w:author="Cesar Carcamo" w:date="2017-05-10T09:55:00Z">
        <w:r w:rsidR="00D60D09">
          <w:rPr>
            <w:lang w:val="es-ES"/>
          </w:rPr>
          <w:t>asegurados</w:t>
        </w:r>
      </w:ins>
      <w:del w:id="206" w:author="Cesar Carcamo" w:date="2017-05-10T09:54:00Z">
        <w:r w:rsidR="00AD7C1E" w:rsidDel="00D60D09">
          <w:rPr>
            <w:lang w:val="es-ES"/>
          </w:rPr>
          <w:delText xml:space="preserve">n </w:delText>
        </w:r>
      </w:del>
      <w:ins w:id="207" w:author="Cesar Carcamo" w:date="2017-05-10T09:54:00Z">
        <w:r w:rsidR="00D60D09">
          <w:rPr>
            <w:lang w:val="es-ES"/>
          </w:rPr>
          <w:t xml:space="preserve"> </w:t>
        </w:r>
      </w:ins>
      <w:ins w:id="208" w:author="Cesar Carcamo" w:date="2017-05-10T09:55:00Z">
        <w:r w:rsidR="00D60D09">
          <w:rPr>
            <w:lang w:val="es-ES"/>
          </w:rPr>
          <w:t xml:space="preserve">en </w:t>
        </w:r>
      </w:ins>
      <w:ins w:id="209" w:author="Cesar Carcamo" w:date="2017-05-10T09:54:00Z">
        <w:r w:rsidR="00D60D09">
          <w:rPr>
            <w:lang w:val="es-ES"/>
          </w:rPr>
          <w:t xml:space="preserve">lugares remotos, </w:t>
        </w:r>
      </w:ins>
      <w:del w:id="210" w:author="Cesar Carcamo" w:date="2017-05-10T09:55:00Z">
        <w:r w:rsidR="00AD7C1E" w:rsidDel="00D60D09">
          <w:rPr>
            <w:lang w:val="es-ES"/>
          </w:rPr>
          <w:delText xml:space="preserve">ingresar desde asegurados </w:delText>
        </w:r>
      </w:del>
      <w:r w:rsidR="00AD7C1E">
        <w:rPr>
          <w:lang w:val="es-ES"/>
        </w:rPr>
        <w:t>hasta SUSALUD como entidad fiscalizadora. Las acciones que podría</w:t>
      </w:r>
      <w:del w:id="211" w:author="Cesar Carcamo" w:date="2017-05-10T09:55:00Z">
        <w:r w:rsidR="00AD7C1E" w:rsidDel="00260235">
          <w:rPr>
            <w:lang w:val="es-ES"/>
          </w:rPr>
          <w:delText>n</w:delText>
        </w:r>
      </w:del>
      <w:r w:rsidR="00AD7C1E">
        <w:rPr>
          <w:lang w:val="es-ES"/>
        </w:rPr>
        <w:t xml:space="preserve"> realizar cada tipo de usuario se detallan a continuación:</w:t>
      </w:r>
    </w:p>
    <w:p w:rsidR="00AD7C1E" w:rsidRDefault="00AD7C1E" w:rsidP="005F0C3A">
      <w:pPr>
        <w:jc w:val="both"/>
        <w:rPr>
          <w:lang w:val="es-ES"/>
        </w:rPr>
      </w:pPr>
    </w:p>
    <w:p w:rsidR="00AD7C1E" w:rsidRDefault="00AB6714" w:rsidP="005F0C3A">
      <w:pPr>
        <w:pStyle w:val="Prrafodelista"/>
        <w:numPr>
          <w:ilvl w:val="0"/>
          <w:numId w:val="23"/>
        </w:numPr>
        <w:jc w:val="both"/>
        <w:rPr>
          <w:lang w:val="es-ES"/>
        </w:rPr>
      </w:pPr>
      <w:r>
        <w:rPr>
          <w:lang w:val="es-ES"/>
        </w:rPr>
        <w:t xml:space="preserve">SUSALUD: </w:t>
      </w:r>
      <w:r w:rsidR="0085192A">
        <w:rPr>
          <w:lang w:val="es-ES"/>
        </w:rPr>
        <w:t>Ver estadísticas</w:t>
      </w:r>
      <w:r w:rsidR="00E24AB6">
        <w:rPr>
          <w:lang w:val="es-ES"/>
        </w:rPr>
        <w:t xml:space="preserve"> de reclamos</w:t>
      </w:r>
      <w:r w:rsidR="0085192A">
        <w:rPr>
          <w:lang w:val="es-ES"/>
        </w:rPr>
        <w:t xml:space="preserve"> por categoría y</w:t>
      </w:r>
      <w:r w:rsidR="00E24AB6">
        <w:rPr>
          <w:lang w:val="es-ES"/>
        </w:rPr>
        <w:t>/o</w:t>
      </w:r>
      <w:r w:rsidR="0085192A">
        <w:rPr>
          <w:lang w:val="es-ES"/>
        </w:rPr>
        <w:t xml:space="preserve"> por IPRESS a nivel nacional, </w:t>
      </w:r>
      <w:r w:rsidR="003D0F27">
        <w:rPr>
          <w:lang w:val="es-ES"/>
        </w:rPr>
        <w:t>ver estado de reclamos por cada IPRESS.</w:t>
      </w:r>
      <w:r w:rsidR="0085192A">
        <w:rPr>
          <w:lang w:val="es-ES"/>
        </w:rPr>
        <w:t xml:space="preserve"> </w:t>
      </w:r>
    </w:p>
    <w:p w:rsidR="00AB6714" w:rsidRDefault="00AB6714" w:rsidP="005F0C3A">
      <w:pPr>
        <w:pStyle w:val="Prrafodelista"/>
        <w:numPr>
          <w:ilvl w:val="0"/>
          <w:numId w:val="23"/>
        </w:numPr>
        <w:jc w:val="both"/>
        <w:rPr>
          <w:lang w:val="es-ES"/>
        </w:rPr>
      </w:pPr>
      <w:r>
        <w:rPr>
          <w:lang w:val="es-ES"/>
        </w:rPr>
        <w:t>Directores Generales de IPRESS espec</w:t>
      </w:r>
      <w:ins w:id="212" w:author="Cesar Carcamo" w:date="2017-05-10T09:56:00Z">
        <w:r w:rsidR="00260235">
          <w:rPr>
            <w:lang w:val="es-ES"/>
          </w:rPr>
          <w:t>í</w:t>
        </w:r>
      </w:ins>
      <w:del w:id="213" w:author="Cesar Carcamo" w:date="2017-05-10T09:56:00Z">
        <w:r w:rsidDel="00260235">
          <w:rPr>
            <w:lang w:val="es-ES"/>
          </w:rPr>
          <w:delText>i</w:delText>
        </w:r>
      </w:del>
      <w:r>
        <w:rPr>
          <w:lang w:val="es-ES"/>
        </w:rPr>
        <w:t xml:space="preserve">ficas: </w:t>
      </w:r>
      <w:r w:rsidR="0085192A">
        <w:rPr>
          <w:lang w:val="es-ES"/>
        </w:rPr>
        <w:t xml:space="preserve">Ver estadísticas </w:t>
      </w:r>
      <w:r w:rsidR="00E24AB6">
        <w:rPr>
          <w:lang w:val="es-ES"/>
        </w:rPr>
        <w:t>de la</w:t>
      </w:r>
      <w:r w:rsidR="0085192A">
        <w:rPr>
          <w:lang w:val="es-ES"/>
        </w:rPr>
        <w:t xml:space="preserve"> IPRESS, ver estadísticas por categoría de reclamos de la IPRESS, ver el estado de los reclamos de la IPRESS, modificar el estado de reclamos de la IPRESS, ingresar reclamos específicos presentados en la IPRESS.</w:t>
      </w:r>
    </w:p>
    <w:p w:rsidR="00AB6714" w:rsidRDefault="00AB6714" w:rsidP="005F0C3A">
      <w:pPr>
        <w:pStyle w:val="Prrafodelista"/>
        <w:numPr>
          <w:ilvl w:val="0"/>
          <w:numId w:val="23"/>
        </w:numPr>
        <w:jc w:val="both"/>
        <w:rPr>
          <w:lang w:val="es-ES"/>
        </w:rPr>
      </w:pPr>
      <w:r>
        <w:rPr>
          <w:lang w:val="es-ES"/>
        </w:rPr>
        <w:t>Personal de Calidad de IPRESS: Ingresar reclamos específicos p</w:t>
      </w:r>
      <w:r w:rsidR="0085192A">
        <w:rPr>
          <w:lang w:val="es-ES"/>
        </w:rPr>
        <w:t>resentados en la IPRESS, ver</w:t>
      </w:r>
      <w:r>
        <w:rPr>
          <w:lang w:val="es-ES"/>
        </w:rPr>
        <w:t xml:space="preserve"> el estado de los reclamos de la IPRESS, modifi</w:t>
      </w:r>
      <w:r w:rsidR="0085192A">
        <w:rPr>
          <w:lang w:val="es-ES"/>
        </w:rPr>
        <w:t>car el estado de reclamos de la</w:t>
      </w:r>
      <w:r>
        <w:rPr>
          <w:lang w:val="es-ES"/>
        </w:rPr>
        <w:t xml:space="preserve"> IPRESS.</w:t>
      </w:r>
    </w:p>
    <w:p w:rsidR="00AB6714" w:rsidRDefault="00AB6714" w:rsidP="005F0C3A">
      <w:pPr>
        <w:pStyle w:val="Prrafodelista"/>
        <w:numPr>
          <w:ilvl w:val="0"/>
          <w:numId w:val="23"/>
        </w:numPr>
        <w:jc w:val="both"/>
        <w:rPr>
          <w:lang w:val="es-ES"/>
        </w:rPr>
      </w:pPr>
      <w:r>
        <w:rPr>
          <w:lang w:val="es-ES"/>
        </w:rPr>
        <w:t>Asegurados: Ingresar reclamos desde cualquier computadora con una conexió</w:t>
      </w:r>
      <w:r w:rsidR="0085192A">
        <w:rPr>
          <w:lang w:val="es-ES"/>
        </w:rPr>
        <w:t xml:space="preserve">n a </w:t>
      </w:r>
      <w:ins w:id="214" w:author="Cesar Carcamo" w:date="2017-05-10T09:56:00Z">
        <w:r w:rsidR="00C5684C">
          <w:rPr>
            <w:lang w:val="es-ES"/>
          </w:rPr>
          <w:t>I</w:t>
        </w:r>
      </w:ins>
      <w:del w:id="215" w:author="Cesar Carcamo" w:date="2017-05-10T09:56:00Z">
        <w:r w:rsidR="0085192A" w:rsidDel="00C5684C">
          <w:rPr>
            <w:lang w:val="es-ES"/>
          </w:rPr>
          <w:delText>i</w:delText>
        </w:r>
      </w:del>
      <w:r w:rsidR="0085192A">
        <w:rPr>
          <w:lang w:val="es-ES"/>
        </w:rPr>
        <w:t>nternet, ver</w:t>
      </w:r>
      <w:r>
        <w:rPr>
          <w:lang w:val="es-ES"/>
        </w:rPr>
        <w:t xml:space="preserve"> el estado de sus reclamos.</w:t>
      </w:r>
    </w:p>
    <w:p w:rsidR="00FF4323" w:rsidRDefault="00FF4323" w:rsidP="00FF4323">
      <w:pPr>
        <w:jc w:val="both"/>
        <w:rPr>
          <w:lang w:val="es-ES"/>
        </w:rPr>
      </w:pPr>
    </w:p>
    <w:p w:rsidR="00FF4323" w:rsidRPr="00FF4323" w:rsidRDefault="00FF4323" w:rsidP="00FF4323">
      <w:pPr>
        <w:jc w:val="both"/>
        <w:rPr>
          <w:lang w:val="es-ES"/>
        </w:rPr>
      </w:pPr>
      <w:r>
        <w:rPr>
          <w:lang w:val="es-ES"/>
        </w:rPr>
        <w:t xml:space="preserve">En el sistema web planteado, los usuarios podrán realizar todas las acciones </w:t>
      </w:r>
      <w:ins w:id="216" w:author="Cesar Carcamo" w:date="2017-05-10T09:57:00Z">
        <w:r w:rsidR="00C5684C">
          <w:rPr>
            <w:lang w:val="es-ES"/>
          </w:rPr>
          <w:t xml:space="preserve">correspondientes a </w:t>
        </w:r>
      </w:ins>
      <w:del w:id="217" w:author="Cesar Carcamo" w:date="2017-05-10T09:57:00Z">
        <w:r w:rsidDel="00C5684C">
          <w:rPr>
            <w:lang w:val="es-ES"/>
          </w:rPr>
          <w:delText xml:space="preserve">competentes dependiendo de </w:delText>
        </w:r>
      </w:del>
      <w:r>
        <w:rPr>
          <w:lang w:val="es-ES"/>
        </w:rPr>
        <w:t xml:space="preserve">su tipo de usuario </w:t>
      </w:r>
      <w:del w:id="218" w:author="Cesar Carcamo" w:date="2017-05-10T09:58:00Z">
        <w:r w:rsidDel="00322045">
          <w:rPr>
            <w:lang w:val="es-ES"/>
          </w:rPr>
          <w:delText xml:space="preserve">y podrá ser accesible </w:delText>
        </w:r>
      </w:del>
      <w:r>
        <w:rPr>
          <w:lang w:val="es-ES"/>
        </w:rPr>
        <w:t>desde cualquier lugar que cuente con una computadora/Tablet/Smartphone con acceso a internet.</w:t>
      </w:r>
    </w:p>
    <w:p w:rsidR="00AB6714" w:rsidRPr="00446CFD" w:rsidRDefault="00AB6714" w:rsidP="005F0C3A">
      <w:pPr>
        <w:jc w:val="both"/>
        <w:rPr>
          <w:lang w:val="es-ES"/>
        </w:rPr>
      </w:pPr>
    </w:p>
    <w:p w:rsidR="00B20454" w:rsidRDefault="009B6230" w:rsidP="005F0C3A">
      <w:pPr>
        <w:pStyle w:val="Prrafodelista"/>
        <w:numPr>
          <w:ilvl w:val="2"/>
          <w:numId w:val="1"/>
        </w:numPr>
        <w:jc w:val="both"/>
        <w:rPr>
          <w:lang w:val="es-ES"/>
        </w:rPr>
      </w:pPr>
      <w:r w:rsidRPr="00446CFD">
        <w:rPr>
          <w:lang w:val="es-ES"/>
        </w:rPr>
        <w:t>Alcance de la tesis</w:t>
      </w:r>
    </w:p>
    <w:p w:rsidR="00417CC1" w:rsidRPr="00417CC1" w:rsidRDefault="00417CC1" w:rsidP="005F0C3A">
      <w:pPr>
        <w:jc w:val="both"/>
        <w:rPr>
          <w:lang w:val="es-ES"/>
        </w:rPr>
      </w:pPr>
    </w:p>
    <w:p w:rsidR="00E45BD5" w:rsidRDefault="00E45BD5" w:rsidP="005F0C3A">
      <w:pPr>
        <w:jc w:val="both"/>
        <w:rPr>
          <w:lang w:val="es-ES"/>
        </w:rPr>
      </w:pPr>
      <w:r>
        <w:rPr>
          <w:lang w:val="es-ES"/>
        </w:rPr>
        <w:t>Esta tesis b</w:t>
      </w:r>
      <w:r w:rsidR="005C0129">
        <w:rPr>
          <w:lang w:val="es-ES"/>
        </w:rPr>
        <w:t>usca proponer un diseño de un sistema. Una vez terminad</w:t>
      </w:r>
      <w:ins w:id="219" w:author="Cesar Carcamo" w:date="2017-05-10T09:58:00Z">
        <w:r w:rsidR="00322045">
          <w:rPr>
            <w:lang w:val="es-ES"/>
          </w:rPr>
          <w:t>a</w:t>
        </w:r>
      </w:ins>
      <w:del w:id="220" w:author="Cesar Carcamo" w:date="2017-05-10T09:58:00Z">
        <w:r w:rsidR="005C0129" w:rsidDel="00322045">
          <w:rPr>
            <w:lang w:val="es-ES"/>
          </w:rPr>
          <w:delText>o</w:delText>
        </w:r>
      </w:del>
      <w:r w:rsidR="005C0129">
        <w:rPr>
          <w:lang w:val="es-ES"/>
        </w:rPr>
        <w:t>s l</w:t>
      </w:r>
      <w:ins w:id="221" w:author="Cesar Carcamo" w:date="2017-05-10T09:58:00Z">
        <w:r w:rsidR="00322045">
          <w:rPr>
            <w:lang w:val="es-ES"/>
          </w:rPr>
          <w:t xml:space="preserve">as evaluaciones </w:t>
        </w:r>
      </w:ins>
      <w:del w:id="222" w:author="Cesar Carcamo" w:date="2017-05-10T09:58:00Z">
        <w:r w:rsidR="005C0129" w:rsidDel="00322045">
          <w:rPr>
            <w:lang w:val="es-ES"/>
          </w:rPr>
          <w:delText xml:space="preserve">os testeos </w:delText>
        </w:r>
      </w:del>
      <w:r w:rsidR="005C0129">
        <w:rPr>
          <w:lang w:val="es-ES"/>
        </w:rPr>
        <w:t>de los prototipos por el usuario, se entregar</w:t>
      </w:r>
      <w:del w:id="223" w:author="Cesar Carcamo" w:date="2017-05-10T09:58:00Z">
        <w:r w:rsidR="005C0129" w:rsidDel="00322045">
          <w:rPr>
            <w:lang w:val="es-ES"/>
          </w:rPr>
          <w:delText>a</w:delText>
        </w:r>
      </w:del>
      <w:ins w:id="224" w:author="Cesar Carcamo" w:date="2017-05-10T09:58:00Z">
        <w:r w:rsidR="00322045">
          <w:rPr>
            <w:lang w:val="es-ES"/>
          </w:rPr>
          <w:t>á</w:t>
        </w:r>
      </w:ins>
      <w:del w:id="225" w:author="Cesar Carcamo" w:date="2017-05-10T09:58:00Z">
        <w:r w:rsidR="005C0129" w:rsidDel="00322045">
          <w:rPr>
            <w:lang w:val="es-ES"/>
          </w:rPr>
          <w:delText>n</w:delText>
        </w:r>
      </w:del>
      <w:r w:rsidR="005C0129">
        <w:rPr>
          <w:lang w:val="es-ES"/>
        </w:rPr>
        <w:t xml:space="preserve"> la plantilla respectiva con un informe resumen de los resultados encontrados tanto en la investigación de usuarios como en </w:t>
      </w:r>
      <w:ins w:id="226" w:author="Cesar Carcamo" w:date="2017-05-10T09:59:00Z">
        <w:r w:rsidR="00477360">
          <w:rPr>
            <w:lang w:val="es-ES"/>
          </w:rPr>
          <w:t xml:space="preserve">la evaluación </w:t>
        </w:r>
      </w:ins>
      <w:del w:id="227" w:author="Cesar Carcamo" w:date="2017-05-10T09:59:00Z">
        <w:r w:rsidR="005C0129" w:rsidDel="00477360">
          <w:rPr>
            <w:lang w:val="es-ES"/>
          </w:rPr>
          <w:delText xml:space="preserve">el testeo </w:delText>
        </w:r>
      </w:del>
      <w:r w:rsidR="005C0129">
        <w:rPr>
          <w:lang w:val="es-ES"/>
        </w:rPr>
        <w:t xml:space="preserve">de prototipos. No se </w:t>
      </w:r>
      <w:ins w:id="228" w:author="Cesar Carcamo" w:date="2017-05-10T09:59:00Z">
        <w:r w:rsidR="00477360">
          <w:rPr>
            <w:lang w:val="es-ES"/>
          </w:rPr>
          <w:t xml:space="preserve">anticipa la </w:t>
        </w:r>
      </w:ins>
      <w:r w:rsidR="005C0129">
        <w:rPr>
          <w:lang w:val="es-ES"/>
        </w:rPr>
        <w:t>entrega</w:t>
      </w:r>
      <w:del w:id="229" w:author="Cesar Carcamo" w:date="2017-05-10T09:59:00Z">
        <w:r w:rsidR="005C0129" w:rsidDel="00477360">
          <w:rPr>
            <w:lang w:val="es-ES"/>
          </w:rPr>
          <w:delText>rá</w:delText>
        </w:r>
      </w:del>
      <w:ins w:id="230" w:author="Cesar Carcamo" w:date="2017-05-10T09:59:00Z">
        <w:r w:rsidR="00477360">
          <w:rPr>
            <w:lang w:val="es-ES"/>
          </w:rPr>
          <w:t xml:space="preserve"> de</w:t>
        </w:r>
      </w:ins>
      <w:r w:rsidR="005C0129">
        <w:rPr>
          <w:lang w:val="es-ES"/>
        </w:rPr>
        <w:t xml:space="preserve"> un sistema funcional </w:t>
      </w:r>
      <w:r w:rsidR="001F1CA7">
        <w:rPr>
          <w:lang w:val="es-ES"/>
        </w:rPr>
        <w:t>listo para ser usado.</w:t>
      </w:r>
    </w:p>
    <w:p w:rsidR="00075903" w:rsidRPr="00446CFD" w:rsidRDefault="00075903" w:rsidP="005F0C3A">
      <w:pPr>
        <w:jc w:val="both"/>
        <w:rPr>
          <w:lang w:val="es-ES"/>
        </w:rPr>
      </w:pPr>
    </w:p>
    <w:p w:rsidR="00B61FCF" w:rsidRDefault="009B6230" w:rsidP="005F0C3A">
      <w:pPr>
        <w:pStyle w:val="Prrafodelista"/>
        <w:numPr>
          <w:ilvl w:val="1"/>
          <w:numId w:val="1"/>
        </w:numPr>
        <w:jc w:val="both"/>
        <w:rPr>
          <w:lang w:val="es-ES"/>
        </w:rPr>
      </w:pPr>
      <w:r w:rsidRPr="00446CFD">
        <w:rPr>
          <w:lang w:val="es-ES"/>
        </w:rPr>
        <w:t>Metodología en diseño centrado en el usuario</w:t>
      </w:r>
    </w:p>
    <w:p w:rsidR="00E45BD5" w:rsidRPr="00446CFD" w:rsidRDefault="00E45BD5" w:rsidP="005F0C3A">
      <w:pPr>
        <w:pStyle w:val="Prrafodelista"/>
        <w:ind w:left="792"/>
        <w:jc w:val="both"/>
        <w:rPr>
          <w:lang w:val="es-ES"/>
        </w:rPr>
      </w:pPr>
    </w:p>
    <w:p w:rsidR="009B6230" w:rsidRPr="00F13E49" w:rsidRDefault="007B75BF" w:rsidP="005F0C3A">
      <w:pPr>
        <w:pStyle w:val="Prrafodelista"/>
        <w:numPr>
          <w:ilvl w:val="2"/>
          <w:numId w:val="1"/>
        </w:numPr>
        <w:jc w:val="both"/>
        <w:rPr>
          <w:lang w:val="es-ES"/>
        </w:rPr>
      </w:pPr>
      <w:r w:rsidRPr="00F13E49">
        <w:rPr>
          <w:lang w:val="es-ES"/>
        </w:rPr>
        <w:t>Investigación de usuarios</w:t>
      </w:r>
    </w:p>
    <w:p w:rsidR="009A0A05" w:rsidRDefault="009A0A05" w:rsidP="005F0C3A">
      <w:pPr>
        <w:jc w:val="both"/>
        <w:rPr>
          <w:lang w:val="es-ES"/>
        </w:rPr>
      </w:pPr>
    </w:p>
    <w:p w:rsidR="00D3624C" w:rsidRDefault="00A04048" w:rsidP="005F0C3A">
      <w:pPr>
        <w:jc w:val="both"/>
        <w:rPr>
          <w:lang w:val="es-ES"/>
        </w:rPr>
      </w:pPr>
      <w:r>
        <w:rPr>
          <w:lang w:val="es-ES"/>
        </w:rPr>
        <w:t>La investigación de usuarios se realizará mediante entrevistas a profundidad, donde se entrevistara</w:t>
      </w:r>
      <w:del w:id="231" w:author="Cesar Carcamo" w:date="2017-05-10T10:00:00Z">
        <w:r w:rsidDel="00A32B2E">
          <w:rPr>
            <w:lang w:val="es-ES"/>
          </w:rPr>
          <w:delText>n</w:delText>
        </w:r>
      </w:del>
      <w:r>
        <w:rPr>
          <w:lang w:val="es-ES"/>
        </w:rPr>
        <w:t xml:space="preserve"> a los diversos usuarios del sistema para poder reconocer principalmente cu</w:t>
      </w:r>
      <w:ins w:id="232" w:author="Cesar Carcamo" w:date="2017-05-10T10:00:00Z">
        <w:r w:rsidR="00A32B2E">
          <w:rPr>
            <w:lang w:val="es-ES"/>
          </w:rPr>
          <w:t>á</w:t>
        </w:r>
      </w:ins>
      <w:del w:id="233" w:author="Cesar Carcamo" w:date="2017-05-10T10:00:00Z">
        <w:r w:rsidDel="00A32B2E">
          <w:rPr>
            <w:lang w:val="es-ES"/>
          </w:rPr>
          <w:delText>a</w:delText>
        </w:r>
      </w:del>
      <w:r w:rsidR="004D255E">
        <w:rPr>
          <w:lang w:val="es-ES"/>
        </w:rPr>
        <w:t>les son sus diversos objetivos</w:t>
      </w:r>
      <w:r w:rsidR="00B402DF">
        <w:rPr>
          <w:lang w:val="es-ES"/>
        </w:rPr>
        <w:t xml:space="preserve">, </w:t>
      </w:r>
      <w:r>
        <w:rPr>
          <w:lang w:val="es-ES"/>
        </w:rPr>
        <w:t>necesidades</w:t>
      </w:r>
      <w:r w:rsidR="00B402DF">
        <w:rPr>
          <w:lang w:val="es-ES"/>
        </w:rPr>
        <w:t>, percepciones y opiniones</w:t>
      </w:r>
      <w:r>
        <w:rPr>
          <w:lang w:val="es-ES"/>
        </w:rPr>
        <w:t xml:space="preserve"> sobre el sistema. De estas entrevistas se puede</w:t>
      </w:r>
      <w:del w:id="234" w:author="Cesar Carcamo" w:date="2017-05-10T10:00:00Z">
        <w:r w:rsidDel="00A32B2E">
          <w:rPr>
            <w:lang w:val="es-ES"/>
          </w:rPr>
          <w:delText>n</w:delText>
        </w:r>
      </w:del>
      <w:r>
        <w:rPr>
          <w:lang w:val="es-ES"/>
        </w:rPr>
        <w:t xml:space="preserve"> sacar </w:t>
      </w:r>
      <w:del w:id="235" w:author="Cesar Carcamo" w:date="2017-05-10T10:00:00Z">
        <w:r w:rsidDel="00A32B2E">
          <w:rPr>
            <w:lang w:val="es-ES"/>
          </w:rPr>
          <w:delText xml:space="preserve">los diversos </w:delText>
        </w:r>
      </w:del>
      <w:r>
        <w:rPr>
          <w:lang w:val="es-ES"/>
        </w:rPr>
        <w:t>requerimientos que tenga</w:t>
      </w:r>
      <w:del w:id="236" w:author="Cesar Carcamo" w:date="2017-05-10T10:00:00Z">
        <w:r w:rsidDel="00A32B2E">
          <w:rPr>
            <w:lang w:val="es-ES"/>
          </w:rPr>
          <w:delText>n</w:delText>
        </w:r>
      </w:del>
      <w:r>
        <w:rPr>
          <w:lang w:val="es-ES"/>
        </w:rPr>
        <w:t xml:space="preserve"> cada usuario para poder plantear un diseño </w:t>
      </w:r>
      <w:r w:rsidR="006D47AC">
        <w:rPr>
          <w:lang w:val="es-ES"/>
        </w:rPr>
        <w:t xml:space="preserve">acorde </w:t>
      </w:r>
      <w:del w:id="237" w:author="Cesar Carcamo" w:date="2017-05-10T10:00:00Z">
        <w:r w:rsidR="006D47AC" w:rsidDel="00A32B2E">
          <w:rPr>
            <w:lang w:val="es-ES"/>
          </w:rPr>
          <w:delText xml:space="preserve">a </w:delText>
        </w:r>
      </w:del>
      <w:r w:rsidR="006D47AC">
        <w:rPr>
          <w:lang w:val="es-ES"/>
        </w:rPr>
        <w:t>tanto sus requerimientos como</w:t>
      </w:r>
      <w:r w:rsidR="00B402DF">
        <w:rPr>
          <w:lang w:val="es-ES"/>
        </w:rPr>
        <w:t xml:space="preserve"> los requerimientos de SUSALUD.</w:t>
      </w:r>
    </w:p>
    <w:p w:rsidR="00D3624C" w:rsidRPr="009A0A05" w:rsidRDefault="00D3624C" w:rsidP="005F0C3A">
      <w:pPr>
        <w:jc w:val="both"/>
        <w:rPr>
          <w:lang w:val="es-ES"/>
        </w:rPr>
      </w:pPr>
    </w:p>
    <w:p w:rsidR="009B6230" w:rsidRPr="00F13E49" w:rsidRDefault="00B402DF" w:rsidP="005F0C3A">
      <w:pPr>
        <w:pStyle w:val="Prrafodelista"/>
        <w:numPr>
          <w:ilvl w:val="2"/>
          <w:numId w:val="1"/>
        </w:numPr>
        <w:jc w:val="both"/>
        <w:rPr>
          <w:lang w:val="es-ES"/>
        </w:rPr>
      </w:pPr>
      <w:r>
        <w:rPr>
          <w:lang w:val="es-ES"/>
        </w:rPr>
        <w:t xml:space="preserve">Diseño y </w:t>
      </w:r>
      <w:proofErr w:type="spellStart"/>
      <w:r w:rsidR="009B6230" w:rsidRPr="00F13E49">
        <w:rPr>
          <w:lang w:val="es-ES"/>
        </w:rPr>
        <w:t>Prototipado</w:t>
      </w:r>
      <w:proofErr w:type="spellEnd"/>
    </w:p>
    <w:p w:rsidR="00D3624C" w:rsidRDefault="00D3624C" w:rsidP="005F0C3A">
      <w:pPr>
        <w:jc w:val="both"/>
        <w:rPr>
          <w:lang w:val="es-ES"/>
        </w:rPr>
      </w:pPr>
    </w:p>
    <w:p w:rsidR="00D3624C" w:rsidRDefault="00D3624C" w:rsidP="005F0C3A">
      <w:pPr>
        <w:jc w:val="both"/>
        <w:rPr>
          <w:lang w:val="es-ES"/>
        </w:rPr>
      </w:pPr>
      <w:r>
        <w:rPr>
          <w:lang w:val="es-ES"/>
        </w:rPr>
        <w:t>Luego de recopilar la información del proceso de investigación de usuarios</w:t>
      </w:r>
      <w:r w:rsidR="00B53D0B">
        <w:rPr>
          <w:lang w:val="es-ES"/>
        </w:rPr>
        <w:t xml:space="preserve">, se comenzarán a hacer diversos </w:t>
      </w:r>
      <w:proofErr w:type="spellStart"/>
      <w:r w:rsidR="00A1507D" w:rsidRPr="00A1507D">
        <w:rPr>
          <w:i/>
          <w:lang w:val="es-ES"/>
          <w:rPrChange w:id="238" w:author="Cesar Carcamo" w:date="2017-05-10T10:01:00Z">
            <w:rPr>
              <w:lang w:val="es-ES"/>
            </w:rPr>
          </w:rPrChange>
        </w:rPr>
        <w:t>wireframes</w:t>
      </w:r>
      <w:proofErr w:type="spellEnd"/>
      <w:r w:rsidR="00B53D0B">
        <w:rPr>
          <w:lang w:val="es-ES"/>
        </w:rPr>
        <w:t xml:space="preserve"> en papel para poder determinar el mejor diseño que requerirá cada p</w:t>
      </w:r>
      <w:ins w:id="239" w:author="Cesar Carcamo" w:date="2017-05-10T10:01:00Z">
        <w:r w:rsidR="00714298">
          <w:rPr>
            <w:lang w:val="es-ES"/>
          </w:rPr>
          <w:t>á</w:t>
        </w:r>
      </w:ins>
      <w:del w:id="240" w:author="Cesar Carcamo" w:date="2017-05-10T10:01:00Z">
        <w:r w:rsidR="00B53D0B" w:rsidDel="00714298">
          <w:rPr>
            <w:lang w:val="es-ES"/>
          </w:rPr>
          <w:delText>a</w:delText>
        </w:r>
      </w:del>
      <w:r w:rsidR="00B53D0B">
        <w:rPr>
          <w:lang w:val="es-ES"/>
        </w:rPr>
        <w:t>gina del sistema</w:t>
      </w:r>
      <w:del w:id="241" w:author="Cesar Carcamo" w:date="2017-05-10T10:01:00Z">
        <w:r w:rsidR="00B53D0B" w:rsidDel="00714298">
          <w:rPr>
            <w:lang w:val="es-ES"/>
          </w:rPr>
          <w:delText>,</w:delText>
        </w:r>
      </w:del>
      <w:ins w:id="242" w:author="Cesar Carcamo" w:date="2017-05-10T10:01:00Z">
        <w:r w:rsidR="00714298">
          <w:rPr>
            <w:lang w:val="es-ES"/>
          </w:rPr>
          <w:t>.</w:t>
        </w:r>
      </w:ins>
      <w:r w:rsidR="00B53D0B">
        <w:rPr>
          <w:lang w:val="es-ES"/>
        </w:rPr>
        <w:t xml:space="preserve"> </w:t>
      </w:r>
      <w:del w:id="243" w:author="Cesar Carcamo" w:date="2017-05-10T10:01:00Z">
        <w:r w:rsidR="00B53D0B" w:rsidDel="00714298">
          <w:rPr>
            <w:lang w:val="es-ES"/>
          </w:rPr>
          <w:delText>c</w:delText>
        </w:r>
      </w:del>
      <w:ins w:id="244" w:author="Cesar Carcamo" w:date="2017-05-10T10:01:00Z">
        <w:r w:rsidR="00714298">
          <w:rPr>
            <w:lang w:val="es-ES"/>
          </w:rPr>
          <w:t>C</w:t>
        </w:r>
      </w:ins>
      <w:r w:rsidR="00B53D0B">
        <w:rPr>
          <w:lang w:val="es-ES"/>
        </w:rPr>
        <w:t xml:space="preserve">on estos </w:t>
      </w:r>
      <w:proofErr w:type="spellStart"/>
      <w:r w:rsidR="00B53D0B">
        <w:rPr>
          <w:lang w:val="es-ES"/>
        </w:rPr>
        <w:t>wireframes</w:t>
      </w:r>
      <w:proofErr w:type="spellEnd"/>
      <w:r w:rsidR="00B53D0B">
        <w:rPr>
          <w:lang w:val="es-ES"/>
        </w:rPr>
        <w:t xml:space="preserve"> se podrá determinar cu</w:t>
      </w:r>
      <w:del w:id="245" w:author="Cesar Carcamo" w:date="2017-05-10T10:01:00Z">
        <w:r w:rsidR="00B53D0B" w:rsidDel="00714298">
          <w:rPr>
            <w:lang w:val="es-ES"/>
          </w:rPr>
          <w:delText>a</w:delText>
        </w:r>
      </w:del>
      <w:ins w:id="246" w:author="Cesar Carcamo" w:date="2017-05-10T10:01:00Z">
        <w:r w:rsidR="00714298">
          <w:rPr>
            <w:lang w:val="es-ES"/>
          </w:rPr>
          <w:t>á</w:t>
        </w:r>
      </w:ins>
      <w:r w:rsidR="00B53D0B">
        <w:rPr>
          <w:lang w:val="es-ES"/>
        </w:rPr>
        <w:t>l es el mejor diseño que cumpl</w:t>
      </w:r>
      <w:r w:rsidR="004D255E">
        <w:rPr>
          <w:lang w:val="es-ES"/>
        </w:rPr>
        <w:t>a con los objetivos</w:t>
      </w:r>
      <w:r w:rsidR="00FF7D6F">
        <w:rPr>
          <w:lang w:val="es-ES"/>
        </w:rPr>
        <w:t xml:space="preserve"> de cada tipo de usuario</w:t>
      </w:r>
      <w:r w:rsidR="00F457F5">
        <w:rPr>
          <w:lang w:val="es-ES"/>
        </w:rPr>
        <w:t xml:space="preserve"> sin que </w:t>
      </w:r>
      <w:r w:rsidR="00AA5FA4">
        <w:rPr>
          <w:lang w:val="es-ES"/>
        </w:rPr>
        <w:t>interfiera con la meta de otro tipo de usuario</w:t>
      </w:r>
      <w:r w:rsidR="00F457F5">
        <w:rPr>
          <w:lang w:val="es-ES"/>
        </w:rPr>
        <w:t>.</w:t>
      </w:r>
    </w:p>
    <w:p w:rsidR="00D3624C" w:rsidRPr="00D3624C" w:rsidRDefault="00D3624C" w:rsidP="005F0C3A">
      <w:pPr>
        <w:jc w:val="both"/>
        <w:rPr>
          <w:lang w:val="es-ES"/>
        </w:rPr>
      </w:pPr>
      <w:r>
        <w:rPr>
          <w:lang w:val="es-ES"/>
        </w:rPr>
        <w:t>Se utilizará</w:t>
      </w:r>
      <w:del w:id="247" w:author="Cesar Carcamo" w:date="2017-05-10T10:03:00Z">
        <w:r w:rsidDel="007C0ED7">
          <w:rPr>
            <w:lang w:val="es-ES"/>
          </w:rPr>
          <w:delText>n</w:delText>
        </w:r>
      </w:del>
      <w:r>
        <w:rPr>
          <w:lang w:val="es-ES"/>
        </w:rPr>
        <w:t xml:space="preserve"> herramientas para </w:t>
      </w:r>
      <w:proofErr w:type="spellStart"/>
      <w:r>
        <w:rPr>
          <w:lang w:val="es-ES"/>
        </w:rPr>
        <w:t>prototipado</w:t>
      </w:r>
      <w:proofErr w:type="spellEnd"/>
      <w:r>
        <w:rPr>
          <w:lang w:val="es-ES"/>
        </w:rPr>
        <w:t xml:space="preserve"> </w:t>
      </w:r>
      <w:ins w:id="248" w:author="Cesar Carcamo" w:date="2017-05-10T10:03:00Z">
        <w:r w:rsidR="007C0ED7">
          <w:rPr>
            <w:lang w:val="es-ES"/>
          </w:rPr>
          <w:t xml:space="preserve">tales </w:t>
        </w:r>
      </w:ins>
      <w:r>
        <w:rPr>
          <w:lang w:val="es-ES"/>
        </w:rPr>
        <w:t xml:space="preserve">como </w:t>
      </w:r>
      <w:proofErr w:type="spellStart"/>
      <w:r>
        <w:rPr>
          <w:lang w:val="es-ES"/>
        </w:rPr>
        <w:t>Justinmind</w:t>
      </w:r>
      <w:proofErr w:type="spellEnd"/>
      <w:r>
        <w:rPr>
          <w:lang w:val="es-ES"/>
        </w:rPr>
        <w:t xml:space="preserve">, </w:t>
      </w:r>
      <w:del w:id="249" w:author="Cesar Carcamo" w:date="2017-05-10T10:03:00Z">
        <w:r w:rsidDel="007C0ED7">
          <w:rPr>
            <w:lang w:val="es-ES"/>
          </w:rPr>
          <w:delText xml:space="preserve">donde </w:delText>
        </w:r>
      </w:del>
      <w:ins w:id="250" w:author="Cesar Carcamo" w:date="2017-05-10T10:03:00Z">
        <w:r w:rsidR="007C0ED7">
          <w:rPr>
            <w:lang w:val="es-ES"/>
          </w:rPr>
          <w:t xml:space="preserve">en la que </w:t>
        </w:r>
      </w:ins>
      <w:r>
        <w:rPr>
          <w:lang w:val="es-ES"/>
        </w:rPr>
        <w:t xml:space="preserve">se puede crear un prototipo funcional del sistema. Con estos prototipos funcionales, se podrá fácilmente probar el sistema y </w:t>
      </w:r>
      <w:ins w:id="251" w:author="Cesar Carcamo" w:date="2017-05-10T10:04:00Z">
        <w:r w:rsidR="007C0ED7">
          <w:rPr>
            <w:lang w:val="es-ES"/>
          </w:rPr>
          <w:t>identificar</w:t>
        </w:r>
      </w:ins>
      <w:del w:id="252" w:author="Cesar Carcamo" w:date="2017-05-10T10:04:00Z">
        <w:r w:rsidDel="007C0ED7">
          <w:rPr>
            <w:lang w:val="es-ES"/>
          </w:rPr>
          <w:delText>encontrar</w:delText>
        </w:r>
      </w:del>
      <w:r>
        <w:rPr>
          <w:lang w:val="es-ES"/>
        </w:rPr>
        <w:t xml:space="preserve"> posibles errores de diseño que </w:t>
      </w:r>
      <w:del w:id="253" w:author="Cesar Carcamo" w:date="2017-05-10T10:04:00Z">
        <w:r w:rsidDel="007C0ED7">
          <w:rPr>
            <w:lang w:val="es-ES"/>
          </w:rPr>
          <w:delText>no permitan</w:delText>
        </w:r>
      </w:del>
      <w:ins w:id="254" w:author="Cesar Carcamo" w:date="2017-05-10T10:04:00Z">
        <w:r w:rsidR="007C0ED7">
          <w:rPr>
            <w:lang w:val="es-ES"/>
          </w:rPr>
          <w:t>impidan</w:t>
        </w:r>
      </w:ins>
      <w:r>
        <w:rPr>
          <w:lang w:val="es-ES"/>
        </w:rPr>
        <w:t xml:space="preserve"> a los diversos usuarios</w:t>
      </w:r>
      <w:del w:id="255" w:author="Cesar Carcamo" w:date="2017-05-10T10:04:00Z">
        <w:r w:rsidDel="008F65EF">
          <w:rPr>
            <w:lang w:val="es-ES"/>
          </w:rPr>
          <w:delText>,</w:delText>
        </w:r>
      </w:del>
      <w:r>
        <w:rPr>
          <w:lang w:val="es-ES"/>
        </w:rPr>
        <w:t xml:space="preserve"> realizar una tarea espec</w:t>
      </w:r>
      <w:del w:id="256" w:author="Cesar Carcamo" w:date="2017-05-10T10:04:00Z">
        <w:r w:rsidDel="008F65EF">
          <w:rPr>
            <w:lang w:val="es-ES"/>
          </w:rPr>
          <w:delText>i</w:delText>
        </w:r>
      </w:del>
      <w:ins w:id="257" w:author="Cesar Carcamo" w:date="2017-05-10T10:04:00Z">
        <w:r w:rsidR="008F65EF">
          <w:rPr>
            <w:lang w:val="es-ES"/>
          </w:rPr>
          <w:t>í</w:t>
        </w:r>
      </w:ins>
      <w:r>
        <w:rPr>
          <w:lang w:val="es-ES"/>
        </w:rPr>
        <w:t>fica.</w:t>
      </w:r>
    </w:p>
    <w:p w:rsidR="009A0A05" w:rsidRPr="009A0A05" w:rsidRDefault="009A0A05" w:rsidP="005F0C3A">
      <w:pPr>
        <w:jc w:val="both"/>
        <w:rPr>
          <w:lang w:val="es-ES"/>
        </w:rPr>
      </w:pPr>
    </w:p>
    <w:p w:rsidR="009B6230" w:rsidRPr="002048D3" w:rsidRDefault="002B2847" w:rsidP="005F0C3A">
      <w:pPr>
        <w:pStyle w:val="Prrafodelista"/>
        <w:numPr>
          <w:ilvl w:val="2"/>
          <w:numId w:val="1"/>
        </w:numPr>
        <w:jc w:val="both"/>
        <w:rPr>
          <w:highlight w:val="cyan"/>
          <w:lang w:val="es-ES"/>
        </w:rPr>
      </w:pPr>
      <w:r w:rsidRPr="002048D3">
        <w:rPr>
          <w:highlight w:val="cyan"/>
          <w:lang w:val="es-ES"/>
        </w:rPr>
        <w:t>Pruebas de Usuario</w:t>
      </w:r>
    </w:p>
    <w:p w:rsidR="007B75BF" w:rsidRPr="007B75BF" w:rsidRDefault="007B75BF" w:rsidP="005F0C3A">
      <w:pPr>
        <w:jc w:val="both"/>
        <w:rPr>
          <w:lang w:val="es-ES"/>
        </w:rPr>
      </w:pPr>
    </w:p>
    <w:p w:rsidR="009F7E3D" w:rsidRDefault="00B402DF" w:rsidP="005F0C3A">
      <w:pPr>
        <w:jc w:val="both"/>
        <w:rPr>
          <w:lang w:val="es-ES"/>
        </w:rPr>
      </w:pPr>
      <w:r>
        <w:rPr>
          <w:lang w:val="es-ES"/>
        </w:rPr>
        <w:t xml:space="preserve">Se realizara </w:t>
      </w:r>
      <w:del w:id="258" w:author="Cesar Carcamo" w:date="2017-05-10T10:04:00Z">
        <w:r w:rsidR="007B75BF" w:rsidDel="008F65EF">
          <w:rPr>
            <w:lang w:val="es-ES"/>
          </w:rPr>
          <w:delText>os testeos</w:delText>
        </w:r>
      </w:del>
      <w:ins w:id="259" w:author="Cesar Carcamo" w:date="2017-05-10T10:04:00Z">
        <w:r w:rsidR="008F65EF">
          <w:rPr>
            <w:lang w:val="es-ES"/>
          </w:rPr>
          <w:t>evaluaciones</w:t>
        </w:r>
      </w:ins>
      <w:r>
        <w:rPr>
          <w:lang w:val="es-ES"/>
        </w:rPr>
        <w:t xml:space="preserve"> con los usuarios donde</w:t>
      </w:r>
      <w:r w:rsidR="007B75BF">
        <w:rPr>
          <w:lang w:val="es-ES"/>
        </w:rPr>
        <w:t xml:space="preserve"> </w:t>
      </w:r>
      <w:r w:rsidR="009F7E3D">
        <w:rPr>
          <w:lang w:val="es-ES"/>
        </w:rPr>
        <w:t xml:space="preserve">se </w:t>
      </w:r>
      <w:r w:rsidR="00213EAB">
        <w:rPr>
          <w:lang w:val="es-ES"/>
        </w:rPr>
        <w:t>medirá</w:t>
      </w:r>
      <w:r w:rsidR="009F7E3D">
        <w:rPr>
          <w:lang w:val="es-ES"/>
        </w:rPr>
        <w:t xml:space="preserve"> lo siguiente:</w:t>
      </w:r>
    </w:p>
    <w:p w:rsidR="009F7E3D" w:rsidRDefault="009F7E3D" w:rsidP="005F0C3A">
      <w:pPr>
        <w:jc w:val="both"/>
        <w:rPr>
          <w:lang w:val="es-ES"/>
        </w:rPr>
      </w:pPr>
    </w:p>
    <w:p w:rsidR="009F7E3D" w:rsidRDefault="009F7E3D" w:rsidP="005F0C3A">
      <w:pPr>
        <w:pStyle w:val="Prrafodelista"/>
        <w:numPr>
          <w:ilvl w:val="0"/>
          <w:numId w:val="19"/>
        </w:numPr>
        <w:jc w:val="both"/>
        <w:rPr>
          <w:lang w:val="es-ES"/>
        </w:rPr>
      </w:pPr>
      <w:r>
        <w:rPr>
          <w:lang w:val="es-ES"/>
        </w:rPr>
        <w:t>Resolución de tareas: Se definirá una tarea espec</w:t>
      </w:r>
      <w:ins w:id="260" w:author="Cesar Carcamo" w:date="2017-05-10T10:05:00Z">
        <w:r w:rsidR="008F65EF">
          <w:rPr>
            <w:lang w:val="es-ES"/>
          </w:rPr>
          <w:t>í</w:t>
        </w:r>
      </w:ins>
      <w:del w:id="261" w:author="Cesar Carcamo" w:date="2017-05-10T10:05:00Z">
        <w:r w:rsidDel="008F65EF">
          <w:rPr>
            <w:lang w:val="es-ES"/>
          </w:rPr>
          <w:delText>i</w:delText>
        </w:r>
      </w:del>
      <w:r>
        <w:rPr>
          <w:lang w:val="es-ES"/>
        </w:rPr>
        <w:t>fica por cada tipo de usuario y se documentará si pudo realizarla o no.</w:t>
      </w:r>
      <w:r w:rsidR="000940B3">
        <w:rPr>
          <w:lang w:val="es-ES"/>
        </w:rPr>
        <w:t xml:space="preserve"> Con esto se podrá determinar la practicidad planteada para cada tipo de usuario por el diseño.</w:t>
      </w:r>
    </w:p>
    <w:p w:rsidR="009F7E3D" w:rsidRDefault="009F7E3D" w:rsidP="005F0C3A">
      <w:pPr>
        <w:pStyle w:val="Prrafodelista"/>
        <w:numPr>
          <w:ilvl w:val="0"/>
          <w:numId w:val="19"/>
        </w:numPr>
        <w:jc w:val="both"/>
        <w:rPr>
          <w:lang w:val="es-ES"/>
        </w:rPr>
      </w:pPr>
      <w:r>
        <w:rPr>
          <w:lang w:val="es-ES"/>
        </w:rPr>
        <w:t xml:space="preserve">Seguimiento del flujo: Por cada tarea planteada, se propondrá un flujo ideal de cómo el usuario pueda conseguir realizar la tarea. Se documentará si el usuario siguió el flujo propuesto o si siguió un flujo alternativo para realizar la tarea. </w:t>
      </w:r>
      <w:r>
        <w:rPr>
          <w:lang w:val="es-ES"/>
        </w:rPr>
        <w:lastRenderedPageBreak/>
        <w:t xml:space="preserve">Con esto se podrá determinar </w:t>
      </w:r>
      <w:ins w:id="262" w:author="Cesar Carcamo" w:date="2017-06-06T15:50:00Z">
        <w:r w:rsidR="006D7928">
          <w:rPr>
            <w:lang w:val="es-ES"/>
          </w:rPr>
          <w:t>qué tan fácil</w:t>
        </w:r>
      </w:ins>
      <w:ins w:id="263" w:author="Cesar Carcamo" w:date="2017-06-06T15:51:00Z">
        <w:r w:rsidR="006D7928">
          <w:rPr>
            <w:lang w:val="es-ES"/>
          </w:rPr>
          <w:t xml:space="preserve"> encuentra </w:t>
        </w:r>
      </w:ins>
      <w:ins w:id="264" w:author="Cesar Carcamo" w:date="2017-06-06T15:52:00Z">
        <w:r w:rsidR="00E25DBA">
          <w:rPr>
            <w:lang w:val="es-ES"/>
          </w:rPr>
          <w:t xml:space="preserve">seguir </w:t>
        </w:r>
      </w:ins>
      <w:ins w:id="265" w:author="Cesar Carcamo" w:date="2017-06-06T15:51:00Z">
        <w:r w:rsidR="006D7928">
          <w:rPr>
            <w:lang w:val="es-ES"/>
          </w:rPr>
          <w:t xml:space="preserve">el diseño </w:t>
        </w:r>
      </w:ins>
      <w:del w:id="266" w:author="Cesar Carcamo" w:date="2017-06-06T15:51:00Z">
        <w:r w:rsidDel="006D7928">
          <w:rPr>
            <w:lang w:val="es-ES"/>
          </w:rPr>
          <w:delText xml:space="preserve">la facilidad que encuentra </w:delText>
        </w:r>
      </w:del>
      <w:r>
        <w:rPr>
          <w:lang w:val="es-ES"/>
        </w:rPr>
        <w:t>cada tipo de usuario</w:t>
      </w:r>
      <w:del w:id="267" w:author="Cesar Carcamo" w:date="2017-06-06T15:51:00Z">
        <w:r w:rsidDel="006D7928">
          <w:rPr>
            <w:lang w:val="es-ES"/>
          </w:rPr>
          <w:delText xml:space="preserve"> con el diseño</w:delText>
        </w:r>
      </w:del>
      <w:r>
        <w:rPr>
          <w:lang w:val="es-ES"/>
        </w:rPr>
        <w:t>.</w:t>
      </w:r>
    </w:p>
    <w:p w:rsidR="00213EAB" w:rsidRDefault="009F7E3D" w:rsidP="005F0C3A">
      <w:pPr>
        <w:pStyle w:val="Prrafodelista"/>
        <w:numPr>
          <w:ilvl w:val="0"/>
          <w:numId w:val="19"/>
        </w:numPr>
        <w:jc w:val="both"/>
        <w:rPr>
          <w:lang w:val="es-ES"/>
        </w:rPr>
      </w:pPr>
      <w:r w:rsidRPr="00213EAB">
        <w:rPr>
          <w:lang w:val="es-ES"/>
        </w:rPr>
        <w:t>Funcionalidad de Elementos:</w:t>
      </w:r>
      <w:r w:rsidR="000940B3" w:rsidRPr="00213EAB">
        <w:rPr>
          <w:lang w:val="es-ES"/>
        </w:rPr>
        <w:t xml:space="preserve"> Se documentará si los usuarios entienden la funcionalidad de los diferentes elementos que puedan ver en su interfaz. Con esto se podrá determinar la simplicidad del diseño que permite que los usuarios encuentren lo que estén buscando de forma sencilla.</w:t>
      </w:r>
    </w:p>
    <w:p w:rsidR="00B402DF" w:rsidRDefault="00B402DF" w:rsidP="00B402DF">
      <w:pPr>
        <w:jc w:val="both"/>
        <w:rPr>
          <w:lang w:val="es-ES"/>
        </w:rPr>
      </w:pPr>
    </w:p>
    <w:p w:rsidR="00B402DF" w:rsidRPr="00B402DF" w:rsidRDefault="00B402DF" w:rsidP="00B402DF">
      <w:pPr>
        <w:jc w:val="both"/>
        <w:rPr>
          <w:lang w:val="es-ES"/>
        </w:rPr>
      </w:pPr>
      <w:r>
        <w:rPr>
          <w:lang w:val="es-ES"/>
        </w:rPr>
        <w:t xml:space="preserve">Adicionalmente, se harán pruebas holísticas como la evaluación </w:t>
      </w:r>
      <w:r w:rsidR="00445D63">
        <w:rPr>
          <w:lang w:val="es-ES"/>
        </w:rPr>
        <w:t xml:space="preserve">heurística, </w:t>
      </w:r>
      <w:r>
        <w:rPr>
          <w:lang w:val="es-ES"/>
        </w:rPr>
        <w:t xml:space="preserve">revisión de lineamientos y estándares y pruebas de </w:t>
      </w:r>
      <w:proofErr w:type="spellStart"/>
      <w:r w:rsidRPr="00B402DF">
        <w:rPr>
          <w:lang w:val="es-ES"/>
        </w:rPr>
        <w:t>Pluralistic</w:t>
      </w:r>
      <w:proofErr w:type="spellEnd"/>
      <w:r w:rsidRPr="00B402DF">
        <w:rPr>
          <w:lang w:val="es-ES"/>
        </w:rPr>
        <w:t xml:space="preserve"> </w:t>
      </w:r>
      <w:proofErr w:type="spellStart"/>
      <w:r w:rsidRPr="00B402DF">
        <w:rPr>
          <w:lang w:val="es-ES"/>
        </w:rPr>
        <w:t>walkthrough</w:t>
      </w:r>
      <w:proofErr w:type="spellEnd"/>
      <w:r>
        <w:rPr>
          <w:lang w:val="es-ES"/>
        </w:rPr>
        <w:t xml:space="preserve"> con las personas, escenarios y casos planteados.</w:t>
      </w:r>
    </w:p>
    <w:p w:rsidR="009A0A05" w:rsidRPr="009A0A05" w:rsidRDefault="009A0A05" w:rsidP="005F0C3A">
      <w:pPr>
        <w:jc w:val="both"/>
        <w:rPr>
          <w:lang w:val="es-ES"/>
        </w:rPr>
      </w:pPr>
    </w:p>
    <w:p w:rsidR="009B6230" w:rsidRPr="00446CFD" w:rsidRDefault="009B6230" w:rsidP="005F0C3A">
      <w:pPr>
        <w:pStyle w:val="Prrafodelista"/>
        <w:numPr>
          <w:ilvl w:val="1"/>
          <w:numId w:val="1"/>
        </w:numPr>
        <w:jc w:val="both"/>
        <w:rPr>
          <w:lang w:val="es-ES"/>
        </w:rPr>
      </w:pPr>
      <w:r w:rsidRPr="00446CFD">
        <w:rPr>
          <w:lang w:val="es-ES"/>
        </w:rPr>
        <w:t>Evaluación del sistema</w:t>
      </w:r>
      <w:r w:rsidR="003A5566">
        <w:rPr>
          <w:lang w:val="es-ES"/>
        </w:rPr>
        <w:t xml:space="preserve"> por usuarios</w:t>
      </w:r>
    </w:p>
    <w:p w:rsidR="00F66265" w:rsidRPr="00446CFD" w:rsidRDefault="00F66265" w:rsidP="005F0C3A">
      <w:pPr>
        <w:pStyle w:val="Prrafodelista"/>
        <w:ind w:left="360"/>
        <w:jc w:val="both"/>
        <w:rPr>
          <w:lang w:val="es-ES"/>
        </w:rPr>
      </w:pPr>
    </w:p>
    <w:p w:rsidR="00F66265" w:rsidRPr="00446CFD" w:rsidRDefault="00F66265" w:rsidP="005F0C3A">
      <w:pPr>
        <w:jc w:val="both"/>
        <w:rPr>
          <w:lang w:val="es-ES"/>
        </w:rPr>
      </w:pPr>
      <w:r w:rsidRPr="00446CFD">
        <w:rPr>
          <w:lang w:val="es-ES"/>
        </w:rPr>
        <w:t>El siguiente proyecto contará con 2 partes de evaluación, la primera parte será la parte cualitativa que se realizará al comienzo del proyecto, previamente a la implementación del sistema planteado; y la segunda parte será cuantitativa, que se realizará posterior a la implementación del sistema.</w:t>
      </w:r>
    </w:p>
    <w:p w:rsidR="007E6170" w:rsidRPr="00446CFD" w:rsidRDefault="007E6170" w:rsidP="005F0C3A">
      <w:pPr>
        <w:jc w:val="both"/>
        <w:rPr>
          <w:lang w:val="es-ES"/>
        </w:rPr>
      </w:pPr>
    </w:p>
    <w:p w:rsidR="00F66265" w:rsidRDefault="00F66265" w:rsidP="005F0C3A">
      <w:pPr>
        <w:pStyle w:val="Prrafodelista"/>
        <w:numPr>
          <w:ilvl w:val="2"/>
          <w:numId w:val="1"/>
        </w:numPr>
        <w:jc w:val="both"/>
        <w:rPr>
          <w:lang w:val="es-ES"/>
        </w:rPr>
      </w:pPr>
      <w:r w:rsidRPr="00446CFD">
        <w:rPr>
          <w:lang w:val="es-ES"/>
        </w:rPr>
        <w:t>Parte cualitativa</w:t>
      </w:r>
    </w:p>
    <w:p w:rsidR="00E45BD5" w:rsidRPr="00E45BD5" w:rsidRDefault="00E45BD5" w:rsidP="005F0C3A">
      <w:pPr>
        <w:jc w:val="both"/>
        <w:rPr>
          <w:lang w:val="es-ES"/>
        </w:rPr>
      </w:pPr>
    </w:p>
    <w:p w:rsidR="009B6230" w:rsidRPr="002048D3" w:rsidRDefault="009B6230" w:rsidP="005F0C3A">
      <w:pPr>
        <w:pStyle w:val="Prrafodelista"/>
        <w:numPr>
          <w:ilvl w:val="3"/>
          <w:numId w:val="1"/>
        </w:numPr>
        <w:jc w:val="both"/>
        <w:rPr>
          <w:highlight w:val="cyan"/>
          <w:lang w:val="es-ES"/>
        </w:rPr>
      </w:pPr>
      <w:r w:rsidRPr="002048D3">
        <w:rPr>
          <w:highlight w:val="cyan"/>
          <w:lang w:val="es-ES"/>
        </w:rPr>
        <w:t>Entrevistas a profundidad</w:t>
      </w:r>
    </w:p>
    <w:p w:rsidR="00F13E49" w:rsidRDefault="00F13E49" w:rsidP="00F13E49">
      <w:pPr>
        <w:jc w:val="both"/>
        <w:rPr>
          <w:highlight w:val="green"/>
          <w:lang w:val="es-ES"/>
        </w:rPr>
      </w:pPr>
    </w:p>
    <w:p w:rsidR="00F13E49" w:rsidRPr="00FA53D8" w:rsidRDefault="00F13E49" w:rsidP="00F13E49">
      <w:pPr>
        <w:jc w:val="both"/>
        <w:rPr>
          <w:lang w:val="es-ES"/>
        </w:rPr>
      </w:pPr>
      <w:r w:rsidRPr="00FA53D8">
        <w:rPr>
          <w:lang w:val="es-ES"/>
        </w:rPr>
        <w:t xml:space="preserve">Se necesitan hacer </w:t>
      </w:r>
      <w:r w:rsidR="00DA3D19" w:rsidRPr="00FA53D8">
        <w:rPr>
          <w:lang w:val="es-ES"/>
        </w:rPr>
        <w:t>2 rondas de entrevistas personales a los usuarios finales</w:t>
      </w:r>
      <w:del w:id="268" w:author="Cesar Carcamo" w:date="2017-06-06T16:00:00Z">
        <w:r w:rsidR="00DA3D19" w:rsidRPr="00FA53D8" w:rsidDel="00DA072E">
          <w:rPr>
            <w:lang w:val="es-ES"/>
          </w:rPr>
          <w:delText xml:space="preserve"> que se tiene planteado</w:delText>
        </w:r>
        <w:r w:rsidR="00CC2CC2" w:rsidRPr="00FA53D8" w:rsidDel="00DA072E">
          <w:rPr>
            <w:lang w:val="es-ES"/>
          </w:rPr>
          <w:delText>s</w:delText>
        </w:r>
      </w:del>
      <w:r w:rsidR="00DA3D19" w:rsidRPr="00FA53D8">
        <w:rPr>
          <w:lang w:val="es-ES"/>
        </w:rPr>
        <w:t xml:space="preserve"> en el pr</w:t>
      </w:r>
      <w:r w:rsidR="00D60774">
        <w:rPr>
          <w:lang w:val="es-ES"/>
        </w:rPr>
        <w:t>oyecto</w:t>
      </w:r>
      <w:del w:id="269" w:author="Cesar Carcamo" w:date="2017-06-06T16:01:00Z">
        <w:r w:rsidR="00D60774" w:rsidDel="00DA072E">
          <w:rPr>
            <w:lang w:val="es-ES"/>
          </w:rPr>
          <w:delText xml:space="preserve">, </w:delText>
        </w:r>
      </w:del>
      <w:ins w:id="270" w:author="Cesar Carcamo" w:date="2017-06-06T16:01:00Z">
        <w:r w:rsidR="00DA072E">
          <w:rPr>
            <w:lang w:val="es-ES"/>
          </w:rPr>
          <w:t>.</w:t>
        </w:r>
        <w:r w:rsidR="00DA072E">
          <w:rPr>
            <w:lang w:val="es-ES"/>
          </w:rPr>
          <w:t xml:space="preserve"> </w:t>
        </w:r>
      </w:ins>
      <w:del w:id="271" w:author="Cesar Carcamo" w:date="2017-06-06T16:01:00Z">
        <w:r w:rsidR="00D60774" w:rsidDel="00DA072E">
          <w:rPr>
            <w:lang w:val="es-ES"/>
          </w:rPr>
          <w:delText>e</w:delText>
        </w:r>
      </w:del>
      <w:ins w:id="272" w:author="Cesar Carcamo" w:date="2017-06-06T16:01:00Z">
        <w:r w:rsidR="00DA072E">
          <w:rPr>
            <w:lang w:val="es-ES"/>
          </w:rPr>
          <w:t>E</w:t>
        </w:r>
      </w:ins>
      <w:r w:rsidR="00D60774">
        <w:rPr>
          <w:lang w:val="es-ES"/>
        </w:rPr>
        <w:t>stos usuarios finales son:</w:t>
      </w:r>
    </w:p>
    <w:p w:rsidR="00DA3D19" w:rsidRPr="00FA53D8" w:rsidRDefault="00DA3D19" w:rsidP="00F13E49">
      <w:pPr>
        <w:jc w:val="both"/>
        <w:rPr>
          <w:lang w:val="es-ES"/>
        </w:rPr>
      </w:pPr>
    </w:p>
    <w:p w:rsidR="00DA3D19" w:rsidRPr="00FA53D8" w:rsidRDefault="00DA3D19" w:rsidP="00DA3D19">
      <w:pPr>
        <w:pStyle w:val="Prrafodelista"/>
        <w:numPr>
          <w:ilvl w:val="0"/>
          <w:numId w:val="25"/>
        </w:numPr>
        <w:jc w:val="both"/>
        <w:rPr>
          <w:lang w:val="es-ES"/>
        </w:rPr>
      </w:pPr>
      <w:r w:rsidRPr="00FA53D8">
        <w:rPr>
          <w:lang w:val="es-ES"/>
        </w:rPr>
        <w:t>Público general</w:t>
      </w:r>
    </w:p>
    <w:p w:rsidR="00DA3D19" w:rsidRPr="00FA53D8" w:rsidRDefault="00DA3D19" w:rsidP="00DA3D19">
      <w:pPr>
        <w:pStyle w:val="Prrafodelista"/>
        <w:numPr>
          <w:ilvl w:val="0"/>
          <w:numId w:val="25"/>
        </w:numPr>
        <w:jc w:val="both"/>
        <w:rPr>
          <w:lang w:val="es-ES"/>
        </w:rPr>
      </w:pPr>
      <w:r w:rsidRPr="00FA53D8">
        <w:rPr>
          <w:lang w:val="es-ES"/>
        </w:rPr>
        <w:t>Personal de la Oficina de Calidad</w:t>
      </w:r>
    </w:p>
    <w:p w:rsidR="00DA3D19" w:rsidRPr="00FA53D8" w:rsidRDefault="00DA3D19" w:rsidP="00DA3D19">
      <w:pPr>
        <w:pStyle w:val="Prrafodelista"/>
        <w:numPr>
          <w:ilvl w:val="0"/>
          <w:numId w:val="25"/>
        </w:numPr>
        <w:jc w:val="both"/>
        <w:rPr>
          <w:lang w:val="es-ES"/>
        </w:rPr>
      </w:pPr>
      <w:r w:rsidRPr="00FA53D8">
        <w:rPr>
          <w:lang w:val="es-ES"/>
        </w:rPr>
        <w:t>Director general de la IPRESS</w:t>
      </w:r>
    </w:p>
    <w:p w:rsidR="00DA3D19" w:rsidRPr="00FA53D8" w:rsidRDefault="00DA3D19" w:rsidP="00DA3D19">
      <w:pPr>
        <w:pStyle w:val="Prrafodelista"/>
        <w:numPr>
          <w:ilvl w:val="0"/>
          <w:numId w:val="25"/>
        </w:numPr>
        <w:jc w:val="both"/>
        <w:rPr>
          <w:lang w:val="es-ES"/>
        </w:rPr>
      </w:pPr>
      <w:r w:rsidRPr="00FA53D8">
        <w:rPr>
          <w:lang w:val="es-ES"/>
        </w:rPr>
        <w:t>Personal administrativo de SUSALUD</w:t>
      </w:r>
    </w:p>
    <w:p w:rsidR="00DA3D19" w:rsidRPr="00FA53D8" w:rsidRDefault="00DA3D19" w:rsidP="00DA3D19">
      <w:pPr>
        <w:jc w:val="both"/>
        <w:rPr>
          <w:lang w:val="es-ES"/>
        </w:rPr>
      </w:pPr>
    </w:p>
    <w:p w:rsidR="007E6170" w:rsidRDefault="00A233B5" w:rsidP="005F0C3A">
      <w:pPr>
        <w:jc w:val="both"/>
        <w:rPr>
          <w:lang w:val="es-ES"/>
        </w:rPr>
      </w:pPr>
      <w:r>
        <w:rPr>
          <w:lang w:val="es-ES"/>
        </w:rPr>
        <w:t>Se entrevistará</w:t>
      </w:r>
      <w:r w:rsidR="00AD24A3" w:rsidRPr="00FA53D8">
        <w:rPr>
          <w:lang w:val="es-ES"/>
        </w:rPr>
        <w:t xml:space="preserve"> a 2 personas que se encuentren en</w:t>
      </w:r>
      <w:r w:rsidR="00FA53D8" w:rsidRPr="00FA53D8">
        <w:rPr>
          <w:lang w:val="es-ES"/>
        </w:rPr>
        <w:t xml:space="preserve"> cada uno de</w:t>
      </w:r>
      <w:r w:rsidR="00AD24A3" w:rsidRPr="00FA53D8">
        <w:rPr>
          <w:lang w:val="es-ES"/>
        </w:rPr>
        <w:t xml:space="preserve"> los roles antes detallados en 2 oportunidades</w:t>
      </w:r>
      <w:del w:id="273" w:author="Cesar Carcamo" w:date="2017-06-06T16:01:00Z">
        <w:r w:rsidR="00AD24A3" w:rsidRPr="00FA53D8" w:rsidDel="00DA072E">
          <w:rPr>
            <w:lang w:val="es-ES"/>
          </w:rPr>
          <w:delText>,</w:delText>
        </w:r>
      </w:del>
      <w:ins w:id="274" w:author="Cesar Carcamo" w:date="2017-06-06T16:01:00Z">
        <w:r w:rsidR="00DA072E">
          <w:rPr>
            <w:lang w:val="es-ES"/>
          </w:rPr>
          <w:t>.</w:t>
        </w:r>
      </w:ins>
      <w:r w:rsidR="00AD24A3" w:rsidRPr="00FA53D8">
        <w:rPr>
          <w:lang w:val="es-ES"/>
        </w:rPr>
        <w:t xml:space="preserve"> </w:t>
      </w:r>
      <w:ins w:id="275" w:author="Cesar Carcamo" w:date="2017-06-06T16:01:00Z">
        <w:r w:rsidR="00DA072E">
          <w:rPr>
            <w:lang w:val="es-ES"/>
          </w:rPr>
          <w:t xml:space="preserve">En </w:t>
        </w:r>
      </w:ins>
      <w:r w:rsidR="00AD24A3" w:rsidRPr="00FA53D8">
        <w:rPr>
          <w:lang w:val="es-ES"/>
        </w:rPr>
        <w:t xml:space="preserve">la primera oportunidad se recogerá percepciones y requerimientos de estos usuarios sobre el sistema que se esta planteando siguiendo la </w:t>
      </w:r>
      <w:r w:rsidR="00AD24A3" w:rsidRPr="002048D3">
        <w:rPr>
          <w:highlight w:val="cyan"/>
          <w:lang w:val="es-ES"/>
        </w:rPr>
        <w:t>Guía de Entrevista Nº1</w:t>
      </w:r>
      <w:ins w:id="276" w:author="Cesar Carcamo" w:date="2017-06-06T16:01:00Z">
        <w:r w:rsidR="00DA072E">
          <w:rPr>
            <w:lang w:val="es-ES"/>
          </w:rPr>
          <w:t xml:space="preserve"> (Anexo ###)</w:t>
        </w:r>
      </w:ins>
      <w:del w:id="277" w:author="Cesar Carcamo" w:date="2017-06-06T16:02:00Z">
        <w:r w:rsidR="00AD24A3" w:rsidRPr="00DD75E6" w:rsidDel="00DA072E">
          <w:rPr>
            <w:lang w:val="es-ES"/>
          </w:rPr>
          <w:delText>,</w:delText>
        </w:r>
      </w:del>
      <w:ins w:id="278" w:author="Cesar Carcamo" w:date="2017-06-06T16:02:00Z">
        <w:r w:rsidR="00DA072E">
          <w:rPr>
            <w:lang w:val="es-ES"/>
          </w:rPr>
          <w:t>.</w:t>
        </w:r>
      </w:ins>
      <w:r w:rsidR="00AD24A3" w:rsidRPr="00FA53D8">
        <w:rPr>
          <w:lang w:val="es-ES"/>
        </w:rPr>
        <w:t xml:space="preserve"> </w:t>
      </w:r>
      <w:del w:id="279" w:author="Cesar Carcamo" w:date="2017-06-06T16:02:00Z">
        <w:r w:rsidR="00AD24A3" w:rsidRPr="00FA53D8" w:rsidDel="00DA072E">
          <w:rPr>
            <w:lang w:val="es-ES"/>
          </w:rPr>
          <w:delText>c</w:delText>
        </w:r>
      </w:del>
      <w:ins w:id="280" w:author="Cesar Carcamo" w:date="2017-06-06T16:02:00Z">
        <w:r w:rsidR="00DA072E">
          <w:rPr>
            <w:lang w:val="es-ES"/>
          </w:rPr>
          <w:t>C</w:t>
        </w:r>
      </w:ins>
      <w:r w:rsidR="00AD24A3" w:rsidRPr="00FA53D8">
        <w:rPr>
          <w:lang w:val="es-ES"/>
        </w:rPr>
        <w:t xml:space="preserve">on esta entrevista se </w:t>
      </w:r>
      <w:r w:rsidR="00FA53D8">
        <w:rPr>
          <w:lang w:val="es-ES"/>
        </w:rPr>
        <w:t>obtendrá la idea general y funcional que</w:t>
      </w:r>
      <w:r w:rsidR="00AD24A3" w:rsidRPr="00FA53D8">
        <w:rPr>
          <w:lang w:val="es-ES"/>
        </w:rPr>
        <w:t xml:space="preserve"> tienen los usuarios sobre el sist</w:t>
      </w:r>
      <w:r w:rsidR="00FA53D8">
        <w:rPr>
          <w:lang w:val="es-ES"/>
        </w:rPr>
        <w:t>ema planteado</w:t>
      </w:r>
      <w:r w:rsidR="00AD24A3" w:rsidRPr="00FA53D8">
        <w:rPr>
          <w:lang w:val="es-ES"/>
        </w:rPr>
        <w:t xml:space="preserve">. </w:t>
      </w:r>
      <w:r w:rsidR="00AD24A3">
        <w:rPr>
          <w:lang w:val="es-ES"/>
        </w:rPr>
        <w:t>Luego de esta entrevista, con la información recopilada de todos los usuarios se procederá a hacer bocetos sobre el diseño que debería tener el sistema planteado</w:t>
      </w:r>
      <w:r w:rsidR="00FA53D8">
        <w:rPr>
          <w:lang w:val="es-ES"/>
        </w:rPr>
        <w:t xml:space="preserve">, cuando ya se tengan los bocetos finales, se hará la segunda entrevista </w:t>
      </w:r>
      <w:r w:rsidR="00D60774">
        <w:rPr>
          <w:lang w:val="es-ES"/>
        </w:rPr>
        <w:t xml:space="preserve">siguiendo la </w:t>
      </w:r>
      <w:r w:rsidR="00D60774" w:rsidRPr="00AB78C9">
        <w:rPr>
          <w:highlight w:val="cyan"/>
          <w:lang w:val="es-ES"/>
        </w:rPr>
        <w:t>Guía de Entrevista Nº2</w:t>
      </w:r>
      <w:r w:rsidR="00D60774">
        <w:rPr>
          <w:lang w:val="es-ES"/>
        </w:rPr>
        <w:t xml:space="preserve"> </w:t>
      </w:r>
      <w:r w:rsidR="00FA53D8">
        <w:rPr>
          <w:lang w:val="es-ES"/>
        </w:rPr>
        <w:t xml:space="preserve">para mostrar y recopilar información de percepción sobre ellos. Con esta segunda entrevista, se podrán encontrar posibles fallas de diseño </w:t>
      </w:r>
      <w:ins w:id="281" w:author="Cesar Carcamo" w:date="2017-06-06T16:02:00Z">
        <w:r w:rsidR="00612CDD">
          <w:rPr>
            <w:lang w:val="es-ES"/>
          </w:rPr>
          <w:t>a ser solucionadas</w:t>
        </w:r>
      </w:ins>
      <w:del w:id="282" w:author="Cesar Carcamo" w:date="2017-06-06T16:02:00Z">
        <w:r w:rsidR="00FA53D8" w:rsidDel="00612CDD">
          <w:rPr>
            <w:lang w:val="es-ES"/>
          </w:rPr>
          <w:delText>para poder solucionarse</w:delText>
        </w:r>
      </w:del>
      <w:r w:rsidR="00FA53D8">
        <w:rPr>
          <w:lang w:val="es-ES"/>
        </w:rPr>
        <w:t xml:space="preserve"> antes del prototip</w:t>
      </w:r>
      <w:del w:id="283" w:author="Cesar Carcamo" w:date="2017-06-06T16:03:00Z">
        <w:r w:rsidR="00FA53D8" w:rsidDel="00612CDD">
          <w:rPr>
            <w:lang w:val="es-ES"/>
          </w:rPr>
          <w:delText>ad</w:delText>
        </w:r>
      </w:del>
      <w:r w:rsidR="00FA53D8">
        <w:rPr>
          <w:lang w:val="es-ES"/>
        </w:rPr>
        <w:t>o final.</w:t>
      </w:r>
    </w:p>
    <w:p w:rsidR="00AD24A3" w:rsidRPr="00446CFD" w:rsidRDefault="00AD24A3" w:rsidP="005F0C3A">
      <w:pPr>
        <w:jc w:val="both"/>
        <w:rPr>
          <w:lang w:val="es-ES"/>
        </w:rPr>
      </w:pPr>
    </w:p>
    <w:p w:rsidR="007E6170" w:rsidRPr="00F13E49" w:rsidRDefault="000E0787" w:rsidP="005F0C3A">
      <w:pPr>
        <w:pStyle w:val="Prrafodelista"/>
        <w:numPr>
          <w:ilvl w:val="3"/>
          <w:numId w:val="1"/>
        </w:numPr>
        <w:jc w:val="both"/>
        <w:rPr>
          <w:lang w:val="es-ES"/>
        </w:rPr>
      </w:pPr>
      <w:r>
        <w:rPr>
          <w:lang w:val="es-ES"/>
        </w:rPr>
        <w:t>Pruebas</w:t>
      </w:r>
      <w:r w:rsidR="007E6170" w:rsidRPr="00F13E49">
        <w:rPr>
          <w:lang w:val="es-ES"/>
        </w:rPr>
        <w:t xml:space="preserve"> de prototipos</w:t>
      </w:r>
      <w:r w:rsidR="00E45BD5" w:rsidRPr="00F13E49">
        <w:rPr>
          <w:lang w:val="es-ES"/>
        </w:rPr>
        <w:t xml:space="preserve"> por usuarios</w:t>
      </w:r>
    </w:p>
    <w:p w:rsidR="00E45BD5" w:rsidRPr="00E45BD5" w:rsidRDefault="00E45BD5" w:rsidP="005F0C3A">
      <w:pPr>
        <w:jc w:val="both"/>
        <w:rPr>
          <w:lang w:val="es-ES"/>
        </w:rPr>
      </w:pPr>
    </w:p>
    <w:p w:rsidR="007E6170" w:rsidRPr="00446CFD" w:rsidRDefault="00213EAB" w:rsidP="005F0C3A">
      <w:pPr>
        <w:jc w:val="both"/>
        <w:rPr>
          <w:lang w:val="es-ES"/>
        </w:rPr>
      </w:pPr>
      <w:r>
        <w:rPr>
          <w:lang w:val="es-ES"/>
        </w:rPr>
        <w:t>Para poder hacer un análisis sobre com</w:t>
      </w:r>
      <w:r w:rsidR="00FA53D8">
        <w:rPr>
          <w:lang w:val="es-ES"/>
        </w:rPr>
        <w:t>o los diversos</w:t>
      </w:r>
      <w:r w:rsidR="00445D63">
        <w:rPr>
          <w:lang w:val="es-ES"/>
        </w:rPr>
        <w:t xml:space="preserve"> usuarios utilizará</w:t>
      </w:r>
      <w:r w:rsidR="00FA53D8">
        <w:rPr>
          <w:lang w:val="es-ES"/>
        </w:rPr>
        <w:t>n</w:t>
      </w:r>
      <w:r>
        <w:rPr>
          <w:lang w:val="es-ES"/>
        </w:rPr>
        <w:t xml:space="preserve"> el sistema para realizar las tareas asignadas, se procederá a hacer una grabación sobre el uso del sistema, esta grabación se realizará desde la misma </w:t>
      </w:r>
      <w:proofErr w:type="spellStart"/>
      <w:r w:rsidR="005F0C3A">
        <w:rPr>
          <w:lang w:val="es-ES"/>
        </w:rPr>
        <w:t>t</w:t>
      </w:r>
      <w:r>
        <w:rPr>
          <w:lang w:val="es-ES"/>
        </w:rPr>
        <w:t>ablet</w:t>
      </w:r>
      <w:proofErr w:type="spellEnd"/>
      <w:r>
        <w:rPr>
          <w:lang w:val="es-ES"/>
        </w:rPr>
        <w:t xml:space="preserve"> donde harán la prueba del </w:t>
      </w:r>
      <w:r>
        <w:rPr>
          <w:lang w:val="es-ES"/>
        </w:rPr>
        <w:lastRenderedPageBreak/>
        <w:t xml:space="preserve">prototipo ya que existen herramientas </w:t>
      </w:r>
      <w:r w:rsidR="00AA5FA4">
        <w:rPr>
          <w:lang w:val="es-ES"/>
        </w:rPr>
        <w:t xml:space="preserve">como </w:t>
      </w:r>
      <w:proofErr w:type="spellStart"/>
      <w:r w:rsidR="00AA5FA4">
        <w:rPr>
          <w:lang w:val="es-ES"/>
        </w:rPr>
        <w:t>Lookback</w:t>
      </w:r>
      <w:proofErr w:type="spellEnd"/>
      <w:r w:rsidR="00AA5FA4">
        <w:rPr>
          <w:lang w:val="es-ES"/>
        </w:rPr>
        <w:t xml:space="preserve"> que permiten grabar tanto la pantalla como video y voz</w:t>
      </w:r>
      <w:del w:id="284" w:author="Cesar Carcamo" w:date="2017-05-10T10:07:00Z">
        <w:r w:rsidR="00AA5FA4" w:rsidDel="00FB0809">
          <w:rPr>
            <w:lang w:val="es-ES"/>
          </w:rPr>
          <w:delText xml:space="preserve"> a través de la cámara frontal</w:delText>
        </w:r>
      </w:del>
      <w:r w:rsidR="00AA5FA4">
        <w:rPr>
          <w:lang w:val="es-ES"/>
        </w:rPr>
        <w:t>. Esto permite que se pueda tener un registro de cómo reaccionaron los usuarios mediante palabras y/o gestos ante el sistema web que se les presenta en pantalla, adicionalmente se puede ver</w:t>
      </w:r>
      <w:del w:id="285" w:author="Cesar Carcamo" w:date="2017-05-10T10:07:00Z">
        <w:r w:rsidR="00AA5FA4" w:rsidDel="00FB0809">
          <w:rPr>
            <w:lang w:val="es-ES"/>
          </w:rPr>
          <w:delText xml:space="preserve"> en</w:delText>
        </w:r>
      </w:del>
      <w:r w:rsidR="00AA5FA4">
        <w:rPr>
          <w:lang w:val="es-ES"/>
        </w:rPr>
        <w:t xml:space="preserve"> qu</w:t>
      </w:r>
      <w:ins w:id="286" w:author="Cesar Carcamo" w:date="2017-05-10T10:07:00Z">
        <w:r w:rsidR="00FB0809">
          <w:rPr>
            <w:lang w:val="es-ES"/>
          </w:rPr>
          <w:t>é</w:t>
        </w:r>
      </w:ins>
      <w:del w:id="287" w:author="Cesar Carcamo" w:date="2017-05-10T10:07:00Z">
        <w:r w:rsidR="00AA5FA4" w:rsidDel="00FB0809">
          <w:rPr>
            <w:lang w:val="es-ES"/>
          </w:rPr>
          <w:delText>e</w:delText>
        </w:r>
      </w:del>
      <w:r w:rsidR="00AA5FA4">
        <w:rPr>
          <w:lang w:val="es-ES"/>
        </w:rPr>
        <w:t xml:space="preserve"> partes de la pantalla tocaron para poder identificar posibles errores de diseño que dificulten la realización de tareas.</w:t>
      </w:r>
      <w:r w:rsidR="004F0912">
        <w:rPr>
          <w:lang w:val="es-ES"/>
        </w:rPr>
        <w:t xml:space="preserve"> </w:t>
      </w:r>
    </w:p>
    <w:p w:rsidR="007E6170" w:rsidRPr="00446CFD" w:rsidRDefault="007E6170" w:rsidP="005F0C3A">
      <w:pPr>
        <w:jc w:val="both"/>
        <w:rPr>
          <w:lang w:val="es-ES"/>
        </w:rPr>
      </w:pPr>
    </w:p>
    <w:p w:rsidR="007E6170" w:rsidRPr="00446CFD" w:rsidRDefault="007E6170" w:rsidP="005F0C3A">
      <w:pPr>
        <w:pStyle w:val="Prrafodelista"/>
        <w:numPr>
          <w:ilvl w:val="2"/>
          <w:numId w:val="1"/>
        </w:numPr>
        <w:jc w:val="both"/>
        <w:rPr>
          <w:lang w:val="es-ES"/>
        </w:rPr>
      </w:pPr>
      <w:r w:rsidRPr="00446CFD">
        <w:rPr>
          <w:lang w:val="es-ES"/>
        </w:rPr>
        <w:t>Parte cuantitativa</w:t>
      </w:r>
    </w:p>
    <w:p w:rsidR="007E6170" w:rsidRPr="00446CFD" w:rsidRDefault="007E6170" w:rsidP="005F0C3A">
      <w:pPr>
        <w:jc w:val="both"/>
        <w:rPr>
          <w:lang w:val="es-ES"/>
        </w:rPr>
      </w:pPr>
    </w:p>
    <w:p w:rsidR="007E6170" w:rsidRPr="00446CFD" w:rsidRDefault="007E6170" w:rsidP="005F0C3A">
      <w:pPr>
        <w:jc w:val="both"/>
        <w:rPr>
          <w:lang w:val="es-ES"/>
        </w:rPr>
      </w:pPr>
      <w:r w:rsidRPr="00446CFD">
        <w:rPr>
          <w:lang w:val="es-ES"/>
        </w:rPr>
        <w:t>Luego de la implementación de este sistema, se medirán 3 variables básicas del modelo TAM, que serán el PU, el PEOU y la intención de uso (INTENT), esto se logrará mediante una encuesta que se realizará a los encargados de revisar este sistema extendido del RIIA. Esta encuesta contará con 22 preguntas, las cuales tendrán respuestas que sigan los parámetros de un elemento de la Escala de Likert, es decir que cada pregunta contará con cinco niveles de respuesta, que son:</w:t>
      </w:r>
    </w:p>
    <w:p w:rsidR="007E6170" w:rsidRPr="00446CFD" w:rsidRDefault="007E6170" w:rsidP="005F0C3A">
      <w:pPr>
        <w:jc w:val="both"/>
        <w:rPr>
          <w:lang w:val="es-ES"/>
        </w:rPr>
      </w:pPr>
    </w:p>
    <w:p w:rsidR="007E6170" w:rsidRPr="00446CFD" w:rsidRDefault="007E6170" w:rsidP="005F0C3A">
      <w:pPr>
        <w:pStyle w:val="Prrafodelista"/>
        <w:numPr>
          <w:ilvl w:val="0"/>
          <w:numId w:val="5"/>
        </w:numPr>
        <w:jc w:val="both"/>
        <w:rPr>
          <w:lang w:val="es-ES"/>
        </w:rPr>
      </w:pPr>
      <w:r w:rsidRPr="00446CFD">
        <w:rPr>
          <w:lang w:val="es-ES"/>
        </w:rPr>
        <w:t>Totalmente en desacuerdo</w:t>
      </w:r>
    </w:p>
    <w:p w:rsidR="007E6170" w:rsidRPr="00446CFD" w:rsidRDefault="007E6170" w:rsidP="005F0C3A">
      <w:pPr>
        <w:pStyle w:val="Prrafodelista"/>
        <w:numPr>
          <w:ilvl w:val="0"/>
          <w:numId w:val="5"/>
        </w:numPr>
        <w:jc w:val="both"/>
        <w:rPr>
          <w:lang w:val="es-ES"/>
        </w:rPr>
      </w:pPr>
      <w:r w:rsidRPr="00446CFD">
        <w:rPr>
          <w:lang w:val="es-ES"/>
        </w:rPr>
        <w:t>En Desacuerdo</w:t>
      </w:r>
    </w:p>
    <w:p w:rsidR="007E6170" w:rsidRPr="00446CFD" w:rsidRDefault="007E6170" w:rsidP="005F0C3A">
      <w:pPr>
        <w:pStyle w:val="Prrafodelista"/>
        <w:numPr>
          <w:ilvl w:val="0"/>
          <w:numId w:val="5"/>
        </w:numPr>
        <w:jc w:val="both"/>
        <w:rPr>
          <w:lang w:val="es-ES"/>
        </w:rPr>
      </w:pPr>
      <w:r w:rsidRPr="00446CFD">
        <w:rPr>
          <w:lang w:val="es-ES"/>
        </w:rPr>
        <w:t>Ni de acuerdo ni en desacuerdo</w:t>
      </w:r>
    </w:p>
    <w:p w:rsidR="007E6170" w:rsidRPr="00446CFD" w:rsidRDefault="007E6170" w:rsidP="005F0C3A">
      <w:pPr>
        <w:pStyle w:val="Prrafodelista"/>
        <w:numPr>
          <w:ilvl w:val="0"/>
          <w:numId w:val="5"/>
        </w:numPr>
        <w:jc w:val="both"/>
        <w:rPr>
          <w:lang w:val="es-ES"/>
        </w:rPr>
      </w:pPr>
      <w:r w:rsidRPr="00446CFD">
        <w:rPr>
          <w:lang w:val="es-ES"/>
        </w:rPr>
        <w:t>De Acuerdo</w:t>
      </w:r>
    </w:p>
    <w:p w:rsidR="007E6170" w:rsidRPr="00446CFD" w:rsidRDefault="007E6170" w:rsidP="005F0C3A">
      <w:pPr>
        <w:pStyle w:val="Prrafodelista"/>
        <w:numPr>
          <w:ilvl w:val="0"/>
          <w:numId w:val="5"/>
        </w:numPr>
        <w:jc w:val="both"/>
        <w:rPr>
          <w:lang w:val="es-ES"/>
        </w:rPr>
      </w:pPr>
      <w:r w:rsidRPr="00446CFD">
        <w:rPr>
          <w:lang w:val="es-ES"/>
        </w:rPr>
        <w:t>Totalmente de acuerdo</w:t>
      </w:r>
    </w:p>
    <w:p w:rsidR="007E6170" w:rsidRPr="00446CFD" w:rsidRDefault="007E6170" w:rsidP="005F0C3A">
      <w:pPr>
        <w:jc w:val="both"/>
        <w:rPr>
          <w:lang w:val="es-ES"/>
        </w:rPr>
      </w:pPr>
    </w:p>
    <w:p w:rsidR="007E6170" w:rsidRDefault="007E6170" w:rsidP="005F0C3A">
      <w:pPr>
        <w:jc w:val="both"/>
        <w:rPr>
          <w:lang w:val="es-ES"/>
        </w:rPr>
      </w:pPr>
      <w:r w:rsidRPr="00446CFD">
        <w:rPr>
          <w:lang w:val="es-ES"/>
        </w:rPr>
        <w:t>La ventaja de esta escala es que se puede medir tanto el grado positivo como neutral y negativo en cada pregunta, en este caso dependiendo de la respuesta se dará un puntaje entre -2 (Totalmente en desacuerdo) y 2 (Totalmente de acuerdo) para el análisis respectivo. Luego que se haya realizado la encuesta, se podrá hacer análisis estadísticos individuales para cada una de las variables a medir, de ellas se sacará la media y su desviación estándar. Finalmente, se harán regresión lineal para ver la correlación entre las variable medidas. Todos los análisis estadísticos se realizarán en el paquete estadístico gratuito R.</w:t>
      </w:r>
    </w:p>
    <w:p w:rsidR="00445D63" w:rsidRDefault="00445D63" w:rsidP="005F0C3A">
      <w:pPr>
        <w:jc w:val="both"/>
        <w:rPr>
          <w:lang w:val="es-ES"/>
        </w:rPr>
      </w:pPr>
    </w:p>
    <w:p w:rsidR="00445D63" w:rsidRDefault="00411FDD" w:rsidP="00445D63">
      <w:pPr>
        <w:jc w:val="both"/>
        <w:rPr>
          <w:lang w:val="es-ES"/>
        </w:rPr>
      </w:pPr>
      <w:r w:rsidRPr="006C43BF">
        <w:rPr>
          <w:highlight w:val="cyan"/>
          <w:lang w:val="es-ES"/>
        </w:rPr>
        <w:t>Adicionalmente, se realizara l</w:t>
      </w:r>
      <w:r w:rsidR="00445D63" w:rsidRPr="006C43BF">
        <w:rPr>
          <w:highlight w:val="cyan"/>
          <w:lang w:val="es-ES"/>
        </w:rPr>
        <w:t xml:space="preserve">a evaluación heurística, </w:t>
      </w:r>
      <w:r w:rsidRPr="006C43BF">
        <w:rPr>
          <w:highlight w:val="cyan"/>
          <w:lang w:val="es-ES"/>
        </w:rPr>
        <w:t xml:space="preserve">la </w:t>
      </w:r>
      <w:r w:rsidR="00445D63" w:rsidRPr="006C43BF">
        <w:rPr>
          <w:highlight w:val="cyan"/>
          <w:lang w:val="es-ES"/>
        </w:rPr>
        <w:t>revisión de lineamientos y estánd</w:t>
      </w:r>
      <w:r w:rsidR="006C43BF" w:rsidRPr="006C43BF">
        <w:rPr>
          <w:highlight w:val="cyan"/>
          <w:lang w:val="es-ES"/>
        </w:rPr>
        <w:t>ares</w:t>
      </w:r>
      <w:r w:rsidR="00445D63" w:rsidRPr="006C43BF">
        <w:rPr>
          <w:highlight w:val="cyan"/>
          <w:lang w:val="es-ES"/>
        </w:rPr>
        <w:t>. En estas pruebas no participaran usuarios finales y serán realizadas por el investigador para encontrar posibles falencias de usabilidad. Para la evaluación heurística se utiliza</w:t>
      </w:r>
      <w:r w:rsidR="006C43BF" w:rsidRPr="006C43BF">
        <w:rPr>
          <w:highlight w:val="cyan"/>
          <w:lang w:val="es-ES"/>
        </w:rPr>
        <w:t xml:space="preserve">rá el </w:t>
      </w:r>
      <w:proofErr w:type="spellStart"/>
      <w:r w:rsidR="006C43BF" w:rsidRPr="006C43BF">
        <w:rPr>
          <w:highlight w:val="cyan"/>
          <w:lang w:val="es-ES"/>
        </w:rPr>
        <w:t>checklist</w:t>
      </w:r>
      <w:proofErr w:type="spellEnd"/>
      <w:r w:rsidR="006C43BF" w:rsidRPr="006C43BF">
        <w:rPr>
          <w:highlight w:val="cyan"/>
          <w:lang w:val="es-ES"/>
        </w:rPr>
        <w:t xml:space="preserve"> de la empresa </w:t>
      </w:r>
      <w:proofErr w:type="spellStart"/>
      <w:r w:rsidR="006C43BF" w:rsidRPr="006C43BF">
        <w:rPr>
          <w:highlight w:val="cyan"/>
          <w:lang w:val="es-ES"/>
        </w:rPr>
        <w:t>Userfocus</w:t>
      </w:r>
      <w:proofErr w:type="spellEnd"/>
      <w:r w:rsidR="006C43BF" w:rsidRPr="006C43BF">
        <w:rPr>
          <w:highlight w:val="cyan"/>
          <w:lang w:val="es-ES"/>
        </w:rPr>
        <w:t xml:space="preserve"> donde se evalúan 247 aspectos de usabilidad, agrupados en 9 </w:t>
      </w:r>
      <w:del w:id="288" w:author="Cesar Carcamo" w:date="2017-06-06T16:03:00Z">
        <w:r w:rsidR="006C43BF" w:rsidRPr="006C43BF" w:rsidDel="0059371D">
          <w:rPr>
            <w:highlight w:val="cyan"/>
            <w:lang w:val="es-ES"/>
          </w:rPr>
          <w:delText>categorias</w:delText>
        </w:r>
      </w:del>
      <w:ins w:id="289" w:author="Cesar Carcamo" w:date="2017-06-06T16:03:00Z">
        <w:r w:rsidR="0059371D" w:rsidRPr="006C43BF">
          <w:rPr>
            <w:highlight w:val="cyan"/>
            <w:lang w:val="es-ES"/>
          </w:rPr>
          <w:t>categorías</w:t>
        </w:r>
      </w:ins>
      <w:r w:rsidR="006C43BF" w:rsidRPr="006C43BF">
        <w:rPr>
          <w:highlight w:val="cyan"/>
          <w:lang w:val="es-ES"/>
        </w:rPr>
        <w:t xml:space="preserve"> </w:t>
      </w:r>
      <w:r w:rsidR="00A1507D" w:rsidRPr="006C43BF">
        <w:rPr>
          <w:highlight w:val="cyan"/>
          <w:lang w:val="es-ES"/>
        </w:rPr>
        <w:fldChar w:fldCharType="begin" w:fldLock="1"/>
      </w:r>
      <w:r w:rsidR="006C43BF" w:rsidRPr="006C43BF">
        <w:rPr>
          <w:highlight w:val="cyan"/>
          <w:lang w:val="es-ES"/>
        </w:rPr>
        <w:instrText>ADDIN CSL_CITATION { "citationItems" : [ { "id" : "ITEM-1", "itemData" : { "URL" : "http://www.userfocus.co.uk/resources/guidelines.html", "accessed" : { "date-parts" : [ [ "2017", "6", "5" ] ] }, "id" : "ITEM-1", "issued" : { "date-parts" : [ [ "0" ] ] }, "title" : "247 web usability guidelines", "type" : "webpage" }, "uris" : [ "http://www.mendeley.com/documents/?uuid=de43da6c-1994-30dd-86f5-d497bdc515b9" ] } ], "mendeley" : { "formattedCitation" : "(30)", "plainTextFormattedCitation" : "(30)" }, "properties" : { "noteIndex" : 0 }, "schema" : "https://github.com/citation-style-language/schema/raw/master/csl-citation.json" }</w:instrText>
      </w:r>
      <w:r w:rsidR="00A1507D" w:rsidRPr="006C43BF">
        <w:rPr>
          <w:highlight w:val="cyan"/>
          <w:lang w:val="es-ES"/>
        </w:rPr>
        <w:fldChar w:fldCharType="separate"/>
      </w:r>
      <w:r w:rsidR="006C43BF" w:rsidRPr="006C43BF">
        <w:rPr>
          <w:noProof/>
          <w:highlight w:val="cyan"/>
          <w:lang w:val="es-ES"/>
        </w:rPr>
        <w:t>(30)</w:t>
      </w:r>
      <w:r w:rsidR="00A1507D" w:rsidRPr="006C43BF">
        <w:rPr>
          <w:highlight w:val="cyan"/>
          <w:lang w:val="es-ES"/>
        </w:rPr>
        <w:fldChar w:fldCharType="end"/>
      </w:r>
      <w:r w:rsidR="006C43BF" w:rsidRPr="006C43BF">
        <w:rPr>
          <w:highlight w:val="cyan"/>
          <w:lang w:val="es-ES"/>
        </w:rPr>
        <w:t xml:space="preserve">. Para la revisión de lineamientos y estándares, se </w:t>
      </w:r>
      <w:del w:id="290" w:author="Cesar Carcamo" w:date="2017-06-06T16:03:00Z">
        <w:r w:rsidR="006C43BF" w:rsidRPr="006C43BF" w:rsidDel="0059371D">
          <w:rPr>
            <w:highlight w:val="cyan"/>
            <w:lang w:val="es-ES"/>
          </w:rPr>
          <w:delText>hara</w:delText>
        </w:r>
      </w:del>
      <w:ins w:id="291" w:author="Cesar Carcamo" w:date="2017-06-06T16:03:00Z">
        <w:r w:rsidR="0059371D" w:rsidRPr="006C43BF">
          <w:rPr>
            <w:highlight w:val="cyan"/>
            <w:lang w:val="es-ES"/>
          </w:rPr>
          <w:t>hará</w:t>
        </w:r>
      </w:ins>
      <w:r w:rsidR="006C43BF" w:rsidRPr="006C43BF">
        <w:rPr>
          <w:highlight w:val="cyan"/>
          <w:lang w:val="es-ES"/>
        </w:rPr>
        <w:t xml:space="preserve"> una búsqueda de los lineamientos vigentes </w:t>
      </w:r>
      <w:del w:id="292" w:author="Cesar Carcamo" w:date="2017-06-06T16:04:00Z">
        <w:r w:rsidR="006C43BF" w:rsidRPr="006C43BF" w:rsidDel="005E5C30">
          <w:rPr>
            <w:highlight w:val="cyan"/>
            <w:lang w:val="es-ES"/>
          </w:rPr>
          <w:delText xml:space="preserve">para ese momento </w:delText>
        </w:r>
      </w:del>
      <w:r w:rsidR="006C43BF" w:rsidRPr="006C43BF">
        <w:rPr>
          <w:highlight w:val="cyan"/>
          <w:lang w:val="es-ES"/>
        </w:rPr>
        <w:t>y se utilizará una calificación binaria (0, no cumple y 1, si cumple) con el fin de obtener el mayor puntaje posible de acuerdo a la cantidad total de lineamientos.</w:t>
      </w:r>
    </w:p>
    <w:p w:rsidR="00D66FAA" w:rsidRDefault="00D66FAA" w:rsidP="00445D63">
      <w:pPr>
        <w:jc w:val="both"/>
        <w:rPr>
          <w:lang w:val="es-ES"/>
        </w:rPr>
      </w:pPr>
    </w:p>
    <w:p w:rsidR="00D66FAA" w:rsidRDefault="00D66FAA" w:rsidP="00445D63">
      <w:pPr>
        <w:jc w:val="both"/>
        <w:rPr>
          <w:lang w:val="es-ES"/>
        </w:rPr>
      </w:pPr>
    </w:p>
    <w:p w:rsidR="00D66FAA" w:rsidRDefault="00D66FAA" w:rsidP="00445D63">
      <w:pPr>
        <w:jc w:val="both"/>
        <w:rPr>
          <w:lang w:val="es-ES"/>
        </w:rPr>
      </w:pPr>
    </w:p>
    <w:p w:rsidR="00D66FAA" w:rsidRDefault="00D66FAA" w:rsidP="00445D63">
      <w:pPr>
        <w:jc w:val="both"/>
        <w:rPr>
          <w:lang w:val="es-ES"/>
        </w:rPr>
      </w:pPr>
    </w:p>
    <w:p w:rsidR="00D66FAA" w:rsidRDefault="00D66FAA" w:rsidP="00445D63">
      <w:pPr>
        <w:jc w:val="both"/>
        <w:rPr>
          <w:lang w:val="es-ES"/>
        </w:rPr>
      </w:pPr>
    </w:p>
    <w:p w:rsidR="00D66FAA" w:rsidRDefault="00D66FAA" w:rsidP="00445D63">
      <w:pPr>
        <w:jc w:val="both"/>
        <w:rPr>
          <w:lang w:val="es-ES"/>
        </w:rPr>
      </w:pPr>
    </w:p>
    <w:p w:rsidR="00D66FAA" w:rsidRDefault="00D66FAA" w:rsidP="00445D63">
      <w:pPr>
        <w:jc w:val="both"/>
        <w:rPr>
          <w:lang w:val="es-ES"/>
        </w:rPr>
      </w:pPr>
    </w:p>
    <w:p w:rsidR="00D66FAA" w:rsidRDefault="00D66FAA" w:rsidP="00445D63">
      <w:pPr>
        <w:jc w:val="both"/>
        <w:rPr>
          <w:lang w:val="es-ES"/>
        </w:rPr>
      </w:pPr>
    </w:p>
    <w:p w:rsidR="00D66FAA" w:rsidRDefault="00D66FAA" w:rsidP="00445D63">
      <w:pPr>
        <w:jc w:val="both"/>
        <w:rPr>
          <w:lang w:val="es-ES"/>
        </w:rPr>
      </w:pPr>
    </w:p>
    <w:p w:rsidR="00D66FAA" w:rsidRDefault="00D66FAA" w:rsidP="00445D63">
      <w:pPr>
        <w:jc w:val="both"/>
        <w:rPr>
          <w:lang w:val="es-ES"/>
        </w:rPr>
      </w:pPr>
    </w:p>
    <w:p w:rsidR="00D66FAA" w:rsidRDefault="00D66FAA" w:rsidP="00445D63">
      <w:pPr>
        <w:jc w:val="both"/>
        <w:rPr>
          <w:lang w:val="es-ES"/>
        </w:rPr>
      </w:pPr>
    </w:p>
    <w:p w:rsidR="00D66FAA" w:rsidRDefault="00D66FAA" w:rsidP="00445D63">
      <w:pPr>
        <w:jc w:val="both"/>
        <w:rPr>
          <w:lang w:val="es-ES"/>
        </w:rPr>
      </w:pPr>
    </w:p>
    <w:p w:rsidR="00D66FAA" w:rsidRDefault="00D66FAA" w:rsidP="00445D63">
      <w:pPr>
        <w:jc w:val="both"/>
        <w:rPr>
          <w:lang w:val="es-ES"/>
        </w:rPr>
      </w:pPr>
    </w:p>
    <w:p w:rsidR="00D66FAA" w:rsidRDefault="00D66FAA" w:rsidP="00445D63">
      <w:pPr>
        <w:jc w:val="both"/>
        <w:rPr>
          <w:lang w:val="es-ES"/>
        </w:rPr>
      </w:pPr>
    </w:p>
    <w:p w:rsidR="00D66FAA" w:rsidRDefault="00D66FAA" w:rsidP="00445D63">
      <w:pPr>
        <w:jc w:val="both"/>
        <w:rPr>
          <w:lang w:val="es-ES"/>
        </w:rPr>
      </w:pPr>
    </w:p>
    <w:p w:rsidR="00D66FAA" w:rsidRDefault="00D66FAA" w:rsidP="00445D63">
      <w:pPr>
        <w:jc w:val="both"/>
        <w:rPr>
          <w:lang w:val="es-ES"/>
        </w:rPr>
      </w:pPr>
    </w:p>
    <w:p w:rsidR="00D66FAA" w:rsidRPr="00B402DF" w:rsidRDefault="00D66FAA" w:rsidP="00445D63">
      <w:pPr>
        <w:jc w:val="both"/>
        <w:rPr>
          <w:lang w:val="es-ES"/>
        </w:rPr>
      </w:pPr>
    </w:p>
    <w:p w:rsidR="007E6170" w:rsidRPr="007E6170" w:rsidRDefault="007E6170" w:rsidP="005F0C3A">
      <w:pPr>
        <w:jc w:val="both"/>
        <w:rPr>
          <w:highlight w:val="yellow"/>
          <w:lang w:val="es-ES"/>
        </w:rPr>
      </w:pPr>
    </w:p>
    <w:p w:rsidR="003B2807" w:rsidRPr="00386541" w:rsidRDefault="008921DC" w:rsidP="005F0C3A">
      <w:pPr>
        <w:pStyle w:val="Prrafodelista"/>
        <w:numPr>
          <w:ilvl w:val="0"/>
          <w:numId w:val="1"/>
        </w:numPr>
        <w:jc w:val="both"/>
        <w:rPr>
          <w:highlight w:val="cyan"/>
          <w:lang w:val="es-ES"/>
        </w:rPr>
      </w:pPr>
      <w:r w:rsidRPr="00386541">
        <w:rPr>
          <w:highlight w:val="cyan"/>
          <w:lang w:val="es-ES"/>
        </w:rPr>
        <w:t>Cronograma</w:t>
      </w:r>
    </w:p>
    <w:p w:rsidR="00B12808" w:rsidRDefault="00B12808" w:rsidP="00B12808">
      <w:pPr>
        <w:jc w:val="both"/>
        <w:rPr>
          <w:lang w:val="es-ES"/>
        </w:rPr>
      </w:pPr>
    </w:p>
    <w:p w:rsidR="00B12808" w:rsidRPr="00B12808" w:rsidRDefault="00D66FAA" w:rsidP="00D66FAA">
      <w:pPr>
        <w:jc w:val="center"/>
        <w:rPr>
          <w:lang w:val="es-ES"/>
        </w:rPr>
      </w:pPr>
      <w:r>
        <w:rPr>
          <w:noProof/>
          <w:lang w:val="en-US"/>
        </w:rPr>
        <w:drawing>
          <wp:inline distT="0" distB="0" distL="0" distR="0">
            <wp:extent cx="3387695" cy="4335332"/>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nograma.pdf"/>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18742" t="8028" r="18463" b="35187"/>
                    <a:stretch/>
                  </pic:blipFill>
                  <pic:spPr bwMode="auto">
                    <a:xfrm>
                      <a:off x="0" y="0"/>
                      <a:ext cx="3388521" cy="433638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D53AB2" w:rsidRDefault="00D53AB2" w:rsidP="005F0C3A">
      <w:pPr>
        <w:jc w:val="both"/>
        <w:rPr>
          <w:lang w:val="es-ES"/>
        </w:rPr>
      </w:pPr>
    </w:p>
    <w:p w:rsidR="00302092" w:rsidRPr="0064637A" w:rsidRDefault="008921DC" w:rsidP="005F0C3A">
      <w:pPr>
        <w:pStyle w:val="Prrafodelista"/>
        <w:numPr>
          <w:ilvl w:val="0"/>
          <w:numId w:val="1"/>
        </w:numPr>
        <w:jc w:val="both"/>
        <w:rPr>
          <w:lang w:val="es-ES"/>
        </w:rPr>
      </w:pPr>
      <w:r w:rsidRPr="0064637A">
        <w:rPr>
          <w:lang w:val="es-ES"/>
        </w:rPr>
        <w:t>Presupuesto</w:t>
      </w:r>
    </w:p>
    <w:p w:rsidR="009B45F6" w:rsidRDefault="009B45F6" w:rsidP="005F0C3A">
      <w:pPr>
        <w:jc w:val="both"/>
        <w:rPr>
          <w:lang w:val="es-ES"/>
        </w:rPr>
      </w:pPr>
    </w:p>
    <w:p w:rsidR="009B45F6" w:rsidRPr="009B45F6" w:rsidRDefault="009B45F6" w:rsidP="005F0C3A">
      <w:pPr>
        <w:jc w:val="both"/>
        <w:rPr>
          <w:lang w:val="es-ES"/>
        </w:rPr>
      </w:pPr>
      <w:r>
        <w:rPr>
          <w:lang w:val="es-ES"/>
        </w:rPr>
        <w:t xml:space="preserve">El presente proyecto se </w:t>
      </w:r>
      <w:r w:rsidR="00F66265">
        <w:rPr>
          <w:lang w:val="es-ES"/>
        </w:rPr>
        <w:t xml:space="preserve">encuentra financiado por </w:t>
      </w:r>
      <w:proofErr w:type="spellStart"/>
      <w:r w:rsidR="00F66265">
        <w:rPr>
          <w:lang w:val="es-ES"/>
        </w:rPr>
        <w:t>Cienci</w:t>
      </w:r>
      <w:r>
        <w:rPr>
          <w:lang w:val="es-ES"/>
        </w:rPr>
        <w:t>Activa</w:t>
      </w:r>
      <w:proofErr w:type="spellEnd"/>
      <w:r>
        <w:rPr>
          <w:lang w:val="es-ES"/>
        </w:rPr>
        <w:t xml:space="preserve"> de </w:t>
      </w:r>
      <w:proofErr w:type="spellStart"/>
      <w:r>
        <w:rPr>
          <w:lang w:val="es-ES"/>
        </w:rPr>
        <w:t>CONCYTEC</w:t>
      </w:r>
      <w:proofErr w:type="spellEnd"/>
    </w:p>
    <w:p w:rsidR="009B45F6" w:rsidRDefault="009B45F6" w:rsidP="005F0C3A">
      <w:pPr>
        <w:jc w:val="both"/>
        <w:rPr>
          <w:lang w:val="es-ES"/>
        </w:rPr>
      </w:pPr>
    </w:p>
    <w:tbl>
      <w:tblPr>
        <w:tblStyle w:val="Tablaconcuadrcula"/>
        <w:tblW w:w="8760" w:type="dxa"/>
        <w:tblLook w:val="04A0"/>
      </w:tblPr>
      <w:tblGrid>
        <w:gridCol w:w="4380"/>
        <w:gridCol w:w="4380"/>
      </w:tblGrid>
      <w:tr w:rsidR="009B45F6" w:rsidTr="00EC2F09">
        <w:trPr>
          <w:trHeight w:val="313"/>
        </w:trPr>
        <w:tc>
          <w:tcPr>
            <w:tcW w:w="4380" w:type="dxa"/>
          </w:tcPr>
          <w:p w:rsidR="009B45F6" w:rsidRDefault="009B45F6" w:rsidP="005F0C3A">
            <w:pPr>
              <w:jc w:val="both"/>
              <w:rPr>
                <w:lang w:val="es-ES"/>
              </w:rPr>
            </w:pPr>
            <w:r>
              <w:rPr>
                <w:lang w:val="es-ES"/>
              </w:rPr>
              <w:t>Concepto</w:t>
            </w:r>
          </w:p>
        </w:tc>
        <w:tc>
          <w:tcPr>
            <w:tcW w:w="4380" w:type="dxa"/>
          </w:tcPr>
          <w:p w:rsidR="009B45F6" w:rsidRDefault="009B45F6" w:rsidP="005F0C3A">
            <w:pPr>
              <w:jc w:val="both"/>
              <w:rPr>
                <w:lang w:val="es-ES"/>
              </w:rPr>
            </w:pPr>
            <w:r>
              <w:rPr>
                <w:lang w:val="es-ES"/>
              </w:rPr>
              <w:t>Monto</w:t>
            </w:r>
            <w:r w:rsidR="00980AFA">
              <w:rPr>
                <w:lang w:val="es-ES"/>
              </w:rPr>
              <w:t xml:space="preserve"> (S/.)</w:t>
            </w:r>
          </w:p>
        </w:tc>
      </w:tr>
      <w:tr w:rsidR="009B45F6" w:rsidTr="00EC2F09">
        <w:trPr>
          <w:trHeight w:val="313"/>
        </w:trPr>
        <w:tc>
          <w:tcPr>
            <w:tcW w:w="4380" w:type="dxa"/>
          </w:tcPr>
          <w:p w:rsidR="009B45F6" w:rsidRDefault="009B45F6" w:rsidP="005F0C3A">
            <w:pPr>
              <w:jc w:val="both"/>
              <w:rPr>
                <w:lang w:val="es-ES"/>
              </w:rPr>
            </w:pPr>
            <w:r>
              <w:rPr>
                <w:lang w:val="es-ES"/>
              </w:rPr>
              <w:t>Materiales de Oficina</w:t>
            </w:r>
          </w:p>
        </w:tc>
        <w:tc>
          <w:tcPr>
            <w:tcW w:w="4380" w:type="dxa"/>
          </w:tcPr>
          <w:p w:rsidR="009B45F6" w:rsidRDefault="00F4544C" w:rsidP="005F0C3A">
            <w:pPr>
              <w:jc w:val="both"/>
              <w:rPr>
                <w:lang w:val="es-ES"/>
              </w:rPr>
            </w:pPr>
            <w:r>
              <w:rPr>
                <w:lang w:val="es-ES"/>
              </w:rPr>
              <w:t>35</w:t>
            </w:r>
            <w:r w:rsidR="001065CB">
              <w:rPr>
                <w:lang w:val="es-ES"/>
              </w:rPr>
              <w:t>0</w:t>
            </w:r>
          </w:p>
        </w:tc>
      </w:tr>
      <w:tr w:rsidR="00980AFA" w:rsidTr="00EC2F09">
        <w:trPr>
          <w:trHeight w:val="313"/>
        </w:trPr>
        <w:tc>
          <w:tcPr>
            <w:tcW w:w="4380" w:type="dxa"/>
          </w:tcPr>
          <w:p w:rsidR="00980AFA" w:rsidRDefault="0044782E" w:rsidP="005F0C3A">
            <w:pPr>
              <w:jc w:val="both"/>
              <w:rPr>
                <w:lang w:val="es-ES"/>
              </w:rPr>
            </w:pPr>
            <w:r>
              <w:rPr>
                <w:lang w:val="es-ES"/>
              </w:rPr>
              <w:t>Reuniones de Coordinación</w:t>
            </w:r>
          </w:p>
        </w:tc>
        <w:tc>
          <w:tcPr>
            <w:tcW w:w="4380" w:type="dxa"/>
          </w:tcPr>
          <w:p w:rsidR="00980AFA" w:rsidRDefault="00F4544C" w:rsidP="005F0C3A">
            <w:pPr>
              <w:jc w:val="both"/>
              <w:rPr>
                <w:lang w:val="es-ES"/>
              </w:rPr>
            </w:pPr>
            <w:r>
              <w:rPr>
                <w:lang w:val="es-ES"/>
              </w:rPr>
              <w:t>55</w:t>
            </w:r>
            <w:r w:rsidR="00D53AB2">
              <w:rPr>
                <w:lang w:val="es-ES"/>
              </w:rPr>
              <w:t>0</w:t>
            </w:r>
          </w:p>
        </w:tc>
      </w:tr>
      <w:tr w:rsidR="009B45F6" w:rsidTr="00EC2F09">
        <w:trPr>
          <w:trHeight w:val="298"/>
        </w:trPr>
        <w:tc>
          <w:tcPr>
            <w:tcW w:w="4380" w:type="dxa"/>
          </w:tcPr>
          <w:p w:rsidR="009B45F6" w:rsidRPr="00D66FAA" w:rsidRDefault="009B45F6" w:rsidP="005F0C3A">
            <w:pPr>
              <w:jc w:val="both"/>
              <w:rPr>
                <w:highlight w:val="green"/>
                <w:lang w:val="es-ES"/>
              </w:rPr>
            </w:pPr>
            <w:bookmarkStart w:id="293" w:name="_GoBack"/>
            <w:bookmarkEnd w:id="293"/>
            <w:r w:rsidRPr="00D66FAA">
              <w:rPr>
                <w:highlight w:val="green"/>
                <w:lang w:val="es-ES"/>
              </w:rPr>
              <w:t>Programador</w:t>
            </w:r>
          </w:p>
        </w:tc>
        <w:tc>
          <w:tcPr>
            <w:tcW w:w="4380" w:type="dxa"/>
          </w:tcPr>
          <w:p w:rsidR="009B45F6" w:rsidRPr="00D66FAA" w:rsidRDefault="001065CB" w:rsidP="005F0C3A">
            <w:pPr>
              <w:jc w:val="both"/>
              <w:rPr>
                <w:highlight w:val="green"/>
                <w:lang w:val="es-ES"/>
              </w:rPr>
            </w:pPr>
            <w:r w:rsidRPr="00D66FAA">
              <w:rPr>
                <w:highlight w:val="green"/>
                <w:lang w:val="es-ES"/>
              </w:rPr>
              <w:t>60</w:t>
            </w:r>
            <w:r w:rsidR="006C5063" w:rsidRPr="00D66FAA">
              <w:rPr>
                <w:highlight w:val="green"/>
                <w:lang w:val="es-ES"/>
              </w:rPr>
              <w:t>00</w:t>
            </w:r>
          </w:p>
        </w:tc>
      </w:tr>
      <w:tr w:rsidR="009B45F6" w:rsidTr="00EC2F09">
        <w:trPr>
          <w:trHeight w:val="313"/>
        </w:trPr>
        <w:tc>
          <w:tcPr>
            <w:tcW w:w="4380" w:type="dxa"/>
          </w:tcPr>
          <w:p w:rsidR="009B45F6" w:rsidRDefault="009B45F6" w:rsidP="005F0C3A">
            <w:pPr>
              <w:jc w:val="both"/>
              <w:rPr>
                <w:lang w:val="es-ES"/>
              </w:rPr>
            </w:pPr>
            <w:r>
              <w:rPr>
                <w:lang w:val="es-ES"/>
              </w:rPr>
              <w:t>Servidor</w:t>
            </w:r>
          </w:p>
        </w:tc>
        <w:tc>
          <w:tcPr>
            <w:tcW w:w="4380" w:type="dxa"/>
          </w:tcPr>
          <w:p w:rsidR="009B45F6" w:rsidRDefault="006C5063" w:rsidP="005F0C3A">
            <w:pPr>
              <w:jc w:val="both"/>
              <w:rPr>
                <w:lang w:val="es-ES"/>
              </w:rPr>
            </w:pPr>
            <w:r>
              <w:rPr>
                <w:lang w:val="es-ES"/>
              </w:rPr>
              <w:t>750</w:t>
            </w:r>
          </w:p>
        </w:tc>
      </w:tr>
      <w:tr w:rsidR="009B45F6" w:rsidTr="00EC2F09">
        <w:trPr>
          <w:trHeight w:val="313"/>
        </w:trPr>
        <w:tc>
          <w:tcPr>
            <w:tcW w:w="4380" w:type="dxa"/>
          </w:tcPr>
          <w:p w:rsidR="009B45F6" w:rsidRDefault="009B45F6" w:rsidP="005F0C3A">
            <w:pPr>
              <w:jc w:val="both"/>
              <w:rPr>
                <w:lang w:val="es-ES"/>
              </w:rPr>
            </w:pPr>
            <w:r>
              <w:rPr>
                <w:lang w:val="es-ES"/>
              </w:rPr>
              <w:t>Dominio web</w:t>
            </w:r>
          </w:p>
        </w:tc>
        <w:tc>
          <w:tcPr>
            <w:tcW w:w="4380" w:type="dxa"/>
          </w:tcPr>
          <w:p w:rsidR="009B45F6" w:rsidRDefault="00F4544C" w:rsidP="005F0C3A">
            <w:pPr>
              <w:jc w:val="both"/>
              <w:rPr>
                <w:lang w:val="es-ES"/>
              </w:rPr>
            </w:pPr>
            <w:r>
              <w:rPr>
                <w:lang w:val="es-ES"/>
              </w:rPr>
              <w:t>3</w:t>
            </w:r>
            <w:r w:rsidR="006C5063">
              <w:rPr>
                <w:lang w:val="es-ES"/>
              </w:rPr>
              <w:t>00</w:t>
            </w:r>
          </w:p>
        </w:tc>
      </w:tr>
      <w:tr w:rsidR="009B45F6" w:rsidTr="00EC2F09">
        <w:trPr>
          <w:trHeight w:val="328"/>
        </w:trPr>
        <w:tc>
          <w:tcPr>
            <w:tcW w:w="4380" w:type="dxa"/>
          </w:tcPr>
          <w:p w:rsidR="009B45F6" w:rsidRDefault="009B45F6" w:rsidP="005F0C3A">
            <w:pPr>
              <w:jc w:val="both"/>
              <w:rPr>
                <w:lang w:val="es-ES"/>
              </w:rPr>
            </w:pPr>
            <w:r>
              <w:rPr>
                <w:lang w:val="es-ES"/>
              </w:rPr>
              <w:t>Publicación</w:t>
            </w:r>
          </w:p>
        </w:tc>
        <w:tc>
          <w:tcPr>
            <w:tcW w:w="4380" w:type="dxa"/>
          </w:tcPr>
          <w:p w:rsidR="009B45F6" w:rsidRDefault="00D90913" w:rsidP="005F0C3A">
            <w:pPr>
              <w:jc w:val="both"/>
              <w:rPr>
                <w:lang w:val="es-ES"/>
              </w:rPr>
            </w:pPr>
            <w:r>
              <w:rPr>
                <w:lang w:val="es-ES"/>
              </w:rPr>
              <w:t>1500</w:t>
            </w:r>
          </w:p>
        </w:tc>
      </w:tr>
      <w:tr w:rsidR="009B45F6" w:rsidTr="00EC2F09">
        <w:trPr>
          <w:trHeight w:val="328"/>
        </w:trPr>
        <w:tc>
          <w:tcPr>
            <w:tcW w:w="4380" w:type="dxa"/>
          </w:tcPr>
          <w:p w:rsidR="009B45F6" w:rsidRDefault="00E92CC3" w:rsidP="005F0C3A">
            <w:pPr>
              <w:jc w:val="both"/>
              <w:rPr>
                <w:lang w:val="es-ES"/>
              </w:rPr>
            </w:pPr>
            <w:r>
              <w:rPr>
                <w:lang w:val="es-ES"/>
              </w:rPr>
              <w:lastRenderedPageBreak/>
              <w:t>Pasajes y Telecomunicaciones</w:t>
            </w:r>
          </w:p>
        </w:tc>
        <w:tc>
          <w:tcPr>
            <w:tcW w:w="4380" w:type="dxa"/>
          </w:tcPr>
          <w:p w:rsidR="009B45F6" w:rsidRDefault="00F4544C" w:rsidP="005F0C3A">
            <w:pPr>
              <w:jc w:val="both"/>
              <w:rPr>
                <w:lang w:val="es-ES"/>
              </w:rPr>
            </w:pPr>
            <w:r>
              <w:rPr>
                <w:lang w:val="es-ES"/>
              </w:rPr>
              <w:t>55</w:t>
            </w:r>
            <w:r w:rsidR="006C5063">
              <w:rPr>
                <w:lang w:val="es-ES"/>
              </w:rPr>
              <w:t>0</w:t>
            </w:r>
          </w:p>
        </w:tc>
      </w:tr>
      <w:tr w:rsidR="00E92CC3" w:rsidTr="00EC2F09">
        <w:trPr>
          <w:trHeight w:val="328"/>
        </w:trPr>
        <w:tc>
          <w:tcPr>
            <w:tcW w:w="4380" w:type="dxa"/>
          </w:tcPr>
          <w:p w:rsidR="00E92CC3" w:rsidRDefault="00E92CC3" w:rsidP="005F0C3A">
            <w:pPr>
              <w:jc w:val="both"/>
              <w:rPr>
                <w:lang w:val="es-ES"/>
              </w:rPr>
            </w:pPr>
            <w:r>
              <w:rPr>
                <w:lang w:val="es-ES"/>
              </w:rPr>
              <w:t>Programa para encuestas</w:t>
            </w:r>
            <w:r w:rsidR="00980AFA">
              <w:rPr>
                <w:lang w:val="es-ES"/>
              </w:rPr>
              <w:t xml:space="preserve"> online</w:t>
            </w:r>
          </w:p>
        </w:tc>
        <w:tc>
          <w:tcPr>
            <w:tcW w:w="4380" w:type="dxa"/>
          </w:tcPr>
          <w:p w:rsidR="00E92CC3" w:rsidRDefault="00AE69ED" w:rsidP="005F0C3A">
            <w:pPr>
              <w:jc w:val="both"/>
              <w:rPr>
                <w:lang w:val="es-ES"/>
              </w:rPr>
            </w:pPr>
            <w:r>
              <w:rPr>
                <w:lang w:val="es-ES"/>
              </w:rPr>
              <w:t>500</w:t>
            </w:r>
          </w:p>
        </w:tc>
      </w:tr>
      <w:tr w:rsidR="00AE69ED" w:rsidTr="00EC2F09">
        <w:trPr>
          <w:trHeight w:val="328"/>
        </w:trPr>
        <w:tc>
          <w:tcPr>
            <w:tcW w:w="4380" w:type="dxa"/>
          </w:tcPr>
          <w:p w:rsidR="00AE69ED" w:rsidRDefault="00AE69ED" w:rsidP="005F0C3A">
            <w:pPr>
              <w:jc w:val="both"/>
              <w:rPr>
                <w:lang w:val="es-ES"/>
              </w:rPr>
            </w:pPr>
            <w:r>
              <w:rPr>
                <w:lang w:val="es-ES"/>
              </w:rPr>
              <w:t xml:space="preserve">Programa de </w:t>
            </w:r>
            <w:proofErr w:type="spellStart"/>
            <w:r>
              <w:rPr>
                <w:lang w:val="es-ES"/>
              </w:rPr>
              <w:t>prototipado</w:t>
            </w:r>
            <w:proofErr w:type="spellEnd"/>
          </w:p>
        </w:tc>
        <w:tc>
          <w:tcPr>
            <w:tcW w:w="4380" w:type="dxa"/>
          </w:tcPr>
          <w:p w:rsidR="00AE69ED" w:rsidRDefault="00AE69ED" w:rsidP="005F0C3A">
            <w:pPr>
              <w:jc w:val="both"/>
              <w:rPr>
                <w:lang w:val="es-ES"/>
              </w:rPr>
            </w:pPr>
            <w:r>
              <w:rPr>
                <w:lang w:val="es-ES"/>
              </w:rPr>
              <w:t>1000</w:t>
            </w:r>
          </w:p>
        </w:tc>
      </w:tr>
      <w:tr w:rsidR="00D53AB2" w:rsidTr="00EC2F09">
        <w:trPr>
          <w:trHeight w:val="320"/>
        </w:trPr>
        <w:tc>
          <w:tcPr>
            <w:tcW w:w="4380" w:type="dxa"/>
          </w:tcPr>
          <w:p w:rsidR="00D53AB2" w:rsidRDefault="00D53AB2" w:rsidP="005F0C3A">
            <w:pPr>
              <w:jc w:val="both"/>
              <w:rPr>
                <w:lang w:val="es-ES"/>
              </w:rPr>
            </w:pPr>
            <w:r>
              <w:rPr>
                <w:lang w:val="es-ES"/>
              </w:rPr>
              <w:t>Total</w:t>
            </w:r>
          </w:p>
        </w:tc>
        <w:tc>
          <w:tcPr>
            <w:tcW w:w="4380" w:type="dxa"/>
          </w:tcPr>
          <w:p w:rsidR="00D53AB2" w:rsidRDefault="00701034" w:rsidP="005F0C3A">
            <w:pPr>
              <w:jc w:val="both"/>
              <w:rPr>
                <w:lang w:val="es-ES"/>
              </w:rPr>
            </w:pPr>
            <w:r>
              <w:rPr>
                <w:lang w:val="es-ES"/>
              </w:rPr>
              <w:t>11</w:t>
            </w:r>
            <w:r w:rsidR="001065CB">
              <w:rPr>
                <w:lang w:val="es-ES"/>
              </w:rPr>
              <w:t>5</w:t>
            </w:r>
            <w:r w:rsidR="00855A34">
              <w:rPr>
                <w:lang w:val="es-ES"/>
              </w:rPr>
              <w:t>00</w:t>
            </w:r>
          </w:p>
        </w:tc>
      </w:tr>
    </w:tbl>
    <w:p w:rsidR="009B45F6" w:rsidRPr="009B45F6" w:rsidRDefault="009B45F6" w:rsidP="005F0C3A">
      <w:pPr>
        <w:jc w:val="both"/>
        <w:rPr>
          <w:lang w:val="es-ES"/>
        </w:rPr>
      </w:pPr>
    </w:p>
    <w:p w:rsidR="008921DC" w:rsidRDefault="008921DC" w:rsidP="005F0C3A">
      <w:pPr>
        <w:pStyle w:val="Prrafodelista"/>
        <w:numPr>
          <w:ilvl w:val="0"/>
          <w:numId w:val="1"/>
        </w:numPr>
        <w:jc w:val="both"/>
        <w:rPr>
          <w:lang w:val="es-ES"/>
        </w:rPr>
      </w:pPr>
      <w:r>
        <w:rPr>
          <w:lang w:val="es-ES"/>
        </w:rPr>
        <w:t xml:space="preserve">Consideraciones </w:t>
      </w:r>
      <w:r w:rsidR="00D53AB2">
        <w:rPr>
          <w:lang w:val="es-ES"/>
        </w:rPr>
        <w:t>Éticas</w:t>
      </w:r>
    </w:p>
    <w:p w:rsidR="00D53AB2" w:rsidRDefault="00D53AB2" w:rsidP="005F0C3A">
      <w:pPr>
        <w:jc w:val="both"/>
        <w:rPr>
          <w:lang w:val="es-ES"/>
        </w:rPr>
      </w:pPr>
    </w:p>
    <w:p w:rsidR="00D53AB2" w:rsidRDefault="00D53AB2" w:rsidP="005F0C3A">
      <w:pPr>
        <w:jc w:val="both"/>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puedan comprometer la privacidad de los pacientes, solo se recopilará datos de percepción de uso del sistema web planteado.</w:t>
      </w:r>
    </w:p>
    <w:p w:rsidR="00B10D53" w:rsidRDefault="00B10D53" w:rsidP="005F0C3A">
      <w:pPr>
        <w:jc w:val="both"/>
        <w:rPr>
          <w:lang w:val="es-ES"/>
        </w:rPr>
      </w:pPr>
    </w:p>
    <w:p w:rsidR="00B10D53" w:rsidRDefault="00B10D53" w:rsidP="005F0C3A">
      <w:pPr>
        <w:jc w:val="both"/>
        <w:rPr>
          <w:lang w:val="es-ES"/>
        </w:rPr>
      </w:pPr>
      <w:r>
        <w:rPr>
          <w:lang w:val="es-ES"/>
        </w:rPr>
        <w:t>No se anticipan riesgos ni potenciales daños como resultado de la participación en este estudio.</w:t>
      </w:r>
    </w:p>
    <w:p w:rsidR="00DB43C8" w:rsidRDefault="00DB43C8" w:rsidP="005F0C3A">
      <w:pPr>
        <w:jc w:val="both"/>
        <w:rPr>
          <w:lang w:val="es-ES"/>
        </w:rPr>
      </w:pPr>
    </w:p>
    <w:p w:rsidR="00DB43C8" w:rsidRDefault="00DB43C8" w:rsidP="005F0C3A">
      <w:pPr>
        <w:jc w:val="both"/>
        <w:rPr>
          <w:lang w:val="es-ES"/>
        </w:rPr>
      </w:pPr>
    </w:p>
    <w:p w:rsidR="00DB43C8" w:rsidRDefault="00DB43C8" w:rsidP="005F0C3A">
      <w:pPr>
        <w:jc w:val="both"/>
        <w:rPr>
          <w:lang w:val="es-ES"/>
        </w:rPr>
      </w:pPr>
    </w:p>
    <w:p w:rsidR="00DB43C8" w:rsidRDefault="00DB43C8" w:rsidP="005F0C3A">
      <w:pPr>
        <w:jc w:val="both"/>
        <w:rPr>
          <w:lang w:val="es-ES"/>
        </w:rPr>
      </w:pPr>
    </w:p>
    <w:p w:rsidR="00DB43C8" w:rsidRPr="00D53AB2" w:rsidRDefault="00DB43C8" w:rsidP="005F0C3A">
      <w:pPr>
        <w:jc w:val="both"/>
        <w:rPr>
          <w:lang w:val="es-ES"/>
        </w:rPr>
      </w:pPr>
    </w:p>
    <w:p w:rsidR="00302092" w:rsidRDefault="00302092" w:rsidP="005F0C3A">
      <w:pPr>
        <w:jc w:val="both"/>
        <w:rPr>
          <w:lang w:val="es-ES"/>
        </w:rPr>
      </w:pPr>
    </w:p>
    <w:p w:rsidR="00302092" w:rsidRPr="009B40AE" w:rsidRDefault="00A1507D" w:rsidP="005F0C3A">
      <w:pPr>
        <w:jc w:val="both"/>
        <w:rPr>
          <w:lang w:val="en-US"/>
          <w:rPrChange w:id="294" w:author="Cesar Carcamo" w:date="2017-05-10T09:13:00Z">
            <w:rPr>
              <w:lang w:val="es-ES"/>
            </w:rPr>
          </w:rPrChange>
        </w:rPr>
      </w:pPr>
      <w:proofErr w:type="spellStart"/>
      <w:r w:rsidRPr="00A1507D">
        <w:rPr>
          <w:lang w:val="en-US"/>
          <w:rPrChange w:id="295" w:author="Cesar Carcamo" w:date="2017-05-10T09:13:00Z">
            <w:rPr>
              <w:lang w:val="es-ES"/>
            </w:rPr>
          </w:rPrChange>
        </w:rPr>
        <w:t>Referencias</w:t>
      </w:r>
      <w:proofErr w:type="spellEnd"/>
    </w:p>
    <w:p w:rsidR="003D2BC8" w:rsidRPr="009B40AE" w:rsidRDefault="003D2BC8" w:rsidP="005F0C3A">
      <w:pPr>
        <w:jc w:val="both"/>
        <w:rPr>
          <w:lang w:val="en-US"/>
          <w:rPrChange w:id="296" w:author="Cesar Carcamo" w:date="2017-05-10T09:13:00Z">
            <w:rPr>
              <w:lang w:val="es-ES"/>
            </w:rPr>
          </w:rPrChange>
        </w:rPr>
      </w:pPr>
    </w:p>
    <w:p w:rsidR="006C43BF" w:rsidRPr="00A71243" w:rsidRDefault="00A1507D" w:rsidP="006C43BF">
      <w:pPr>
        <w:widowControl w:val="0"/>
        <w:autoSpaceDE w:val="0"/>
        <w:autoSpaceDN w:val="0"/>
        <w:adjustRightInd w:val="0"/>
        <w:ind w:left="640" w:hanging="640"/>
        <w:rPr>
          <w:rFonts w:ascii="Calibri" w:eastAsia="Times New Roman" w:hAnsi="Calibri" w:cs="Times New Roman"/>
          <w:noProof/>
          <w:lang w:val="en-US"/>
        </w:rPr>
      </w:pPr>
      <w:r>
        <w:rPr>
          <w:lang w:val="es-ES"/>
        </w:rPr>
        <w:fldChar w:fldCharType="begin" w:fldLock="1"/>
      </w:r>
      <w:r w:rsidRPr="00A1507D">
        <w:rPr>
          <w:lang w:val="en-US"/>
          <w:rPrChange w:id="297" w:author="Cesar Carcamo" w:date="2017-05-10T09:13:00Z">
            <w:rPr>
              <w:lang w:val="es-ES"/>
            </w:rPr>
          </w:rPrChange>
        </w:rPr>
        <w:instrText xml:space="preserve">ADDIN Mendeley Bibliography CSL_BIBLIOGRAPHY </w:instrText>
      </w:r>
      <w:r>
        <w:rPr>
          <w:lang w:val="es-ES"/>
        </w:rPr>
        <w:fldChar w:fldCharType="separate"/>
      </w:r>
      <w:r w:rsidR="006C43BF" w:rsidRPr="00A71243">
        <w:rPr>
          <w:rFonts w:ascii="Calibri" w:eastAsia="Times New Roman" w:hAnsi="Calibri" w:cs="Times New Roman"/>
          <w:noProof/>
          <w:lang w:val="en-US"/>
        </w:rPr>
        <w:t xml:space="preserve">1. </w:t>
      </w:r>
      <w:r w:rsidR="006C43BF" w:rsidRPr="00A71243">
        <w:rPr>
          <w:rFonts w:ascii="Calibri" w:eastAsia="Times New Roman" w:hAnsi="Calibri" w:cs="Times New Roman"/>
          <w:noProof/>
          <w:lang w:val="en-US"/>
        </w:rPr>
        <w:tab/>
        <w:t>Al-Abri R, Al-Balushi A. Patient satisfaction survey as a tool towards quality improvement. Oman Med J [Internet]. 2014 Jan [cited 2016 Aug 7];29(1):3–7. Available from: http://www.ncbi.nlm.nih.gov/pubmed/24501659</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2. </w:t>
      </w:r>
      <w:r w:rsidRPr="00A71243">
        <w:rPr>
          <w:rFonts w:ascii="Calibri" w:eastAsia="Times New Roman" w:hAnsi="Calibri"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3. </w:t>
      </w:r>
      <w:r w:rsidRPr="00A71243">
        <w:rPr>
          <w:rFonts w:ascii="Calibri" w:eastAsia="Times New Roman" w:hAnsi="Calibri" w:cs="Times New Roman"/>
          <w:noProof/>
          <w:lang w:val="en-US"/>
        </w:rPr>
        <w:tab/>
        <w:t xml:space="preserve">Bjertnaes O a., Sjetne IS, Iversen HH. Overall patient satisfaction with hospitals: effects of patient-reported experiences and fulfilment of expectations. BMJ Qual Saf. 2012;21(1):39–46. </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4. </w:t>
      </w:r>
      <w:r w:rsidRPr="00A71243">
        <w:rPr>
          <w:rFonts w:ascii="Calibri" w:eastAsia="Times New Roman" w:hAnsi="Calibri" w:cs="Times New Roman"/>
          <w:noProof/>
          <w:lang w:val="en-US"/>
        </w:rPr>
        <w:tab/>
        <w:t xml:space="preserve">Predictors of patient satisfaction. Gomal J Med Sci. 9(2). </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6C43BF">
        <w:rPr>
          <w:rFonts w:ascii="Calibri" w:eastAsia="Times New Roman" w:hAnsi="Calibri" w:cs="Times New Roman"/>
          <w:noProof/>
        </w:rPr>
        <w:t xml:space="preserve">5. </w:t>
      </w:r>
      <w:r w:rsidRPr="006C43BF">
        <w:rPr>
          <w:rFonts w:ascii="Calibri" w:eastAsia="Times New Roman" w:hAnsi="Calibri" w:cs="Times New Roman"/>
          <w:noProof/>
        </w:rPr>
        <w:tab/>
        <w:t xml:space="preserve">Atención al usuario y Servicio al Cliente [Internet]. </w:t>
      </w:r>
      <w:r w:rsidRPr="00A71243">
        <w:rPr>
          <w:rFonts w:ascii="Calibri" w:eastAsia="Times New Roman" w:hAnsi="Calibri" w:cs="Times New Roman"/>
          <w:noProof/>
          <w:lang w:val="en-US"/>
        </w:rPr>
        <w:t>Available from: http://es.slideshare.net/taimutay/atencin-al-usuario-y-servicio-al-cliente</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6. </w:t>
      </w:r>
      <w:r w:rsidRPr="00A71243">
        <w:rPr>
          <w:rFonts w:ascii="Calibri" w:eastAsia="Times New Roman" w:hAnsi="Calibri" w:cs="Times New Roman"/>
          <w:noProof/>
          <w:lang w:val="en-US"/>
        </w:rPr>
        <w:tab/>
        <w:t>Why Customer Service Matters in the Healthcare Industry | The Exchange - Yahoo Finance [Internet]. Available from: http://finance.yahoo.com/blogs/the-exchange/why-customer-matters-healthcare-industry-214727535.html</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7. </w:t>
      </w:r>
      <w:r w:rsidRPr="00A71243">
        <w:rPr>
          <w:rFonts w:ascii="Calibri" w:eastAsia="Times New Roman" w:hAnsi="Calibri" w:cs="Times New Roman"/>
          <w:noProof/>
          <w:lang w:val="en-US"/>
        </w:rPr>
        <w:tab/>
        <w:t>The HCAHPS Survey -Frequently Asked Questions The HCAHPS Survey – Frequently Asked Questions. [cited 2016 Aug 4]; Available from: http://www.hcahpsonline.org/home.aspx.</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8. </w:t>
      </w:r>
      <w:r w:rsidRPr="00A71243">
        <w:rPr>
          <w:rFonts w:ascii="Calibri" w:eastAsia="Times New Roman" w:hAnsi="Calibri" w:cs="Times New Roman"/>
          <w:noProof/>
          <w:lang w:val="en-US"/>
        </w:rPr>
        <w:tab/>
        <w:t>Ordonnance n° 96-346 du 24 avril 1996 portant réforme de l’hospitalisation publique et privée | Legifrance [Internet]. Available from: https://www.legifrance.gouv.fr/affichTexte.do?cidTexte=JORFTEXT000000742206</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9. </w:t>
      </w:r>
      <w:r w:rsidRPr="00A71243">
        <w:rPr>
          <w:rFonts w:ascii="Calibri" w:eastAsia="Times New Roman" w:hAnsi="Calibri" w:cs="Times New Roman"/>
          <w:noProof/>
          <w:lang w:val="en-US"/>
        </w:rPr>
        <w:tab/>
        <w:t xml:space="preserve">Schoenfelder T, Klewer J, Kugler J. Determinants of patient satisfaction: a study </w:t>
      </w:r>
      <w:r w:rsidRPr="00A71243">
        <w:rPr>
          <w:rFonts w:ascii="Calibri" w:eastAsia="Times New Roman" w:hAnsi="Calibri" w:cs="Times New Roman"/>
          <w:noProof/>
          <w:lang w:val="en-US"/>
        </w:rPr>
        <w:lastRenderedPageBreak/>
        <w:t>among 39 hospitals in an in-patient setting in Germany. Int J Qual Health Care [Internet]. 2011 Oct [cited 2016 Aug 7];23(5):503–9. Available from: http://www.ncbi.nlm.nih.gov/pubmed/21715557</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10. </w:t>
      </w:r>
      <w:r w:rsidRPr="00A71243">
        <w:rPr>
          <w:rFonts w:ascii="Calibri" w:eastAsia="Times New Roman" w:hAnsi="Calibri" w:cs="Times New Roman"/>
          <w:noProof/>
          <w:lang w:val="en-US"/>
        </w:rPr>
        <w:tab/>
        <w:t xml:space="preserve">The NHS Plan A plan for investment A plan for reform. 2000; </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11. </w:t>
      </w:r>
      <w:r w:rsidRPr="00A71243">
        <w:rPr>
          <w:rFonts w:ascii="Calibri" w:eastAsia="Times New Roman" w:hAnsi="Calibri"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12. </w:t>
      </w:r>
      <w:r w:rsidRPr="00A71243">
        <w:rPr>
          <w:rFonts w:ascii="Calibri" w:eastAsia="Times New Roman" w:hAnsi="Calibri" w:cs="Times New Roman"/>
          <w:noProof/>
          <w:lang w:val="en-US"/>
        </w:rPr>
        <w:tab/>
        <w:t>Health Services Review Council. Guide to Complaint Handling in Health Care Services. 2005; Available from: http://www.health.vic.gov.au/hsc/downloads/complaints_handling.pdf</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13. </w:t>
      </w:r>
      <w:r w:rsidRPr="00A71243">
        <w:rPr>
          <w:rFonts w:ascii="Calibri" w:eastAsia="Times New Roman" w:hAnsi="Calibri" w:cs="Times New Roman"/>
          <w:noProof/>
          <w:lang w:val="en-US"/>
        </w:rPr>
        <w:tab/>
        <w:t xml:space="preserve">International Organization for Standardization. ISO 9241-210: Ergonomics of human–system interaction - Human-centred design for interactive systems. Int Organ Stand. 2010;2010:32. </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14. </w:t>
      </w:r>
      <w:r w:rsidRPr="00A71243">
        <w:rPr>
          <w:rFonts w:ascii="Calibri" w:eastAsia="Times New Roman" w:hAnsi="Calibri" w:cs="Times New Roman"/>
          <w:noProof/>
          <w:lang w:val="en-US"/>
        </w:rPr>
        <w:tab/>
        <w:t xml:space="preserve">Noakes Schulze A. User-Centered Design for Information Professionals. Assoc Libr Inf Sci Educ. </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15. </w:t>
      </w:r>
      <w:r w:rsidRPr="00A71243">
        <w:rPr>
          <w:rFonts w:ascii="Calibri" w:eastAsia="Times New Roman" w:hAnsi="Calibri" w:cs="Times New Roman"/>
          <w:noProof/>
          <w:lang w:val="en-US"/>
        </w:rPr>
        <w:tab/>
        <w:t xml:space="preserve">Heland M. HANDBOOK OF HUMAN-COMPUTER INTERACTION. 1991. 1135 p. </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16. </w:t>
      </w:r>
      <w:r w:rsidRPr="00A71243">
        <w:rPr>
          <w:rFonts w:ascii="Calibri" w:eastAsia="Times New Roman" w:hAnsi="Calibri" w:cs="Times New Roman"/>
          <w:noProof/>
          <w:lang w:val="en-US"/>
        </w:rPr>
        <w:tab/>
        <w:t>Notes on User Centered Design Process (UCD) [Internet]. [cited 2017 May 24]. Available from: https://www.w3.org/WAI/redesign/ucd</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17. </w:t>
      </w:r>
      <w:r w:rsidRPr="00A71243">
        <w:rPr>
          <w:rFonts w:ascii="Calibri" w:eastAsia="Times New Roman" w:hAnsi="Calibri" w:cs="Times New Roman"/>
          <w:noProof/>
          <w:lang w:val="en-US"/>
        </w:rPr>
        <w:tab/>
        <w:t>What Is User Centered Design (UCD) Approach ? [Internet]. [cited 2017 May 24]. Available from: https://think360studio.com/what-is-user-centered-design-approach/</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18. </w:t>
      </w:r>
      <w:r w:rsidRPr="00A71243">
        <w:rPr>
          <w:rFonts w:ascii="Calibri" w:eastAsia="Times New Roman" w:hAnsi="Calibri" w:cs="Times New Roman"/>
          <w:noProof/>
          <w:lang w:val="en-US"/>
        </w:rPr>
        <w:tab/>
        <w:t>Describe the User Centered Design methodology [Internet]. [cited 2017 May 24]. Available from: http://www.modernanalyst.com/Careers/InterviewQuestions/tabid/128/ID/2191/Describe-the-User-Centered-Design-methodology.aspx</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19. </w:t>
      </w:r>
      <w:r w:rsidRPr="00A71243">
        <w:rPr>
          <w:rFonts w:ascii="Calibri" w:eastAsia="Times New Roman" w:hAnsi="Calibri" w:cs="Times New Roman"/>
          <w:noProof/>
          <w:lang w:val="en-US"/>
        </w:rPr>
        <w:tab/>
        <w:t>HIT Implementation Strategies and User-Centered Design [Internet]. [cited 2017 May 29]. Available from: http://pinnacle-center.com/hit-implementation-strategies-and-user-centered-design/</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20. </w:t>
      </w:r>
      <w:r w:rsidRPr="00A71243">
        <w:rPr>
          <w:rFonts w:ascii="Calibri" w:eastAsia="Times New Roman" w:hAnsi="Calibri"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21. </w:t>
      </w:r>
      <w:r w:rsidRPr="00A71243">
        <w:rPr>
          <w:rFonts w:ascii="Calibri" w:eastAsia="Times New Roman" w:hAnsi="Calibri" w:cs="Times New Roman"/>
          <w:noProof/>
          <w:lang w:val="en-US"/>
        </w:rPr>
        <w:tab/>
        <w:t>De Vito Dabbs A, Myers BA, Mc Curry KR, Dunbar-Jacob J, Hawkins RP, Begey A, et al. User-Centered Design and Interactive Health Technologies for Patients. [cited 2017 May 29]; Available from: https://www.ncbi.nlm.nih.gov/pmc/articles/PMC2818536/pdf/nihms-160722.pdf</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6C43BF">
        <w:rPr>
          <w:rFonts w:ascii="Calibri" w:eastAsia="Times New Roman" w:hAnsi="Calibri" w:cs="Times New Roman"/>
          <w:noProof/>
        </w:rPr>
        <w:t xml:space="preserve">22. </w:t>
      </w:r>
      <w:r w:rsidRPr="006C43BF">
        <w:rPr>
          <w:rFonts w:ascii="Calibri" w:eastAsia="Times New Roman" w:hAnsi="Calibri" w:cs="Times New Roman"/>
          <w:noProof/>
        </w:rPr>
        <w:tab/>
        <w:t xml:space="preserve">SUSALUD | Inicio [Internet]. [cited 2017 Mar 14]. </w:t>
      </w:r>
      <w:r w:rsidRPr="00A71243">
        <w:rPr>
          <w:rFonts w:ascii="Calibri" w:eastAsia="Times New Roman" w:hAnsi="Calibri" w:cs="Times New Roman"/>
          <w:noProof/>
          <w:lang w:val="en-US"/>
        </w:rPr>
        <w:t>Available from: http://portales.susalud.gob.pe/web/portal/nosotros</w:t>
      </w:r>
    </w:p>
    <w:p w:rsidR="006C43BF" w:rsidRPr="006C43BF" w:rsidRDefault="006C43BF" w:rsidP="006C43BF">
      <w:pPr>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23. </w:t>
      </w:r>
      <w:r w:rsidRPr="006C43BF">
        <w:rPr>
          <w:rFonts w:ascii="Calibri" w:eastAsia="Times New Roman" w:hAnsi="Calibri"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24. </w:t>
      </w:r>
      <w:r w:rsidRPr="00A71243">
        <w:rPr>
          <w:rFonts w:ascii="Calibri" w:eastAsia="Times New Roman" w:hAnsi="Calibri" w:cs="Times New Roman"/>
          <w:noProof/>
          <w:lang w:val="en-US"/>
        </w:rPr>
        <w:tab/>
        <w:t>BPM PAC | Consulta [Internet]. [cited 2017 Mar 14]. Available from: http://app17.susalud.gob.pe/formulario_consulta/</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6C43BF">
        <w:rPr>
          <w:rFonts w:ascii="Calibri" w:eastAsia="Times New Roman" w:hAnsi="Calibri" w:cs="Times New Roman"/>
          <w:noProof/>
        </w:rPr>
        <w:lastRenderedPageBreak/>
        <w:t xml:space="preserve">25. </w:t>
      </w:r>
      <w:r w:rsidRPr="006C43BF">
        <w:rPr>
          <w:rFonts w:ascii="Calibri" w:eastAsia="Times New Roman" w:hAnsi="Calibri" w:cs="Times New Roman"/>
          <w:noProof/>
        </w:rPr>
        <w:tab/>
        <w:t xml:space="preserve">SUSALUD CONTIGO - Aplicaciones de Android en Google Play [Internet]. </w:t>
      </w:r>
      <w:r w:rsidRPr="00A71243">
        <w:rPr>
          <w:rFonts w:ascii="Calibri" w:eastAsia="Times New Roman" w:hAnsi="Calibri" w:cs="Times New Roman"/>
          <w:noProof/>
          <w:lang w:val="en-US"/>
        </w:rPr>
        <w:t>[cited 2017 Mar 14]. Available from: https://play.google.com/store/apps/details?id=pe.gob.susalud.servicio&amp;hl=es</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6C43BF">
        <w:rPr>
          <w:rFonts w:ascii="Calibri" w:eastAsia="Times New Roman" w:hAnsi="Calibri" w:cs="Times New Roman"/>
          <w:noProof/>
        </w:rPr>
        <w:t xml:space="preserve">26. </w:t>
      </w:r>
      <w:r w:rsidRPr="006C43BF">
        <w:rPr>
          <w:rFonts w:ascii="Calibri" w:eastAsia="Times New Roman" w:hAnsi="Calibri" w:cs="Times New Roman"/>
          <w:noProof/>
        </w:rPr>
        <w:tab/>
        <w:t xml:space="preserve">SUSALUD | MÁS DE 10 MIL USUARIOS UTILIZAN APP SUSALUD CONTIGO [Internet]. </w:t>
      </w:r>
      <w:r w:rsidRPr="00A71243">
        <w:rPr>
          <w:rFonts w:ascii="Calibri" w:eastAsia="Times New Roman" w:hAnsi="Calibri" w:cs="Times New Roman"/>
          <w:noProof/>
          <w:lang w:val="en-US"/>
        </w:rPr>
        <w:t>[cited 2017 Mar 14]. Available from: http://portales.susalud.gob.pe/web/portal/noticias/-/asset_publisher/nx8MOyZZrSvU/content/mas-de-10-mil-usuarios-utilizan-app-susalud-contigo?_101_INSTANCE_nx8MOyZZrSvU_redirect=%2Fweb%2Fportal%2Fnoticias</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27. </w:t>
      </w:r>
      <w:r w:rsidRPr="00A71243">
        <w:rPr>
          <w:rFonts w:ascii="Calibri" w:eastAsia="Times New Roman" w:hAnsi="Calibri" w:cs="Times New Roman"/>
          <w:noProof/>
          <w:lang w:val="en-US"/>
        </w:rPr>
        <w:tab/>
        <w:t xml:space="preserve">Davis FD. A Technology Acceptance Model for Empirically Testing New End-User Information Systems. 1985; </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28. </w:t>
      </w:r>
      <w:r w:rsidRPr="00A71243">
        <w:rPr>
          <w:rFonts w:ascii="Calibri" w:eastAsia="Times New Roman" w:hAnsi="Calibri" w:cs="Times New Roman"/>
          <w:noProof/>
          <w:lang w:val="en-US"/>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rsidR="006C43BF" w:rsidRPr="00A71243" w:rsidRDefault="006C43BF" w:rsidP="006C43BF">
      <w:pPr>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29. </w:t>
      </w:r>
      <w:r w:rsidRPr="00A71243">
        <w:rPr>
          <w:rFonts w:ascii="Calibri" w:eastAsia="Times New Roman" w:hAnsi="Calibri" w:cs="Times New Roman"/>
          <w:noProof/>
          <w:lang w:val="en-US"/>
        </w:rPr>
        <w:tab/>
        <w:t xml:space="preserve">In F, Care H. the Technology Acceptance Model : Its Past and Its Future in Health Care. 2011;43(1):1–30. </w:t>
      </w:r>
    </w:p>
    <w:p w:rsidR="006C43BF" w:rsidRPr="00A71243" w:rsidRDefault="006C43BF" w:rsidP="006C43BF">
      <w:pPr>
        <w:widowControl w:val="0"/>
        <w:autoSpaceDE w:val="0"/>
        <w:autoSpaceDN w:val="0"/>
        <w:adjustRightInd w:val="0"/>
        <w:ind w:left="640" w:hanging="640"/>
        <w:rPr>
          <w:rFonts w:ascii="Calibri" w:hAnsi="Calibri"/>
          <w:noProof/>
          <w:lang w:val="en-US"/>
        </w:rPr>
      </w:pPr>
      <w:r w:rsidRPr="00A71243">
        <w:rPr>
          <w:rFonts w:ascii="Calibri" w:eastAsia="Times New Roman" w:hAnsi="Calibri" w:cs="Times New Roman"/>
          <w:noProof/>
          <w:lang w:val="en-US"/>
        </w:rPr>
        <w:t xml:space="preserve">30. </w:t>
      </w:r>
      <w:r w:rsidRPr="00A71243">
        <w:rPr>
          <w:rFonts w:ascii="Calibri" w:eastAsia="Times New Roman" w:hAnsi="Calibri" w:cs="Times New Roman"/>
          <w:noProof/>
          <w:lang w:val="en-US"/>
        </w:rPr>
        <w:tab/>
        <w:t>247 web usability guidelines [Internet]. [cited 2017 Jun 5]. Available from: http://www.userfocus.co.uk/resources/guidelines.html</w:t>
      </w:r>
    </w:p>
    <w:p w:rsidR="003D2BC8" w:rsidRPr="009B40AE" w:rsidRDefault="00A1507D" w:rsidP="006C43BF">
      <w:pPr>
        <w:widowControl w:val="0"/>
        <w:autoSpaceDE w:val="0"/>
        <w:autoSpaceDN w:val="0"/>
        <w:adjustRightInd w:val="0"/>
        <w:ind w:left="640" w:hanging="640"/>
        <w:rPr>
          <w:lang w:val="en-US"/>
          <w:rPrChange w:id="298" w:author="Cesar Carcamo" w:date="2017-05-10T09:13:00Z">
            <w:rPr>
              <w:lang w:val="es-ES"/>
            </w:rPr>
          </w:rPrChange>
        </w:rPr>
      </w:pPr>
      <w:r>
        <w:rPr>
          <w:lang w:val="es-ES"/>
        </w:rPr>
        <w:fldChar w:fldCharType="end"/>
      </w:r>
    </w:p>
    <w:p w:rsidR="00B61FCF" w:rsidRPr="009B40AE" w:rsidRDefault="00B61FCF" w:rsidP="005F0C3A">
      <w:pPr>
        <w:jc w:val="both"/>
        <w:rPr>
          <w:lang w:val="en-US"/>
          <w:rPrChange w:id="299" w:author="Cesar Carcamo" w:date="2017-05-10T09:13:00Z">
            <w:rPr>
              <w:lang w:val="es-ES"/>
            </w:rPr>
          </w:rPrChange>
        </w:rPr>
      </w:pPr>
    </w:p>
    <w:p w:rsidR="00B61FCF" w:rsidRPr="009B40AE" w:rsidRDefault="00B61FCF" w:rsidP="005F0C3A">
      <w:pPr>
        <w:jc w:val="both"/>
        <w:rPr>
          <w:lang w:val="en-US"/>
          <w:rPrChange w:id="300" w:author="Cesar Carcamo" w:date="2017-05-10T09:13:00Z">
            <w:rPr>
              <w:lang w:val="es-ES"/>
            </w:rPr>
          </w:rPrChange>
        </w:rPr>
      </w:pPr>
    </w:p>
    <w:p w:rsidR="00B61FCF" w:rsidRPr="009B40AE" w:rsidRDefault="00B61FCF" w:rsidP="005F0C3A">
      <w:pPr>
        <w:jc w:val="both"/>
        <w:rPr>
          <w:lang w:val="en-US"/>
          <w:rPrChange w:id="301" w:author="Cesar Carcamo" w:date="2017-05-10T09:13:00Z">
            <w:rPr>
              <w:lang w:val="es-ES"/>
            </w:rPr>
          </w:rPrChange>
        </w:rPr>
      </w:pPr>
    </w:p>
    <w:p w:rsidR="00B61FCF" w:rsidRPr="009B40AE" w:rsidRDefault="00B61FCF" w:rsidP="005F0C3A">
      <w:pPr>
        <w:jc w:val="both"/>
        <w:rPr>
          <w:lang w:val="en-US"/>
          <w:rPrChange w:id="302" w:author="Cesar Carcamo" w:date="2017-05-10T09:13:00Z">
            <w:rPr>
              <w:lang w:val="es-ES"/>
            </w:rPr>
          </w:rPrChange>
        </w:rPr>
      </w:pPr>
    </w:p>
    <w:p w:rsidR="00302092" w:rsidRPr="009B40AE" w:rsidRDefault="00302092" w:rsidP="005F0C3A">
      <w:pPr>
        <w:jc w:val="both"/>
        <w:rPr>
          <w:lang w:val="en-US"/>
          <w:rPrChange w:id="303" w:author="Cesar Carcamo" w:date="2017-05-10T09:13:00Z">
            <w:rPr>
              <w:lang w:val="es-ES"/>
            </w:rPr>
          </w:rPrChange>
        </w:rPr>
      </w:pPr>
    </w:p>
    <w:p w:rsidR="00302092" w:rsidRPr="009B40AE" w:rsidRDefault="00302092" w:rsidP="005F0C3A">
      <w:pPr>
        <w:jc w:val="both"/>
        <w:rPr>
          <w:lang w:val="en-US"/>
          <w:rPrChange w:id="304" w:author="Cesar Carcamo" w:date="2017-05-10T09:13:00Z">
            <w:rPr>
              <w:lang w:val="es-ES"/>
            </w:rPr>
          </w:rPrChange>
        </w:rPr>
      </w:pPr>
    </w:p>
    <w:p w:rsidR="005B7B09" w:rsidRPr="009B40AE" w:rsidRDefault="005B7B09" w:rsidP="005F0C3A">
      <w:pPr>
        <w:jc w:val="both"/>
        <w:rPr>
          <w:lang w:val="en-US"/>
          <w:rPrChange w:id="305" w:author="Cesar Carcamo" w:date="2017-05-10T09:13:00Z">
            <w:rPr>
              <w:lang w:val="es-ES"/>
            </w:rPr>
          </w:rPrChange>
        </w:rPr>
      </w:pPr>
    </w:p>
    <w:p w:rsidR="005B7B09" w:rsidRPr="009B40AE" w:rsidRDefault="005B7B09" w:rsidP="005F0C3A">
      <w:pPr>
        <w:jc w:val="both"/>
        <w:rPr>
          <w:lang w:val="en-US"/>
          <w:rPrChange w:id="306" w:author="Cesar Carcamo" w:date="2017-05-10T09:13:00Z">
            <w:rPr>
              <w:lang w:val="es-ES"/>
            </w:rPr>
          </w:rPrChange>
        </w:rPr>
      </w:pPr>
    </w:p>
    <w:p w:rsidR="005B7B09" w:rsidRPr="009B40AE" w:rsidRDefault="005B7B09" w:rsidP="005F0C3A">
      <w:pPr>
        <w:jc w:val="both"/>
        <w:rPr>
          <w:lang w:val="en-US"/>
          <w:rPrChange w:id="307" w:author="Cesar Carcamo" w:date="2017-05-10T09:13:00Z">
            <w:rPr>
              <w:lang w:val="es-ES"/>
            </w:rPr>
          </w:rPrChange>
        </w:rPr>
      </w:pPr>
    </w:p>
    <w:p w:rsidR="005B7B09" w:rsidRPr="009B40AE" w:rsidRDefault="005B7B09" w:rsidP="005F0C3A">
      <w:pPr>
        <w:jc w:val="both"/>
        <w:rPr>
          <w:lang w:val="en-US"/>
          <w:rPrChange w:id="308" w:author="Cesar Carcamo" w:date="2017-05-10T09:13:00Z">
            <w:rPr>
              <w:lang w:val="es-ES"/>
            </w:rPr>
          </w:rPrChange>
        </w:rPr>
      </w:pPr>
    </w:p>
    <w:p w:rsidR="00DB43C8" w:rsidRPr="009B40AE" w:rsidRDefault="00DB43C8" w:rsidP="005F0C3A">
      <w:pPr>
        <w:jc w:val="both"/>
        <w:rPr>
          <w:b/>
          <w:lang w:val="en-US"/>
          <w:rPrChange w:id="309" w:author="Cesar Carcamo" w:date="2017-05-10T09:13:00Z">
            <w:rPr>
              <w:b/>
              <w:lang w:val="es-ES"/>
            </w:rPr>
          </w:rPrChange>
        </w:rPr>
      </w:pPr>
    </w:p>
    <w:p w:rsidR="00DB43C8" w:rsidRPr="009B40AE" w:rsidRDefault="00DB43C8" w:rsidP="005F0C3A">
      <w:pPr>
        <w:jc w:val="both"/>
        <w:rPr>
          <w:b/>
          <w:lang w:val="en-US"/>
          <w:rPrChange w:id="310" w:author="Cesar Carcamo" w:date="2017-05-10T09:13:00Z">
            <w:rPr>
              <w:b/>
              <w:lang w:val="es-ES"/>
            </w:rPr>
          </w:rPrChange>
        </w:rPr>
      </w:pPr>
    </w:p>
    <w:p w:rsidR="00DB43C8" w:rsidRPr="009B40AE" w:rsidRDefault="00DB43C8" w:rsidP="005F0C3A">
      <w:pPr>
        <w:jc w:val="both"/>
        <w:rPr>
          <w:b/>
          <w:lang w:val="en-US"/>
          <w:rPrChange w:id="311" w:author="Cesar Carcamo" w:date="2017-05-10T09:13:00Z">
            <w:rPr>
              <w:b/>
              <w:lang w:val="es-ES"/>
            </w:rPr>
          </w:rPrChange>
        </w:rPr>
      </w:pPr>
    </w:p>
    <w:p w:rsidR="00DB43C8" w:rsidRPr="009B40AE" w:rsidRDefault="00DB43C8" w:rsidP="005F0C3A">
      <w:pPr>
        <w:jc w:val="both"/>
        <w:rPr>
          <w:b/>
          <w:lang w:val="en-US"/>
          <w:rPrChange w:id="312" w:author="Cesar Carcamo" w:date="2017-05-10T09:13:00Z">
            <w:rPr>
              <w:b/>
              <w:lang w:val="es-ES"/>
            </w:rPr>
          </w:rPrChange>
        </w:rPr>
      </w:pPr>
    </w:p>
    <w:p w:rsidR="00DB43C8" w:rsidRPr="009B40AE" w:rsidRDefault="00DB43C8" w:rsidP="005F0C3A">
      <w:pPr>
        <w:jc w:val="both"/>
        <w:rPr>
          <w:b/>
          <w:lang w:val="en-US"/>
          <w:rPrChange w:id="313" w:author="Cesar Carcamo" w:date="2017-05-10T09:13:00Z">
            <w:rPr>
              <w:b/>
              <w:lang w:val="es-ES"/>
            </w:rPr>
          </w:rPrChange>
        </w:rPr>
      </w:pPr>
    </w:p>
    <w:p w:rsidR="00DB43C8" w:rsidRPr="009B40AE" w:rsidRDefault="00DB43C8" w:rsidP="005F0C3A">
      <w:pPr>
        <w:jc w:val="both"/>
        <w:rPr>
          <w:b/>
          <w:lang w:val="en-US"/>
          <w:rPrChange w:id="314" w:author="Cesar Carcamo" w:date="2017-05-10T09:13:00Z">
            <w:rPr>
              <w:b/>
              <w:lang w:val="es-ES"/>
            </w:rPr>
          </w:rPrChange>
        </w:rPr>
      </w:pPr>
    </w:p>
    <w:p w:rsidR="00DB43C8" w:rsidRPr="009B40AE" w:rsidRDefault="00DB43C8" w:rsidP="005F0C3A">
      <w:pPr>
        <w:jc w:val="both"/>
        <w:rPr>
          <w:b/>
          <w:lang w:val="en-US"/>
          <w:rPrChange w:id="315" w:author="Cesar Carcamo" w:date="2017-05-10T09:13:00Z">
            <w:rPr>
              <w:b/>
              <w:lang w:val="es-ES"/>
            </w:rPr>
          </w:rPrChange>
        </w:rPr>
      </w:pPr>
    </w:p>
    <w:p w:rsidR="00DB43C8" w:rsidRPr="009B40AE" w:rsidRDefault="00DB43C8" w:rsidP="005F0C3A">
      <w:pPr>
        <w:jc w:val="both"/>
        <w:rPr>
          <w:b/>
          <w:lang w:val="en-US"/>
          <w:rPrChange w:id="316" w:author="Cesar Carcamo" w:date="2017-05-10T09:13:00Z">
            <w:rPr>
              <w:b/>
              <w:lang w:val="es-ES"/>
            </w:rPr>
          </w:rPrChange>
        </w:rPr>
      </w:pPr>
    </w:p>
    <w:p w:rsidR="00DB43C8" w:rsidRPr="009B40AE" w:rsidRDefault="00DB43C8" w:rsidP="005F0C3A">
      <w:pPr>
        <w:jc w:val="both"/>
        <w:rPr>
          <w:b/>
          <w:lang w:val="en-US"/>
          <w:rPrChange w:id="317" w:author="Cesar Carcamo" w:date="2017-05-10T09:13:00Z">
            <w:rPr>
              <w:b/>
              <w:lang w:val="es-ES"/>
            </w:rPr>
          </w:rPrChange>
        </w:rPr>
      </w:pPr>
    </w:p>
    <w:p w:rsidR="00DB43C8" w:rsidRPr="009B40AE" w:rsidRDefault="00DB43C8" w:rsidP="005F0C3A">
      <w:pPr>
        <w:jc w:val="both"/>
        <w:rPr>
          <w:b/>
          <w:lang w:val="en-US"/>
          <w:rPrChange w:id="318" w:author="Cesar Carcamo" w:date="2017-05-10T09:13:00Z">
            <w:rPr>
              <w:b/>
              <w:lang w:val="es-ES"/>
            </w:rPr>
          </w:rPrChange>
        </w:rPr>
      </w:pPr>
    </w:p>
    <w:p w:rsidR="00DB43C8" w:rsidRPr="009B40AE" w:rsidRDefault="00DB43C8" w:rsidP="005F0C3A">
      <w:pPr>
        <w:jc w:val="both"/>
        <w:rPr>
          <w:b/>
          <w:lang w:val="en-US"/>
          <w:rPrChange w:id="319" w:author="Cesar Carcamo" w:date="2017-05-10T09:13:00Z">
            <w:rPr>
              <w:b/>
              <w:lang w:val="es-ES"/>
            </w:rPr>
          </w:rPrChange>
        </w:rPr>
      </w:pPr>
    </w:p>
    <w:p w:rsidR="00DB43C8" w:rsidRPr="009B40AE" w:rsidRDefault="00DB43C8" w:rsidP="005F0C3A">
      <w:pPr>
        <w:jc w:val="both"/>
        <w:rPr>
          <w:b/>
          <w:lang w:val="en-US"/>
          <w:rPrChange w:id="320" w:author="Cesar Carcamo" w:date="2017-05-10T09:13:00Z">
            <w:rPr>
              <w:b/>
              <w:lang w:val="es-ES"/>
            </w:rPr>
          </w:rPrChange>
        </w:rPr>
      </w:pPr>
    </w:p>
    <w:p w:rsidR="00DB43C8" w:rsidRPr="009B40AE" w:rsidRDefault="00DB43C8" w:rsidP="005F0C3A">
      <w:pPr>
        <w:jc w:val="both"/>
        <w:rPr>
          <w:b/>
          <w:lang w:val="en-US"/>
          <w:rPrChange w:id="321" w:author="Cesar Carcamo" w:date="2017-05-10T09:13:00Z">
            <w:rPr>
              <w:b/>
              <w:lang w:val="es-ES"/>
            </w:rPr>
          </w:rPrChange>
        </w:rPr>
      </w:pPr>
    </w:p>
    <w:p w:rsidR="00DB43C8" w:rsidRPr="009B40AE" w:rsidRDefault="00DB43C8" w:rsidP="005F0C3A">
      <w:pPr>
        <w:jc w:val="both"/>
        <w:rPr>
          <w:b/>
          <w:lang w:val="en-US"/>
          <w:rPrChange w:id="322" w:author="Cesar Carcamo" w:date="2017-05-10T09:13:00Z">
            <w:rPr>
              <w:b/>
              <w:lang w:val="es-ES"/>
            </w:rPr>
          </w:rPrChange>
        </w:rPr>
      </w:pPr>
    </w:p>
    <w:p w:rsidR="00DB43C8" w:rsidRPr="009B40AE" w:rsidRDefault="00DB43C8" w:rsidP="005F0C3A">
      <w:pPr>
        <w:jc w:val="both"/>
        <w:rPr>
          <w:b/>
          <w:lang w:val="en-US"/>
          <w:rPrChange w:id="323" w:author="Cesar Carcamo" w:date="2017-05-10T09:13:00Z">
            <w:rPr>
              <w:b/>
              <w:lang w:val="es-ES"/>
            </w:rPr>
          </w:rPrChange>
        </w:rPr>
      </w:pPr>
    </w:p>
    <w:p w:rsidR="005B7B09" w:rsidRPr="008B7F91" w:rsidRDefault="009424E0" w:rsidP="005F0C3A">
      <w:pPr>
        <w:jc w:val="both"/>
        <w:rPr>
          <w:b/>
          <w:lang w:val="es-ES"/>
        </w:rPr>
      </w:pPr>
      <w:proofErr w:type="spellStart"/>
      <w:proofErr w:type="gramStart"/>
      <w:r w:rsidRPr="00A71243">
        <w:rPr>
          <w:b/>
          <w:highlight w:val="cyan"/>
          <w:lang w:val="en-US"/>
        </w:rPr>
        <w:lastRenderedPageBreak/>
        <w:t>A</w:t>
      </w:r>
      <w:r w:rsidR="00D8130F" w:rsidRPr="00A71243">
        <w:rPr>
          <w:b/>
          <w:highlight w:val="cyan"/>
          <w:lang w:val="en-US"/>
        </w:rPr>
        <w:t>nexo</w:t>
      </w:r>
      <w:proofErr w:type="spellEnd"/>
      <w:r w:rsidR="00D8130F" w:rsidRPr="00A71243">
        <w:rPr>
          <w:b/>
          <w:highlight w:val="cyan"/>
          <w:lang w:val="en-US"/>
        </w:rPr>
        <w:t xml:space="preserve"> 1.</w:t>
      </w:r>
      <w:proofErr w:type="gramEnd"/>
      <w:r w:rsidR="00D8130F" w:rsidRPr="00A71243">
        <w:rPr>
          <w:b/>
          <w:highlight w:val="cyan"/>
          <w:lang w:val="en-US"/>
        </w:rPr>
        <w:t xml:space="preserve"> </w:t>
      </w:r>
      <w:r w:rsidR="00D8130F" w:rsidRPr="00386541">
        <w:rPr>
          <w:b/>
          <w:highlight w:val="cyan"/>
          <w:lang w:val="es-ES"/>
        </w:rPr>
        <w:t>Encues</w:t>
      </w:r>
      <w:r w:rsidR="008B7F91" w:rsidRPr="00386541">
        <w:rPr>
          <w:b/>
          <w:highlight w:val="cyan"/>
          <w:lang w:val="es-ES"/>
        </w:rPr>
        <w:t>ta de Evaluación del Sistema</w:t>
      </w:r>
      <w:r w:rsidR="00386541">
        <w:rPr>
          <w:b/>
          <w:highlight w:val="cyan"/>
          <w:lang w:val="es-ES"/>
        </w:rPr>
        <w:t xml:space="preserve"> para Reclamos en Atención de Salud (SIRAS)</w:t>
      </w:r>
    </w:p>
    <w:p w:rsidR="0071477E" w:rsidRDefault="0071477E" w:rsidP="005F0C3A">
      <w:pPr>
        <w:jc w:val="both"/>
        <w:rPr>
          <w:lang w:val="es-ES"/>
        </w:rPr>
      </w:pPr>
    </w:p>
    <w:p w:rsidR="0071477E" w:rsidRPr="00CE22C1" w:rsidRDefault="0071477E" w:rsidP="005F0C3A">
      <w:pPr>
        <w:jc w:val="both"/>
        <w:rPr>
          <w:b/>
          <w:lang w:val="es-ES"/>
        </w:rPr>
      </w:pPr>
      <w:r w:rsidRPr="00CE22C1">
        <w:rPr>
          <w:b/>
          <w:lang w:val="es-ES"/>
        </w:rPr>
        <w:t>Usabilidad</w:t>
      </w:r>
    </w:p>
    <w:p w:rsidR="00676C52" w:rsidRDefault="00676C52" w:rsidP="005F0C3A">
      <w:pPr>
        <w:jc w:val="both"/>
        <w:rPr>
          <w:lang w:val="es-ES"/>
        </w:rPr>
      </w:pPr>
    </w:p>
    <w:p w:rsidR="00676C52" w:rsidRDefault="00676C52" w:rsidP="005F0C3A">
      <w:pPr>
        <w:jc w:val="both"/>
        <w:rPr>
          <w:lang w:val="es-ES"/>
        </w:rPr>
      </w:pPr>
      <w:r>
        <w:rPr>
          <w:lang w:val="es-ES"/>
        </w:rPr>
        <w:t>Todas las preguntas de esta sección se r</w:t>
      </w:r>
      <w:r w:rsidR="00386541">
        <w:rPr>
          <w:lang w:val="es-ES"/>
        </w:rPr>
        <w:t>efieren a la usabilidad del SIRAS</w:t>
      </w:r>
      <w:r>
        <w:rPr>
          <w:lang w:val="es-ES"/>
        </w:rPr>
        <w:t xml:space="preserve"> (Sistema </w:t>
      </w:r>
      <w:r w:rsidR="00386541">
        <w:rPr>
          <w:lang w:val="es-ES"/>
        </w:rPr>
        <w:t>para Reclamos en Atención de Salud</w:t>
      </w:r>
      <w:r>
        <w:rPr>
          <w:lang w:val="es-ES"/>
        </w:rPr>
        <w:t>)</w:t>
      </w:r>
    </w:p>
    <w:p w:rsidR="00676C52" w:rsidRDefault="00676C52" w:rsidP="005F0C3A">
      <w:pPr>
        <w:jc w:val="both"/>
        <w:rPr>
          <w:lang w:val="es-ES"/>
        </w:rPr>
      </w:pPr>
    </w:p>
    <w:p w:rsidR="00676C52" w:rsidRDefault="00386541" w:rsidP="005F0C3A">
      <w:pPr>
        <w:pStyle w:val="Prrafodelista"/>
        <w:numPr>
          <w:ilvl w:val="0"/>
          <w:numId w:val="17"/>
        </w:numPr>
        <w:jc w:val="both"/>
        <w:rPr>
          <w:lang w:val="es-ES"/>
        </w:rPr>
      </w:pPr>
      <w:r>
        <w:rPr>
          <w:lang w:val="es-ES"/>
        </w:rPr>
        <w:t>El SIRAS</w:t>
      </w:r>
      <w:r w:rsidR="00676C52">
        <w:rPr>
          <w:lang w:val="es-ES"/>
        </w:rPr>
        <w:t xml:space="preserve"> me ayuda a ser más efectivo</w:t>
      </w:r>
    </w:p>
    <w:p w:rsidR="008C7830" w:rsidRPr="00552117" w:rsidRDefault="008C7830" w:rsidP="005F0C3A">
      <w:pPr>
        <w:pStyle w:val="Prrafodelista"/>
        <w:numPr>
          <w:ilvl w:val="1"/>
          <w:numId w:val="17"/>
        </w:numPr>
        <w:jc w:val="both"/>
        <w:rPr>
          <w:lang w:val="es-ES"/>
        </w:rPr>
      </w:pPr>
      <w:r w:rsidRPr="00552117">
        <w:rPr>
          <w:lang w:val="es-ES"/>
        </w:rPr>
        <w:t>Totalmente en desacuerdo</w:t>
      </w:r>
    </w:p>
    <w:p w:rsidR="008C7830" w:rsidRDefault="008C7830" w:rsidP="005F0C3A">
      <w:pPr>
        <w:pStyle w:val="Prrafodelista"/>
        <w:numPr>
          <w:ilvl w:val="1"/>
          <w:numId w:val="17"/>
        </w:numPr>
        <w:jc w:val="both"/>
        <w:rPr>
          <w:lang w:val="es-ES"/>
        </w:rPr>
      </w:pPr>
      <w:r>
        <w:rPr>
          <w:lang w:val="es-ES"/>
        </w:rPr>
        <w:t>En Desacuerdo</w:t>
      </w:r>
    </w:p>
    <w:p w:rsidR="008C7830" w:rsidRDefault="008C7830" w:rsidP="005F0C3A">
      <w:pPr>
        <w:pStyle w:val="Prrafodelista"/>
        <w:numPr>
          <w:ilvl w:val="1"/>
          <w:numId w:val="17"/>
        </w:numPr>
        <w:jc w:val="both"/>
        <w:rPr>
          <w:lang w:val="es-ES"/>
        </w:rPr>
      </w:pPr>
      <w:r>
        <w:rPr>
          <w:lang w:val="es-ES"/>
        </w:rPr>
        <w:t>Ni de acuerdo ni en desacuerdo</w:t>
      </w:r>
    </w:p>
    <w:p w:rsidR="008C7830" w:rsidRDefault="008C7830" w:rsidP="005F0C3A">
      <w:pPr>
        <w:pStyle w:val="Prrafodelista"/>
        <w:numPr>
          <w:ilvl w:val="1"/>
          <w:numId w:val="17"/>
        </w:numPr>
        <w:jc w:val="both"/>
        <w:rPr>
          <w:lang w:val="es-ES"/>
        </w:rPr>
      </w:pPr>
      <w:r>
        <w:rPr>
          <w:lang w:val="es-ES"/>
        </w:rPr>
        <w:t>De Acuerdo</w:t>
      </w:r>
    </w:p>
    <w:p w:rsidR="008C7830" w:rsidRDefault="008C7830" w:rsidP="005F0C3A">
      <w:pPr>
        <w:pStyle w:val="Prrafodelista"/>
        <w:numPr>
          <w:ilvl w:val="1"/>
          <w:numId w:val="17"/>
        </w:numPr>
        <w:jc w:val="both"/>
        <w:rPr>
          <w:lang w:val="es-ES"/>
        </w:rPr>
      </w:pPr>
      <w:r>
        <w:rPr>
          <w:lang w:val="es-ES"/>
        </w:rPr>
        <w:t>Totalmente de acuerdo</w:t>
      </w:r>
    </w:p>
    <w:p w:rsidR="008C7830" w:rsidRDefault="008C7830" w:rsidP="005F0C3A">
      <w:pPr>
        <w:pStyle w:val="Prrafodelista"/>
        <w:ind w:left="1440"/>
        <w:jc w:val="both"/>
        <w:rPr>
          <w:lang w:val="es-ES"/>
        </w:rPr>
      </w:pPr>
    </w:p>
    <w:p w:rsidR="00676C52" w:rsidRDefault="00386541" w:rsidP="005F0C3A">
      <w:pPr>
        <w:pStyle w:val="Prrafodelista"/>
        <w:numPr>
          <w:ilvl w:val="0"/>
          <w:numId w:val="17"/>
        </w:numPr>
        <w:jc w:val="both"/>
        <w:rPr>
          <w:lang w:val="es-ES"/>
        </w:rPr>
      </w:pPr>
      <w:r>
        <w:rPr>
          <w:lang w:val="es-ES"/>
        </w:rPr>
        <w:t>El SIRAS</w:t>
      </w:r>
      <w:r w:rsidR="00676C52">
        <w:rPr>
          <w:lang w:val="es-ES"/>
        </w:rPr>
        <w:t xml:space="preserve"> me ayuda a ser más productivo</w:t>
      </w:r>
    </w:p>
    <w:p w:rsidR="008C7830" w:rsidRPr="00552117" w:rsidRDefault="008C7830" w:rsidP="005F0C3A">
      <w:pPr>
        <w:pStyle w:val="Prrafodelista"/>
        <w:numPr>
          <w:ilvl w:val="1"/>
          <w:numId w:val="17"/>
        </w:numPr>
        <w:jc w:val="both"/>
        <w:rPr>
          <w:lang w:val="es-ES"/>
        </w:rPr>
      </w:pPr>
      <w:r w:rsidRPr="00552117">
        <w:rPr>
          <w:lang w:val="es-ES"/>
        </w:rPr>
        <w:t>Totalmente en desacuerdo</w:t>
      </w:r>
    </w:p>
    <w:p w:rsidR="008C7830" w:rsidRDefault="008C7830" w:rsidP="005F0C3A">
      <w:pPr>
        <w:pStyle w:val="Prrafodelista"/>
        <w:numPr>
          <w:ilvl w:val="1"/>
          <w:numId w:val="17"/>
        </w:numPr>
        <w:jc w:val="both"/>
        <w:rPr>
          <w:lang w:val="es-ES"/>
        </w:rPr>
      </w:pPr>
      <w:r>
        <w:rPr>
          <w:lang w:val="es-ES"/>
        </w:rPr>
        <w:t>En Desacuerdo</w:t>
      </w:r>
    </w:p>
    <w:p w:rsidR="008C7830" w:rsidRDefault="008C7830" w:rsidP="005F0C3A">
      <w:pPr>
        <w:pStyle w:val="Prrafodelista"/>
        <w:numPr>
          <w:ilvl w:val="1"/>
          <w:numId w:val="17"/>
        </w:numPr>
        <w:jc w:val="both"/>
        <w:rPr>
          <w:lang w:val="es-ES"/>
        </w:rPr>
      </w:pPr>
      <w:r>
        <w:rPr>
          <w:lang w:val="es-ES"/>
        </w:rPr>
        <w:t>Ni de acuerdo ni en desacuerdo</w:t>
      </w:r>
    </w:p>
    <w:p w:rsidR="008C7830" w:rsidRDefault="008C7830" w:rsidP="005F0C3A">
      <w:pPr>
        <w:pStyle w:val="Prrafodelista"/>
        <w:numPr>
          <w:ilvl w:val="1"/>
          <w:numId w:val="17"/>
        </w:numPr>
        <w:jc w:val="both"/>
        <w:rPr>
          <w:lang w:val="es-ES"/>
        </w:rPr>
      </w:pPr>
      <w:r>
        <w:rPr>
          <w:lang w:val="es-ES"/>
        </w:rPr>
        <w:t>De Acuerdo</w:t>
      </w:r>
    </w:p>
    <w:p w:rsidR="008C7830" w:rsidRDefault="008C7830" w:rsidP="005F0C3A">
      <w:pPr>
        <w:pStyle w:val="Prrafodelista"/>
        <w:numPr>
          <w:ilvl w:val="1"/>
          <w:numId w:val="17"/>
        </w:numPr>
        <w:jc w:val="both"/>
        <w:rPr>
          <w:lang w:val="es-ES"/>
        </w:rPr>
      </w:pPr>
      <w:r>
        <w:rPr>
          <w:lang w:val="es-ES"/>
        </w:rPr>
        <w:t>Totalmente de acuerdo</w:t>
      </w:r>
    </w:p>
    <w:p w:rsidR="008C7830" w:rsidRDefault="008C7830" w:rsidP="005F0C3A">
      <w:pPr>
        <w:pStyle w:val="Prrafodelista"/>
        <w:ind w:left="1440"/>
        <w:jc w:val="both"/>
        <w:rPr>
          <w:lang w:val="es-ES"/>
        </w:rPr>
      </w:pPr>
    </w:p>
    <w:p w:rsidR="00676C52" w:rsidRDefault="00386541" w:rsidP="005F0C3A">
      <w:pPr>
        <w:pStyle w:val="Prrafodelista"/>
        <w:numPr>
          <w:ilvl w:val="0"/>
          <w:numId w:val="17"/>
        </w:numPr>
        <w:jc w:val="both"/>
        <w:rPr>
          <w:lang w:val="es-ES"/>
        </w:rPr>
      </w:pPr>
      <w:r>
        <w:rPr>
          <w:lang w:val="es-ES"/>
        </w:rPr>
        <w:t>El SIRAS</w:t>
      </w:r>
      <w:r w:rsidR="00676C52">
        <w:rPr>
          <w:lang w:val="es-ES"/>
        </w:rPr>
        <w:t xml:space="preserve"> es útil</w:t>
      </w:r>
    </w:p>
    <w:p w:rsidR="008C7830" w:rsidRPr="00552117" w:rsidRDefault="008C7830" w:rsidP="005F0C3A">
      <w:pPr>
        <w:pStyle w:val="Prrafodelista"/>
        <w:numPr>
          <w:ilvl w:val="1"/>
          <w:numId w:val="17"/>
        </w:numPr>
        <w:jc w:val="both"/>
        <w:rPr>
          <w:lang w:val="es-ES"/>
        </w:rPr>
      </w:pPr>
      <w:r w:rsidRPr="00552117">
        <w:rPr>
          <w:lang w:val="es-ES"/>
        </w:rPr>
        <w:t>Totalmente en desacuerdo</w:t>
      </w:r>
    </w:p>
    <w:p w:rsidR="008C7830" w:rsidRDefault="008C7830" w:rsidP="005F0C3A">
      <w:pPr>
        <w:pStyle w:val="Prrafodelista"/>
        <w:numPr>
          <w:ilvl w:val="1"/>
          <w:numId w:val="17"/>
        </w:numPr>
        <w:jc w:val="both"/>
        <w:rPr>
          <w:lang w:val="es-ES"/>
        </w:rPr>
      </w:pPr>
      <w:r>
        <w:rPr>
          <w:lang w:val="es-ES"/>
        </w:rPr>
        <w:t>En Desacuerdo</w:t>
      </w:r>
    </w:p>
    <w:p w:rsidR="008C7830" w:rsidRDefault="008C7830" w:rsidP="005F0C3A">
      <w:pPr>
        <w:pStyle w:val="Prrafodelista"/>
        <w:numPr>
          <w:ilvl w:val="1"/>
          <w:numId w:val="17"/>
        </w:numPr>
        <w:jc w:val="both"/>
        <w:rPr>
          <w:lang w:val="es-ES"/>
        </w:rPr>
      </w:pPr>
      <w:r>
        <w:rPr>
          <w:lang w:val="es-ES"/>
        </w:rPr>
        <w:t>Ni de acuerdo ni en desacuerdo</w:t>
      </w:r>
    </w:p>
    <w:p w:rsidR="008C7830" w:rsidRDefault="008C7830" w:rsidP="005F0C3A">
      <w:pPr>
        <w:pStyle w:val="Prrafodelista"/>
        <w:numPr>
          <w:ilvl w:val="1"/>
          <w:numId w:val="17"/>
        </w:numPr>
        <w:jc w:val="both"/>
        <w:rPr>
          <w:lang w:val="es-ES"/>
        </w:rPr>
      </w:pPr>
      <w:r>
        <w:rPr>
          <w:lang w:val="es-ES"/>
        </w:rPr>
        <w:t>De Acuerdo</w:t>
      </w:r>
    </w:p>
    <w:p w:rsidR="008C7830" w:rsidRDefault="008C7830" w:rsidP="005F0C3A">
      <w:pPr>
        <w:pStyle w:val="Prrafodelista"/>
        <w:numPr>
          <w:ilvl w:val="1"/>
          <w:numId w:val="17"/>
        </w:numPr>
        <w:jc w:val="both"/>
        <w:rPr>
          <w:lang w:val="es-ES"/>
        </w:rPr>
      </w:pPr>
      <w:r>
        <w:rPr>
          <w:lang w:val="es-ES"/>
        </w:rPr>
        <w:t>Totalmente de acuerdo</w:t>
      </w:r>
    </w:p>
    <w:p w:rsidR="008C7830" w:rsidRDefault="008C7830" w:rsidP="005F0C3A">
      <w:pPr>
        <w:pStyle w:val="Prrafodelista"/>
        <w:ind w:left="1440"/>
        <w:jc w:val="both"/>
        <w:rPr>
          <w:lang w:val="es-ES"/>
        </w:rPr>
      </w:pPr>
    </w:p>
    <w:p w:rsidR="00BA4F3C" w:rsidRDefault="00386541" w:rsidP="005F0C3A">
      <w:pPr>
        <w:pStyle w:val="Prrafodelista"/>
        <w:numPr>
          <w:ilvl w:val="0"/>
          <w:numId w:val="17"/>
        </w:numPr>
        <w:jc w:val="both"/>
        <w:rPr>
          <w:lang w:val="es-ES"/>
        </w:rPr>
      </w:pPr>
      <w:r>
        <w:rPr>
          <w:lang w:val="es-ES"/>
        </w:rPr>
        <w:t>El SIRAS</w:t>
      </w:r>
      <w:r w:rsidR="00BA4F3C">
        <w:rPr>
          <w:lang w:val="es-ES"/>
        </w:rPr>
        <w:t xml:space="preserve"> cumple mis necesidades</w:t>
      </w:r>
    </w:p>
    <w:p w:rsidR="008C7830" w:rsidRPr="00552117" w:rsidRDefault="008C7830" w:rsidP="005F0C3A">
      <w:pPr>
        <w:pStyle w:val="Prrafodelista"/>
        <w:numPr>
          <w:ilvl w:val="1"/>
          <w:numId w:val="17"/>
        </w:numPr>
        <w:jc w:val="both"/>
        <w:rPr>
          <w:lang w:val="es-ES"/>
        </w:rPr>
      </w:pPr>
      <w:r w:rsidRPr="00552117">
        <w:rPr>
          <w:lang w:val="es-ES"/>
        </w:rPr>
        <w:t>Totalmente en desacuerdo</w:t>
      </w:r>
    </w:p>
    <w:p w:rsidR="008C7830" w:rsidRDefault="008C7830" w:rsidP="005F0C3A">
      <w:pPr>
        <w:pStyle w:val="Prrafodelista"/>
        <w:numPr>
          <w:ilvl w:val="1"/>
          <w:numId w:val="17"/>
        </w:numPr>
        <w:jc w:val="both"/>
        <w:rPr>
          <w:lang w:val="es-ES"/>
        </w:rPr>
      </w:pPr>
      <w:r>
        <w:rPr>
          <w:lang w:val="es-ES"/>
        </w:rPr>
        <w:t>En Desacuerdo</w:t>
      </w:r>
    </w:p>
    <w:p w:rsidR="008C7830" w:rsidRDefault="008C7830" w:rsidP="005F0C3A">
      <w:pPr>
        <w:pStyle w:val="Prrafodelista"/>
        <w:numPr>
          <w:ilvl w:val="1"/>
          <w:numId w:val="17"/>
        </w:numPr>
        <w:jc w:val="both"/>
        <w:rPr>
          <w:lang w:val="es-ES"/>
        </w:rPr>
      </w:pPr>
      <w:r>
        <w:rPr>
          <w:lang w:val="es-ES"/>
        </w:rPr>
        <w:t>Ni de acuerdo ni en desacuerdo</w:t>
      </w:r>
    </w:p>
    <w:p w:rsidR="008C7830" w:rsidRDefault="008C7830" w:rsidP="005F0C3A">
      <w:pPr>
        <w:pStyle w:val="Prrafodelista"/>
        <w:numPr>
          <w:ilvl w:val="1"/>
          <w:numId w:val="17"/>
        </w:numPr>
        <w:jc w:val="both"/>
        <w:rPr>
          <w:lang w:val="es-ES"/>
        </w:rPr>
      </w:pPr>
      <w:r>
        <w:rPr>
          <w:lang w:val="es-ES"/>
        </w:rPr>
        <w:t>De Acuerdo</w:t>
      </w:r>
    </w:p>
    <w:p w:rsidR="008C7830" w:rsidRDefault="008C7830" w:rsidP="005F0C3A">
      <w:pPr>
        <w:pStyle w:val="Prrafodelista"/>
        <w:numPr>
          <w:ilvl w:val="1"/>
          <w:numId w:val="17"/>
        </w:numPr>
        <w:jc w:val="both"/>
        <w:rPr>
          <w:lang w:val="es-ES"/>
        </w:rPr>
      </w:pPr>
      <w:r>
        <w:rPr>
          <w:lang w:val="es-ES"/>
        </w:rPr>
        <w:t>Totalmente de acuerdo</w:t>
      </w:r>
    </w:p>
    <w:p w:rsidR="008C7830" w:rsidRDefault="008C7830" w:rsidP="005F0C3A">
      <w:pPr>
        <w:pStyle w:val="Prrafodelista"/>
        <w:ind w:left="1440"/>
        <w:jc w:val="both"/>
        <w:rPr>
          <w:lang w:val="es-ES"/>
        </w:rPr>
      </w:pPr>
    </w:p>
    <w:p w:rsidR="00BA4F3C" w:rsidRDefault="00386541" w:rsidP="005F0C3A">
      <w:pPr>
        <w:pStyle w:val="Prrafodelista"/>
        <w:numPr>
          <w:ilvl w:val="0"/>
          <w:numId w:val="17"/>
        </w:numPr>
        <w:jc w:val="both"/>
        <w:rPr>
          <w:lang w:val="es-ES"/>
        </w:rPr>
      </w:pPr>
      <w:r>
        <w:rPr>
          <w:lang w:val="es-ES"/>
        </w:rPr>
        <w:t>El SIRAS</w:t>
      </w:r>
      <w:r w:rsidR="00BA4F3C">
        <w:rPr>
          <w:lang w:val="es-ES"/>
        </w:rPr>
        <w:t xml:space="preserve"> tiene las funciones que necesito</w:t>
      </w:r>
    </w:p>
    <w:p w:rsidR="008C7830" w:rsidRPr="00552117" w:rsidRDefault="008C7830" w:rsidP="005F0C3A">
      <w:pPr>
        <w:pStyle w:val="Prrafodelista"/>
        <w:numPr>
          <w:ilvl w:val="1"/>
          <w:numId w:val="17"/>
        </w:numPr>
        <w:jc w:val="both"/>
        <w:rPr>
          <w:lang w:val="es-ES"/>
        </w:rPr>
      </w:pPr>
      <w:r w:rsidRPr="00552117">
        <w:rPr>
          <w:lang w:val="es-ES"/>
        </w:rPr>
        <w:t>Totalmente en desacuerdo</w:t>
      </w:r>
    </w:p>
    <w:p w:rsidR="008C7830" w:rsidRDefault="008C7830" w:rsidP="005F0C3A">
      <w:pPr>
        <w:pStyle w:val="Prrafodelista"/>
        <w:numPr>
          <w:ilvl w:val="1"/>
          <w:numId w:val="17"/>
        </w:numPr>
        <w:jc w:val="both"/>
        <w:rPr>
          <w:lang w:val="es-ES"/>
        </w:rPr>
      </w:pPr>
      <w:r>
        <w:rPr>
          <w:lang w:val="es-ES"/>
        </w:rPr>
        <w:t>En Desacuerdo</w:t>
      </w:r>
    </w:p>
    <w:p w:rsidR="008C7830" w:rsidRDefault="008C7830" w:rsidP="005F0C3A">
      <w:pPr>
        <w:pStyle w:val="Prrafodelista"/>
        <w:numPr>
          <w:ilvl w:val="1"/>
          <w:numId w:val="17"/>
        </w:numPr>
        <w:jc w:val="both"/>
        <w:rPr>
          <w:lang w:val="es-ES"/>
        </w:rPr>
      </w:pPr>
      <w:r>
        <w:rPr>
          <w:lang w:val="es-ES"/>
        </w:rPr>
        <w:t>Ni de acuerdo ni en desacuerdo</w:t>
      </w:r>
    </w:p>
    <w:p w:rsidR="008C7830" w:rsidRDefault="008C7830" w:rsidP="005F0C3A">
      <w:pPr>
        <w:pStyle w:val="Prrafodelista"/>
        <w:numPr>
          <w:ilvl w:val="1"/>
          <w:numId w:val="17"/>
        </w:numPr>
        <w:jc w:val="both"/>
        <w:rPr>
          <w:lang w:val="es-ES"/>
        </w:rPr>
      </w:pPr>
      <w:r>
        <w:rPr>
          <w:lang w:val="es-ES"/>
        </w:rPr>
        <w:t>De Acuerdo</w:t>
      </w:r>
    </w:p>
    <w:p w:rsidR="008C7830" w:rsidRDefault="008C7830" w:rsidP="005F0C3A">
      <w:pPr>
        <w:pStyle w:val="Prrafodelista"/>
        <w:numPr>
          <w:ilvl w:val="1"/>
          <w:numId w:val="17"/>
        </w:numPr>
        <w:jc w:val="both"/>
        <w:rPr>
          <w:lang w:val="es-ES"/>
        </w:rPr>
      </w:pPr>
      <w:r>
        <w:rPr>
          <w:lang w:val="es-ES"/>
        </w:rPr>
        <w:t>Totalmente de acuerdo</w:t>
      </w:r>
    </w:p>
    <w:p w:rsidR="008C7830" w:rsidRDefault="008C7830" w:rsidP="005F0C3A">
      <w:pPr>
        <w:pStyle w:val="Prrafodelista"/>
        <w:ind w:left="1440"/>
        <w:jc w:val="both"/>
        <w:rPr>
          <w:lang w:val="es-ES"/>
        </w:rPr>
      </w:pPr>
    </w:p>
    <w:p w:rsidR="00E75BFC" w:rsidRDefault="00E75BFC" w:rsidP="005F0C3A">
      <w:pPr>
        <w:pStyle w:val="Prrafodelista"/>
        <w:numPr>
          <w:ilvl w:val="0"/>
          <w:numId w:val="17"/>
        </w:numPr>
        <w:jc w:val="both"/>
        <w:rPr>
          <w:lang w:val="es-ES"/>
        </w:rPr>
      </w:pPr>
      <w:r>
        <w:rPr>
          <w:lang w:val="es-ES"/>
        </w:rPr>
        <w:t>Ut</w:t>
      </w:r>
      <w:r w:rsidR="005811AA">
        <w:rPr>
          <w:lang w:val="es-ES"/>
        </w:rPr>
        <w:t>i</w:t>
      </w:r>
      <w:r w:rsidR="00386541">
        <w:rPr>
          <w:lang w:val="es-ES"/>
        </w:rPr>
        <w:t>lizando el SIRAS</w:t>
      </w:r>
      <w:r w:rsidR="005811AA">
        <w:rPr>
          <w:lang w:val="es-ES"/>
        </w:rPr>
        <w:t xml:space="preserve"> he aumentado la</w:t>
      </w:r>
      <w:r>
        <w:rPr>
          <w:lang w:val="es-ES"/>
        </w:rPr>
        <w:t xml:space="preserve"> productividad</w:t>
      </w:r>
      <w:r w:rsidR="005811AA">
        <w:rPr>
          <w:lang w:val="es-ES"/>
        </w:rPr>
        <w:t xml:space="preserve"> de mi área.</w:t>
      </w:r>
    </w:p>
    <w:p w:rsidR="008C7830" w:rsidRPr="00552117" w:rsidRDefault="008C7830" w:rsidP="005F0C3A">
      <w:pPr>
        <w:pStyle w:val="Prrafodelista"/>
        <w:numPr>
          <w:ilvl w:val="1"/>
          <w:numId w:val="17"/>
        </w:numPr>
        <w:jc w:val="both"/>
        <w:rPr>
          <w:lang w:val="es-ES"/>
        </w:rPr>
      </w:pPr>
      <w:r w:rsidRPr="00552117">
        <w:rPr>
          <w:lang w:val="es-ES"/>
        </w:rPr>
        <w:t>Totalmente en desacuerdo</w:t>
      </w:r>
    </w:p>
    <w:p w:rsidR="008C7830" w:rsidRDefault="008C7830" w:rsidP="005F0C3A">
      <w:pPr>
        <w:pStyle w:val="Prrafodelista"/>
        <w:numPr>
          <w:ilvl w:val="1"/>
          <w:numId w:val="17"/>
        </w:numPr>
        <w:jc w:val="both"/>
        <w:rPr>
          <w:lang w:val="es-ES"/>
        </w:rPr>
      </w:pPr>
      <w:r>
        <w:rPr>
          <w:lang w:val="es-ES"/>
        </w:rPr>
        <w:t>En Desacuerdo</w:t>
      </w:r>
    </w:p>
    <w:p w:rsidR="008C7830" w:rsidRDefault="008C7830" w:rsidP="005F0C3A">
      <w:pPr>
        <w:pStyle w:val="Prrafodelista"/>
        <w:numPr>
          <w:ilvl w:val="1"/>
          <w:numId w:val="17"/>
        </w:numPr>
        <w:jc w:val="both"/>
        <w:rPr>
          <w:lang w:val="es-ES"/>
        </w:rPr>
      </w:pPr>
      <w:r>
        <w:rPr>
          <w:lang w:val="es-ES"/>
        </w:rPr>
        <w:t>Ni de acuerdo ni en desacuerdo</w:t>
      </w:r>
    </w:p>
    <w:p w:rsidR="008C7830" w:rsidRDefault="008C7830" w:rsidP="005F0C3A">
      <w:pPr>
        <w:pStyle w:val="Prrafodelista"/>
        <w:numPr>
          <w:ilvl w:val="1"/>
          <w:numId w:val="17"/>
        </w:numPr>
        <w:jc w:val="both"/>
        <w:rPr>
          <w:lang w:val="es-ES"/>
        </w:rPr>
      </w:pPr>
      <w:r>
        <w:rPr>
          <w:lang w:val="es-ES"/>
        </w:rPr>
        <w:lastRenderedPageBreak/>
        <w:t>De Acuerdo</w:t>
      </w:r>
    </w:p>
    <w:p w:rsidR="008C7830" w:rsidRDefault="008C7830" w:rsidP="005F0C3A">
      <w:pPr>
        <w:pStyle w:val="Prrafodelista"/>
        <w:numPr>
          <w:ilvl w:val="1"/>
          <w:numId w:val="17"/>
        </w:numPr>
        <w:jc w:val="both"/>
        <w:rPr>
          <w:lang w:val="es-ES"/>
        </w:rPr>
      </w:pPr>
      <w:r>
        <w:rPr>
          <w:lang w:val="es-ES"/>
        </w:rPr>
        <w:t>Totalmente de acuerdo</w:t>
      </w:r>
    </w:p>
    <w:p w:rsidR="008C7830" w:rsidRDefault="008C7830" w:rsidP="005F0C3A">
      <w:pPr>
        <w:pStyle w:val="Prrafodelista"/>
        <w:ind w:left="1440"/>
        <w:jc w:val="both"/>
        <w:rPr>
          <w:lang w:val="es-ES"/>
        </w:rPr>
      </w:pPr>
    </w:p>
    <w:p w:rsidR="00E75BFC" w:rsidRDefault="00E75BFC" w:rsidP="005F0C3A">
      <w:pPr>
        <w:pStyle w:val="Prrafodelista"/>
        <w:numPr>
          <w:ilvl w:val="0"/>
          <w:numId w:val="17"/>
        </w:numPr>
        <w:jc w:val="both"/>
        <w:rPr>
          <w:lang w:val="es-ES"/>
        </w:rPr>
      </w:pPr>
      <w:r>
        <w:rPr>
          <w:lang w:val="es-ES"/>
        </w:rPr>
        <w:t>Ut</w:t>
      </w:r>
      <w:r w:rsidR="00386541">
        <w:rPr>
          <w:lang w:val="es-ES"/>
        </w:rPr>
        <w:t>ilizando el SIRAS</w:t>
      </w:r>
      <w:r w:rsidR="00C70A98">
        <w:rPr>
          <w:lang w:val="es-ES"/>
        </w:rPr>
        <w:t xml:space="preserve"> he aumentado la</w:t>
      </w:r>
      <w:r>
        <w:rPr>
          <w:lang w:val="es-ES"/>
        </w:rPr>
        <w:t xml:space="preserve"> efectividad </w:t>
      </w:r>
      <w:r w:rsidR="003527A1">
        <w:rPr>
          <w:lang w:val="es-ES"/>
        </w:rPr>
        <w:t>en mi área.</w:t>
      </w:r>
    </w:p>
    <w:p w:rsidR="008C7830" w:rsidRPr="00552117" w:rsidRDefault="008C7830" w:rsidP="005F0C3A">
      <w:pPr>
        <w:pStyle w:val="Prrafodelista"/>
        <w:numPr>
          <w:ilvl w:val="1"/>
          <w:numId w:val="17"/>
        </w:numPr>
        <w:jc w:val="both"/>
        <w:rPr>
          <w:lang w:val="es-ES"/>
        </w:rPr>
      </w:pPr>
      <w:r w:rsidRPr="00552117">
        <w:rPr>
          <w:lang w:val="es-ES"/>
        </w:rPr>
        <w:t>Totalmente en desacuerdo</w:t>
      </w:r>
    </w:p>
    <w:p w:rsidR="008C7830" w:rsidRDefault="008C7830" w:rsidP="005F0C3A">
      <w:pPr>
        <w:pStyle w:val="Prrafodelista"/>
        <w:numPr>
          <w:ilvl w:val="1"/>
          <w:numId w:val="17"/>
        </w:numPr>
        <w:jc w:val="both"/>
        <w:rPr>
          <w:lang w:val="es-ES"/>
        </w:rPr>
      </w:pPr>
      <w:r>
        <w:rPr>
          <w:lang w:val="es-ES"/>
        </w:rPr>
        <w:t>En Desacuerdo</w:t>
      </w:r>
    </w:p>
    <w:p w:rsidR="008C7830" w:rsidRDefault="008C7830" w:rsidP="005F0C3A">
      <w:pPr>
        <w:pStyle w:val="Prrafodelista"/>
        <w:numPr>
          <w:ilvl w:val="1"/>
          <w:numId w:val="17"/>
        </w:numPr>
        <w:jc w:val="both"/>
        <w:rPr>
          <w:lang w:val="es-ES"/>
        </w:rPr>
      </w:pPr>
      <w:r>
        <w:rPr>
          <w:lang w:val="es-ES"/>
        </w:rPr>
        <w:t>Ni de acuerdo ni en desacuerdo</w:t>
      </w:r>
    </w:p>
    <w:p w:rsidR="008C7830" w:rsidRDefault="008C7830" w:rsidP="005F0C3A">
      <w:pPr>
        <w:pStyle w:val="Prrafodelista"/>
        <w:numPr>
          <w:ilvl w:val="1"/>
          <w:numId w:val="17"/>
        </w:numPr>
        <w:jc w:val="both"/>
        <w:rPr>
          <w:lang w:val="es-ES"/>
        </w:rPr>
      </w:pPr>
      <w:r>
        <w:rPr>
          <w:lang w:val="es-ES"/>
        </w:rPr>
        <w:t>De Acuerdo</w:t>
      </w:r>
    </w:p>
    <w:p w:rsidR="008C7830" w:rsidRDefault="008C7830" w:rsidP="005F0C3A">
      <w:pPr>
        <w:pStyle w:val="Prrafodelista"/>
        <w:numPr>
          <w:ilvl w:val="1"/>
          <w:numId w:val="17"/>
        </w:numPr>
        <w:jc w:val="both"/>
        <w:rPr>
          <w:lang w:val="es-ES"/>
        </w:rPr>
      </w:pPr>
      <w:r>
        <w:rPr>
          <w:lang w:val="es-ES"/>
        </w:rPr>
        <w:t>Totalmente de acuerdo</w:t>
      </w:r>
    </w:p>
    <w:p w:rsidR="006958D4" w:rsidRDefault="006958D4" w:rsidP="005F0C3A">
      <w:pPr>
        <w:pStyle w:val="Prrafodelista"/>
        <w:ind w:left="1440"/>
        <w:jc w:val="both"/>
        <w:rPr>
          <w:lang w:val="es-ES"/>
        </w:rPr>
      </w:pPr>
    </w:p>
    <w:p w:rsidR="00E75BFC" w:rsidRDefault="00386541" w:rsidP="005F0C3A">
      <w:pPr>
        <w:pStyle w:val="Prrafodelista"/>
        <w:numPr>
          <w:ilvl w:val="0"/>
          <w:numId w:val="17"/>
        </w:numPr>
        <w:jc w:val="both"/>
        <w:rPr>
          <w:lang w:val="es-ES"/>
        </w:rPr>
      </w:pPr>
      <w:r>
        <w:rPr>
          <w:lang w:val="es-ES"/>
        </w:rPr>
        <w:t>He encontrado que el SIRAS</w:t>
      </w:r>
      <w:r w:rsidR="00E75BFC">
        <w:rPr>
          <w:lang w:val="es-ES"/>
        </w:rPr>
        <w:t xml:space="preserve"> es útil para mi trabajo</w:t>
      </w:r>
    </w:p>
    <w:p w:rsidR="008C7830" w:rsidRPr="00552117" w:rsidRDefault="008C7830" w:rsidP="005F0C3A">
      <w:pPr>
        <w:pStyle w:val="Prrafodelista"/>
        <w:numPr>
          <w:ilvl w:val="1"/>
          <w:numId w:val="17"/>
        </w:numPr>
        <w:jc w:val="both"/>
        <w:rPr>
          <w:lang w:val="es-ES"/>
        </w:rPr>
      </w:pPr>
      <w:r w:rsidRPr="00552117">
        <w:rPr>
          <w:lang w:val="es-ES"/>
        </w:rPr>
        <w:t>Totalmente en desacuerdo</w:t>
      </w:r>
    </w:p>
    <w:p w:rsidR="008C7830" w:rsidRDefault="008C7830" w:rsidP="005F0C3A">
      <w:pPr>
        <w:pStyle w:val="Prrafodelista"/>
        <w:numPr>
          <w:ilvl w:val="1"/>
          <w:numId w:val="17"/>
        </w:numPr>
        <w:jc w:val="both"/>
        <w:rPr>
          <w:lang w:val="es-ES"/>
        </w:rPr>
      </w:pPr>
      <w:r>
        <w:rPr>
          <w:lang w:val="es-ES"/>
        </w:rPr>
        <w:t>En Desacuerdo</w:t>
      </w:r>
    </w:p>
    <w:p w:rsidR="008C7830" w:rsidRDefault="008C7830" w:rsidP="005F0C3A">
      <w:pPr>
        <w:pStyle w:val="Prrafodelista"/>
        <w:numPr>
          <w:ilvl w:val="1"/>
          <w:numId w:val="17"/>
        </w:numPr>
        <w:jc w:val="both"/>
        <w:rPr>
          <w:lang w:val="es-ES"/>
        </w:rPr>
      </w:pPr>
      <w:r>
        <w:rPr>
          <w:lang w:val="es-ES"/>
        </w:rPr>
        <w:t>Ni de acuerdo ni en desacuerdo</w:t>
      </w:r>
    </w:p>
    <w:p w:rsidR="008C7830" w:rsidRDefault="008C7830" w:rsidP="005F0C3A">
      <w:pPr>
        <w:pStyle w:val="Prrafodelista"/>
        <w:numPr>
          <w:ilvl w:val="1"/>
          <w:numId w:val="17"/>
        </w:numPr>
        <w:jc w:val="both"/>
        <w:rPr>
          <w:lang w:val="es-ES"/>
        </w:rPr>
      </w:pPr>
      <w:r>
        <w:rPr>
          <w:lang w:val="es-ES"/>
        </w:rPr>
        <w:t>De Acuerdo</w:t>
      </w:r>
    </w:p>
    <w:p w:rsidR="008C7830" w:rsidRDefault="008C7830" w:rsidP="005F0C3A">
      <w:pPr>
        <w:pStyle w:val="Prrafodelista"/>
        <w:numPr>
          <w:ilvl w:val="1"/>
          <w:numId w:val="17"/>
        </w:numPr>
        <w:jc w:val="both"/>
        <w:rPr>
          <w:lang w:val="es-ES"/>
        </w:rPr>
      </w:pPr>
      <w:r>
        <w:rPr>
          <w:lang w:val="es-ES"/>
        </w:rPr>
        <w:t>Totalmente de acuerdo</w:t>
      </w:r>
    </w:p>
    <w:p w:rsidR="008C7830" w:rsidRPr="00820EEA" w:rsidRDefault="008C7830" w:rsidP="005F0C3A">
      <w:pPr>
        <w:pStyle w:val="Prrafodelista"/>
        <w:jc w:val="both"/>
        <w:rPr>
          <w:lang w:val="es-ES"/>
        </w:rPr>
      </w:pPr>
    </w:p>
    <w:p w:rsidR="00BA4F3C" w:rsidRPr="00CE22C1" w:rsidRDefault="00BA4F3C" w:rsidP="005F0C3A">
      <w:pPr>
        <w:jc w:val="both"/>
        <w:rPr>
          <w:b/>
          <w:lang w:val="es-ES"/>
        </w:rPr>
      </w:pPr>
      <w:r w:rsidRPr="00CE22C1">
        <w:rPr>
          <w:b/>
          <w:lang w:val="es-ES"/>
        </w:rPr>
        <w:t>Facilidad de Uso</w:t>
      </w:r>
      <w:r w:rsidR="00E75BFC" w:rsidRPr="00CE22C1">
        <w:rPr>
          <w:b/>
          <w:lang w:val="es-ES"/>
        </w:rPr>
        <w:t xml:space="preserve"> y Aprendizaje</w:t>
      </w:r>
    </w:p>
    <w:p w:rsidR="00BA4F3C" w:rsidRDefault="00BA4F3C" w:rsidP="005F0C3A">
      <w:pPr>
        <w:jc w:val="both"/>
        <w:rPr>
          <w:lang w:val="es-ES"/>
        </w:rPr>
      </w:pPr>
    </w:p>
    <w:p w:rsidR="00BA4F3C" w:rsidRDefault="00BA4F3C" w:rsidP="005F0C3A">
      <w:pPr>
        <w:jc w:val="both"/>
        <w:rPr>
          <w:lang w:val="es-ES"/>
        </w:rPr>
      </w:pPr>
      <w:r>
        <w:rPr>
          <w:lang w:val="es-ES"/>
        </w:rPr>
        <w:t>Todas las preguntas de esta sección se refieren a la facilidad de uso</w:t>
      </w:r>
      <w:r w:rsidR="00E75BFC">
        <w:rPr>
          <w:lang w:val="es-ES"/>
        </w:rPr>
        <w:t xml:space="preserve"> y de aprendizaje</w:t>
      </w:r>
      <w:r w:rsidR="00386541">
        <w:rPr>
          <w:lang w:val="es-ES"/>
        </w:rPr>
        <w:t xml:space="preserve"> del SIRAS</w:t>
      </w:r>
      <w:r>
        <w:rPr>
          <w:lang w:val="es-ES"/>
        </w:rPr>
        <w:t xml:space="preserve"> (Sistema</w:t>
      </w:r>
      <w:r w:rsidR="00386541">
        <w:rPr>
          <w:lang w:val="es-ES"/>
        </w:rPr>
        <w:t xml:space="preserve"> para Reclamos en Atención de Salud</w:t>
      </w:r>
      <w:r>
        <w:rPr>
          <w:lang w:val="es-ES"/>
        </w:rPr>
        <w:t>)</w:t>
      </w:r>
    </w:p>
    <w:p w:rsidR="00BA4F3C" w:rsidRDefault="00BA4F3C" w:rsidP="005F0C3A">
      <w:pPr>
        <w:jc w:val="both"/>
        <w:rPr>
          <w:lang w:val="es-ES"/>
        </w:rPr>
      </w:pPr>
    </w:p>
    <w:p w:rsidR="00BA4F3C" w:rsidRDefault="00386541" w:rsidP="005F0C3A">
      <w:pPr>
        <w:pStyle w:val="Prrafodelista"/>
        <w:numPr>
          <w:ilvl w:val="0"/>
          <w:numId w:val="17"/>
        </w:numPr>
        <w:jc w:val="both"/>
        <w:rPr>
          <w:lang w:val="es-ES"/>
        </w:rPr>
      </w:pPr>
      <w:r>
        <w:rPr>
          <w:lang w:val="es-ES"/>
        </w:rPr>
        <w:t>El SIRAS</w:t>
      </w:r>
      <w:r w:rsidR="00BA4F3C" w:rsidRPr="00BA4F3C">
        <w:rPr>
          <w:lang w:val="es-ES"/>
        </w:rPr>
        <w:t xml:space="preserve"> es fácil de usar</w:t>
      </w:r>
    </w:p>
    <w:p w:rsidR="008C7830" w:rsidRPr="00552117" w:rsidRDefault="008C7830" w:rsidP="005F0C3A">
      <w:pPr>
        <w:pStyle w:val="Prrafodelista"/>
        <w:numPr>
          <w:ilvl w:val="1"/>
          <w:numId w:val="17"/>
        </w:numPr>
        <w:jc w:val="both"/>
        <w:rPr>
          <w:lang w:val="es-ES"/>
        </w:rPr>
      </w:pPr>
      <w:r w:rsidRPr="00552117">
        <w:rPr>
          <w:lang w:val="es-ES"/>
        </w:rPr>
        <w:t>Totalmente en desacuerdo</w:t>
      </w:r>
    </w:p>
    <w:p w:rsidR="008C7830" w:rsidRDefault="008C7830" w:rsidP="005F0C3A">
      <w:pPr>
        <w:pStyle w:val="Prrafodelista"/>
        <w:numPr>
          <w:ilvl w:val="1"/>
          <w:numId w:val="17"/>
        </w:numPr>
        <w:jc w:val="both"/>
        <w:rPr>
          <w:lang w:val="es-ES"/>
        </w:rPr>
      </w:pPr>
      <w:r>
        <w:rPr>
          <w:lang w:val="es-ES"/>
        </w:rPr>
        <w:t>En Desacuerdo</w:t>
      </w:r>
    </w:p>
    <w:p w:rsidR="008C7830" w:rsidRDefault="008C7830" w:rsidP="005F0C3A">
      <w:pPr>
        <w:pStyle w:val="Prrafodelista"/>
        <w:numPr>
          <w:ilvl w:val="1"/>
          <w:numId w:val="17"/>
        </w:numPr>
        <w:jc w:val="both"/>
        <w:rPr>
          <w:lang w:val="es-ES"/>
        </w:rPr>
      </w:pPr>
      <w:r>
        <w:rPr>
          <w:lang w:val="es-ES"/>
        </w:rPr>
        <w:t>Ni de acuerdo ni en desacuerdo</w:t>
      </w:r>
    </w:p>
    <w:p w:rsidR="008C7830" w:rsidRDefault="008C7830" w:rsidP="005F0C3A">
      <w:pPr>
        <w:pStyle w:val="Prrafodelista"/>
        <w:numPr>
          <w:ilvl w:val="1"/>
          <w:numId w:val="17"/>
        </w:numPr>
        <w:jc w:val="both"/>
        <w:rPr>
          <w:lang w:val="es-ES"/>
        </w:rPr>
      </w:pPr>
      <w:r>
        <w:rPr>
          <w:lang w:val="es-ES"/>
        </w:rPr>
        <w:t>De Acuerdo</w:t>
      </w:r>
    </w:p>
    <w:p w:rsidR="008C7830" w:rsidRDefault="008C7830" w:rsidP="005F0C3A">
      <w:pPr>
        <w:pStyle w:val="Prrafodelista"/>
        <w:numPr>
          <w:ilvl w:val="1"/>
          <w:numId w:val="17"/>
        </w:numPr>
        <w:jc w:val="both"/>
        <w:rPr>
          <w:lang w:val="es-ES"/>
        </w:rPr>
      </w:pPr>
      <w:r>
        <w:rPr>
          <w:lang w:val="es-ES"/>
        </w:rPr>
        <w:t>Totalmente de acuerdo</w:t>
      </w:r>
    </w:p>
    <w:p w:rsidR="008C7830" w:rsidRPr="00BA4F3C" w:rsidRDefault="008C7830" w:rsidP="005F0C3A">
      <w:pPr>
        <w:pStyle w:val="Prrafodelista"/>
        <w:ind w:left="1440"/>
        <w:jc w:val="both"/>
        <w:rPr>
          <w:lang w:val="es-ES"/>
        </w:rPr>
      </w:pPr>
    </w:p>
    <w:p w:rsidR="00BA4F3C" w:rsidRDefault="00386541" w:rsidP="005F0C3A">
      <w:pPr>
        <w:pStyle w:val="Prrafodelista"/>
        <w:numPr>
          <w:ilvl w:val="0"/>
          <w:numId w:val="17"/>
        </w:numPr>
        <w:jc w:val="both"/>
        <w:rPr>
          <w:lang w:val="es-ES"/>
        </w:rPr>
      </w:pPr>
      <w:r>
        <w:rPr>
          <w:lang w:val="es-ES"/>
        </w:rPr>
        <w:t>El SIRAS</w:t>
      </w:r>
      <w:r w:rsidR="00BA4F3C">
        <w:rPr>
          <w:lang w:val="es-ES"/>
        </w:rPr>
        <w:t xml:space="preserve"> es simple de usar</w:t>
      </w:r>
    </w:p>
    <w:p w:rsidR="008C7830" w:rsidRPr="00552117" w:rsidRDefault="008C7830" w:rsidP="005F0C3A">
      <w:pPr>
        <w:pStyle w:val="Prrafodelista"/>
        <w:numPr>
          <w:ilvl w:val="1"/>
          <w:numId w:val="17"/>
        </w:numPr>
        <w:jc w:val="both"/>
        <w:rPr>
          <w:lang w:val="es-ES"/>
        </w:rPr>
      </w:pPr>
      <w:r w:rsidRPr="00552117">
        <w:rPr>
          <w:lang w:val="es-ES"/>
        </w:rPr>
        <w:t>Totalmente en desacuerdo</w:t>
      </w:r>
    </w:p>
    <w:p w:rsidR="008C7830" w:rsidRDefault="008C7830" w:rsidP="005F0C3A">
      <w:pPr>
        <w:pStyle w:val="Prrafodelista"/>
        <w:numPr>
          <w:ilvl w:val="1"/>
          <w:numId w:val="17"/>
        </w:numPr>
        <w:jc w:val="both"/>
        <w:rPr>
          <w:lang w:val="es-ES"/>
        </w:rPr>
      </w:pPr>
      <w:r>
        <w:rPr>
          <w:lang w:val="es-ES"/>
        </w:rPr>
        <w:t>En Desacuerdo</w:t>
      </w:r>
    </w:p>
    <w:p w:rsidR="008C7830" w:rsidRDefault="008C7830" w:rsidP="005F0C3A">
      <w:pPr>
        <w:pStyle w:val="Prrafodelista"/>
        <w:numPr>
          <w:ilvl w:val="1"/>
          <w:numId w:val="17"/>
        </w:numPr>
        <w:jc w:val="both"/>
        <w:rPr>
          <w:lang w:val="es-ES"/>
        </w:rPr>
      </w:pPr>
      <w:r>
        <w:rPr>
          <w:lang w:val="es-ES"/>
        </w:rPr>
        <w:t>Ni de acuerdo ni en desacuerdo</w:t>
      </w:r>
    </w:p>
    <w:p w:rsidR="008C7830" w:rsidRDefault="008C7830" w:rsidP="005F0C3A">
      <w:pPr>
        <w:pStyle w:val="Prrafodelista"/>
        <w:numPr>
          <w:ilvl w:val="1"/>
          <w:numId w:val="17"/>
        </w:numPr>
        <w:jc w:val="both"/>
        <w:rPr>
          <w:lang w:val="es-ES"/>
        </w:rPr>
      </w:pPr>
      <w:r>
        <w:rPr>
          <w:lang w:val="es-ES"/>
        </w:rPr>
        <w:t>De Acuerdo</w:t>
      </w:r>
    </w:p>
    <w:p w:rsidR="008C7830" w:rsidRDefault="008C7830" w:rsidP="005F0C3A">
      <w:pPr>
        <w:pStyle w:val="Prrafodelista"/>
        <w:numPr>
          <w:ilvl w:val="1"/>
          <w:numId w:val="17"/>
        </w:numPr>
        <w:jc w:val="both"/>
        <w:rPr>
          <w:lang w:val="es-ES"/>
        </w:rPr>
      </w:pPr>
      <w:r>
        <w:rPr>
          <w:lang w:val="es-ES"/>
        </w:rPr>
        <w:t>Totalmente de acuerdo</w:t>
      </w:r>
    </w:p>
    <w:p w:rsidR="008C7830" w:rsidRDefault="008C7830" w:rsidP="005F0C3A">
      <w:pPr>
        <w:pStyle w:val="Prrafodelista"/>
        <w:ind w:left="1440"/>
        <w:jc w:val="both"/>
        <w:rPr>
          <w:lang w:val="es-ES"/>
        </w:rPr>
      </w:pPr>
    </w:p>
    <w:p w:rsidR="00BA4F3C" w:rsidRDefault="00386541" w:rsidP="005F0C3A">
      <w:pPr>
        <w:pStyle w:val="Prrafodelista"/>
        <w:numPr>
          <w:ilvl w:val="0"/>
          <w:numId w:val="17"/>
        </w:numPr>
        <w:jc w:val="both"/>
        <w:rPr>
          <w:lang w:val="es-ES"/>
        </w:rPr>
      </w:pPr>
      <w:r>
        <w:rPr>
          <w:lang w:val="es-ES"/>
        </w:rPr>
        <w:t>El SIRAS</w:t>
      </w:r>
      <w:r w:rsidR="00BA4F3C">
        <w:rPr>
          <w:lang w:val="es-ES"/>
        </w:rPr>
        <w:t xml:space="preserve"> es amigable</w:t>
      </w:r>
    </w:p>
    <w:p w:rsidR="008C7830" w:rsidRPr="00552117" w:rsidRDefault="008C7830" w:rsidP="005F0C3A">
      <w:pPr>
        <w:pStyle w:val="Prrafodelista"/>
        <w:numPr>
          <w:ilvl w:val="1"/>
          <w:numId w:val="17"/>
        </w:numPr>
        <w:jc w:val="both"/>
        <w:rPr>
          <w:lang w:val="es-ES"/>
        </w:rPr>
      </w:pPr>
      <w:r w:rsidRPr="00552117">
        <w:rPr>
          <w:lang w:val="es-ES"/>
        </w:rPr>
        <w:t>Totalmente en desacuerdo</w:t>
      </w:r>
    </w:p>
    <w:p w:rsidR="008C7830" w:rsidRDefault="008C7830" w:rsidP="005F0C3A">
      <w:pPr>
        <w:pStyle w:val="Prrafodelista"/>
        <w:numPr>
          <w:ilvl w:val="1"/>
          <w:numId w:val="17"/>
        </w:numPr>
        <w:jc w:val="both"/>
        <w:rPr>
          <w:lang w:val="es-ES"/>
        </w:rPr>
      </w:pPr>
      <w:r>
        <w:rPr>
          <w:lang w:val="es-ES"/>
        </w:rPr>
        <w:t>En Desacuerdo</w:t>
      </w:r>
    </w:p>
    <w:p w:rsidR="008C7830" w:rsidRDefault="008C7830" w:rsidP="005F0C3A">
      <w:pPr>
        <w:pStyle w:val="Prrafodelista"/>
        <w:numPr>
          <w:ilvl w:val="1"/>
          <w:numId w:val="17"/>
        </w:numPr>
        <w:jc w:val="both"/>
        <w:rPr>
          <w:lang w:val="es-ES"/>
        </w:rPr>
      </w:pPr>
      <w:r>
        <w:rPr>
          <w:lang w:val="es-ES"/>
        </w:rPr>
        <w:t>Ni de acuerdo ni en desacuerdo</w:t>
      </w:r>
    </w:p>
    <w:p w:rsidR="008C7830" w:rsidRDefault="008C7830" w:rsidP="005F0C3A">
      <w:pPr>
        <w:pStyle w:val="Prrafodelista"/>
        <w:numPr>
          <w:ilvl w:val="1"/>
          <w:numId w:val="17"/>
        </w:numPr>
        <w:jc w:val="both"/>
        <w:rPr>
          <w:lang w:val="es-ES"/>
        </w:rPr>
      </w:pPr>
      <w:r>
        <w:rPr>
          <w:lang w:val="es-ES"/>
        </w:rPr>
        <w:t>De Acuerdo</w:t>
      </w:r>
    </w:p>
    <w:p w:rsidR="008C7830" w:rsidRDefault="008C7830" w:rsidP="005F0C3A">
      <w:pPr>
        <w:pStyle w:val="Prrafodelista"/>
        <w:numPr>
          <w:ilvl w:val="1"/>
          <w:numId w:val="17"/>
        </w:numPr>
        <w:jc w:val="both"/>
        <w:rPr>
          <w:lang w:val="es-ES"/>
        </w:rPr>
      </w:pPr>
      <w:r>
        <w:rPr>
          <w:lang w:val="es-ES"/>
        </w:rPr>
        <w:t>Totalmente de acuerdo</w:t>
      </w:r>
    </w:p>
    <w:p w:rsidR="008C7830" w:rsidRDefault="008C7830" w:rsidP="005F0C3A">
      <w:pPr>
        <w:pStyle w:val="Prrafodelista"/>
        <w:ind w:left="1440"/>
        <w:jc w:val="both"/>
        <w:rPr>
          <w:lang w:val="es-ES"/>
        </w:rPr>
      </w:pPr>
    </w:p>
    <w:p w:rsidR="00BA4F3C" w:rsidRDefault="00386541" w:rsidP="005F0C3A">
      <w:pPr>
        <w:pStyle w:val="Prrafodelista"/>
        <w:numPr>
          <w:ilvl w:val="0"/>
          <w:numId w:val="17"/>
        </w:numPr>
        <w:jc w:val="both"/>
        <w:rPr>
          <w:lang w:val="es-ES"/>
        </w:rPr>
      </w:pPr>
      <w:r>
        <w:rPr>
          <w:lang w:val="es-ES"/>
        </w:rPr>
        <w:t>Puedo utilizar el SIRAS</w:t>
      </w:r>
      <w:r w:rsidR="00BA4F3C">
        <w:rPr>
          <w:lang w:val="es-ES"/>
        </w:rPr>
        <w:t xml:space="preserve"> sin instrucciones o un manual</w:t>
      </w:r>
    </w:p>
    <w:p w:rsidR="008C7830" w:rsidRPr="00552117" w:rsidRDefault="008C7830" w:rsidP="005F0C3A">
      <w:pPr>
        <w:pStyle w:val="Prrafodelista"/>
        <w:numPr>
          <w:ilvl w:val="1"/>
          <w:numId w:val="17"/>
        </w:numPr>
        <w:jc w:val="both"/>
        <w:rPr>
          <w:lang w:val="es-ES"/>
        </w:rPr>
      </w:pPr>
      <w:r w:rsidRPr="00552117">
        <w:rPr>
          <w:lang w:val="es-ES"/>
        </w:rPr>
        <w:t>Totalmente en desacuerdo</w:t>
      </w:r>
    </w:p>
    <w:p w:rsidR="008C7830" w:rsidRDefault="008C7830" w:rsidP="005F0C3A">
      <w:pPr>
        <w:pStyle w:val="Prrafodelista"/>
        <w:numPr>
          <w:ilvl w:val="1"/>
          <w:numId w:val="17"/>
        </w:numPr>
        <w:jc w:val="both"/>
        <w:rPr>
          <w:lang w:val="es-ES"/>
        </w:rPr>
      </w:pPr>
      <w:r>
        <w:rPr>
          <w:lang w:val="es-ES"/>
        </w:rPr>
        <w:t>En Desacuerdo</w:t>
      </w:r>
    </w:p>
    <w:p w:rsidR="008C7830" w:rsidRDefault="008C7830" w:rsidP="005F0C3A">
      <w:pPr>
        <w:pStyle w:val="Prrafodelista"/>
        <w:numPr>
          <w:ilvl w:val="1"/>
          <w:numId w:val="17"/>
        </w:numPr>
        <w:jc w:val="both"/>
        <w:rPr>
          <w:lang w:val="es-ES"/>
        </w:rPr>
      </w:pPr>
      <w:r>
        <w:rPr>
          <w:lang w:val="es-ES"/>
        </w:rPr>
        <w:t>Ni de acuerdo ni en desacuerdo</w:t>
      </w:r>
    </w:p>
    <w:p w:rsidR="008C7830" w:rsidRDefault="008C7830" w:rsidP="005F0C3A">
      <w:pPr>
        <w:pStyle w:val="Prrafodelista"/>
        <w:numPr>
          <w:ilvl w:val="1"/>
          <w:numId w:val="17"/>
        </w:numPr>
        <w:jc w:val="both"/>
        <w:rPr>
          <w:lang w:val="es-ES"/>
        </w:rPr>
      </w:pPr>
      <w:r>
        <w:rPr>
          <w:lang w:val="es-ES"/>
        </w:rPr>
        <w:lastRenderedPageBreak/>
        <w:t>De Acuerdo</w:t>
      </w:r>
    </w:p>
    <w:p w:rsidR="008C7830" w:rsidRDefault="008C7830" w:rsidP="005F0C3A">
      <w:pPr>
        <w:pStyle w:val="Prrafodelista"/>
        <w:numPr>
          <w:ilvl w:val="1"/>
          <w:numId w:val="17"/>
        </w:numPr>
        <w:jc w:val="both"/>
        <w:rPr>
          <w:lang w:val="es-ES"/>
        </w:rPr>
      </w:pPr>
      <w:r>
        <w:rPr>
          <w:lang w:val="es-ES"/>
        </w:rPr>
        <w:t>Totalmente de acuerdo</w:t>
      </w:r>
    </w:p>
    <w:p w:rsidR="008C7830" w:rsidRDefault="008C7830" w:rsidP="005F0C3A">
      <w:pPr>
        <w:pStyle w:val="Prrafodelista"/>
        <w:ind w:left="1440"/>
        <w:jc w:val="both"/>
        <w:rPr>
          <w:lang w:val="es-ES"/>
        </w:rPr>
      </w:pPr>
    </w:p>
    <w:p w:rsidR="00E75BFC" w:rsidRDefault="00386541" w:rsidP="005F0C3A">
      <w:pPr>
        <w:pStyle w:val="Prrafodelista"/>
        <w:numPr>
          <w:ilvl w:val="0"/>
          <w:numId w:val="17"/>
        </w:numPr>
        <w:jc w:val="both"/>
        <w:rPr>
          <w:lang w:val="es-ES"/>
        </w:rPr>
      </w:pPr>
      <w:r>
        <w:rPr>
          <w:lang w:val="es-ES"/>
        </w:rPr>
        <w:t>Aprendí a usar el SIRAS</w:t>
      </w:r>
      <w:r w:rsidR="00E75BFC">
        <w:rPr>
          <w:lang w:val="es-ES"/>
        </w:rPr>
        <w:t xml:space="preserve"> rápidamente</w:t>
      </w:r>
    </w:p>
    <w:p w:rsidR="008C7830" w:rsidRPr="00552117" w:rsidRDefault="008C7830" w:rsidP="005F0C3A">
      <w:pPr>
        <w:pStyle w:val="Prrafodelista"/>
        <w:numPr>
          <w:ilvl w:val="1"/>
          <w:numId w:val="17"/>
        </w:numPr>
        <w:jc w:val="both"/>
        <w:rPr>
          <w:lang w:val="es-ES"/>
        </w:rPr>
      </w:pPr>
      <w:r w:rsidRPr="00552117">
        <w:rPr>
          <w:lang w:val="es-ES"/>
        </w:rPr>
        <w:t>Totalmente en desacuerdo</w:t>
      </w:r>
    </w:p>
    <w:p w:rsidR="008C7830" w:rsidRDefault="008C7830" w:rsidP="005F0C3A">
      <w:pPr>
        <w:pStyle w:val="Prrafodelista"/>
        <w:numPr>
          <w:ilvl w:val="1"/>
          <w:numId w:val="17"/>
        </w:numPr>
        <w:jc w:val="both"/>
        <w:rPr>
          <w:lang w:val="es-ES"/>
        </w:rPr>
      </w:pPr>
      <w:r>
        <w:rPr>
          <w:lang w:val="es-ES"/>
        </w:rPr>
        <w:t>En Desacuerdo</w:t>
      </w:r>
    </w:p>
    <w:p w:rsidR="008C7830" w:rsidRDefault="008C7830" w:rsidP="005F0C3A">
      <w:pPr>
        <w:pStyle w:val="Prrafodelista"/>
        <w:numPr>
          <w:ilvl w:val="1"/>
          <w:numId w:val="17"/>
        </w:numPr>
        <w:jc w:val="both"/>
        <w:rPr>
          <w:lang w:val="es-ES"/>
        </w:rPr>
      </w:pPr>
      <w:r>
        <w:rPr>
          <w:lang w:val="es-ES"/>
        </w:rPr>
        <w:t>Ni de acuerdo ni en desacuerdo</w:t>
      </w:r>
    </w:p>
    <w:p w:rsidR="008C7830" w:rsidRDefault="008C7830" w:rsidP="005F0C3A">
      <w:pPr>
        <w:pStyle w:val="Prrafodelista"/>
        <w:numPr>
          <w:ilvl w:val="1"/>
          <w:numId w:val="17"/>
        </w:numPr>
        <w:jc w:val="both"/>
        <w:rPr>
          <w:lang w:val="es-ES"/>
        </w:rPr>
      </w:pPr>
      <w:r>
        <w:rPr>
          <w:lang w:val="es-ES"/>
        </w:rPr>
        <w:t>De Acuerdo</w:t>
      </w:r>
    </w:p>
    <w:p w:rsidR="008C7830" w:rsidRDefault="008C7830" w:rsidP="005F0C3A">
      <w:pPr>
        <w:pStyle w:val="Prrafodelista"/>
        <w:numPr>
          <w:ilvl w:val="1"/>
          <w:numId w:val="17"/>
        </w:numPr>
        <w:jc w:val="both"/>
        <w:rPr>
          <w:lang w:val="es-ES"/>
        </w:rPr>
      </w:pPr>
      <w:r>
        <w:rPr>
          <w:lang w:val="es-ES"/>
        </w:rPr>
        <w:t>Totalmente de acuerdo</w:t>
      </w:r>
    </w:p>
    <w:p w:rsidR="008C7830" w:rsidRDefault="008C7830" w:rsidP="005F0C3A">
      <w:pPr>
        <w:pStyle w:val="Prrafodelista"/>
        <w:ind w:left="1440"/>
        <w:jc w:val="both"/>
        <w:rPr>
          <w:lang w:val="es-ES"/>
        </w:rPr>
      </w:pPr>
    </w:p>
    <w:p w:rsidR="00E75BFC" w:rsidRDefault="00386541" w:rsidP="005F0C3A">
      <w:pPr>
        <w:pStyle w:val="Prrafodelista"/>
        <w:numPr>
          <w:ilvl w:val="0"/>
          <w:numId w:val="17"/>
        </w:numPr>
        <w:jc w:val="both"/>
        <w:rPr>
          <w:lang w:val="es-ES"/>
        </w:rPr>
      </w:pPr>
      <w:r>
        <w:rPr>
          <w:lang w:val="es-ES"/>
        </w:rPr>
        <w:t>Es fácil aprender a usar el SIRAS</w:t>
      </w:r>
    </w:p>
    <w:p w:rsidR="008C7830" w:rsidRPr="00552117" w:rsidRDefault="008C7830" w:rsidP="005F0C3A">
      <w:pPr>
        <w:pStyle w:val="Prrafodelista"/>
        <w:numPr>
          <w:ilvl w:val="1"/>
          <w:numId w:val="17"/>
        </w:numPr>
        <w:jc w:val="both"/>
        <w:rPr>
          <w:lang w:val="es-ES"/>
        </w:rPr>
      </w:pPr>
      <w:r w:rsidRPr="00552117">
        <w:rPr>
          <w:lang w:val="es-ES"/>
        </w:rPr>
        <w:t>Totalmente en desacuerdo</w:t>
      </w:r>
    </w:p>
    <w:p w:rsidR="008C7830" w:rsidRDefault="008C7830" w:rsidP="005F0C3A">
      <w:pPr>
        <w:pStyle w:val="Prrafodelista"/>
        <w:numPr>
          <w:ilvl w:val="1"/>
          <w:numId w:val="17"/>
        </w:numPr>
        <w:jc w:val="both"/>
        <w:rPr>
          <w:lang w:val="es-ES"/>
        </w:rPr>
      </w:pPr>
      <w:r>
        <w:rPr>
          <w:lang w:val="es-ES"/>
        </w:rPr>
        <w:t>En Desacuerdo</w:t>
      </w:r>
    </w:p>
    <w:p w:rsidR="008C7830" w:rsidRDefault="008C7830" w:rsidP="005F0C3A">
      <w:pPr>
        <w:pStyle w:val="Prrafodelista"/>
        <w:numPr>
          <w:ilvl w:val="1"/>
          <w:numId w:val="17"/>
        </w:numPr>
        <w:jc w:val="both"/>
        <w:rPr>
          <w:lang w:val="es-ES"/>
        </w:rPr>
      </w:pPr>
      <w:r>
        <w:rPr>
          <w:lang w:val="es-ES"/>
        </w:rPr>
        <w:t>Ni de acuerdo ni en desacuerdo</w:t>
      </w:r>
    </w:p>
    <w:p w:rsidR="008C7830" w:rsidRDefault="008C7830" w:rsidP="005F0C3A">
      <w:pPr>
        <w:pStyle w:val="Prrafodelista"/>
        <w:numPr>
          <w:ilvl w:val="1"/>
          <w:numId w:val="17"/>
        </w:numPr>
        <w:jc w:val="both"/>
        <w:rPr>
          <w:lang w:val="es-ES"/>
        </w:rPr>
      </w:pPr>
      <w:r>
        <w:rPr>
          <w:lang w:val="es-ES"/>
        </w:rPr>
        <w:t>De Acuerdo</w:t>
      </w:r>
    </w:p>
    <w:p w:rsidR="008C7830" w:rsidRDefault="008C7830" w:rsidP="005F0C3A">
      <w:pPr>
        <w:pStyle w:val="Prrafodelista"/>
        <w:numPr>
          <w:ilvl w:val="1"/>
          <w:numId w:val="17"/>
        </w:numPr>
        <w:jc w:val="both"/>
        <w:rPr>
          <w:lang w:val="es-ES"/>
        </w:rPr>
      </w:pPr>
      <w:r>
        <w:rPr>
          <w:lang w:val="es-ES"/>
        </w:rPr>
        <w:t>Totalmente de acuerdo</w:t>
      </w:r>
    </w:p>
    <w:p w:rsidR="008C7830" w:rsidRDefault="008C7830" w:rsidP="005F0C3A">
      <w:pPr>
        <w:pStyle w:val="Prrafodelista"/>
        <w:ind w:left="1440"/>
        <w:jc w:val="both"/>
        <w:rPr>
          <w:lang w:val="es-ES"/>
        </w:rPr>
      </w:pPr>
    </w:p>
    <w:p w:rsidR="00C70A98" w:rsidRDefault="00C70A98" w:rsidP="005F0C3A">
      <w:pPr>
        <w:pStyle w:val="Prrafodelista"/>
        <w:numPr>
          <w:ilvl w:val="0"/>
          <w:numId w:val="17"/>
        </w:numPr>
        <w:jc w:val="both"/>
        <w:rPr>
          <w:lang w:val="es-ES"/>
        </w:rPr>
      </w:pPr>
      <w:r>
        <w:rPr>
          <w:lang w:val="es-ES"/>
        </w:rPr>
        <w:t>Imagino que la mayoría de personas aprenderán rápidamente a uti</w:t>
      </w:r>
      <w:r w:rsidR="00386541">
        <w:rPr>
          <w:lang w:val="es-ES"/>
        </w:rPr>
        <w:t>lizar el SIRAS</w:t>
      </w:r>
    </w:p>
    <w:p w:rsidR="008C7830" w:rsidRPr="00552117" w:rsidRDefault="008C7830" w:rsidP="005F0C3A">
      <w:pPr>
        <w:pStyle w:val="Prrafodelista"/>
        <w:numPr>
          <w:ilvl w:val="1"/>
          <w:numId w:val="17"/>
        </w:numPr>
        <w:jc w:val="both"/>
        <w:rPr>
          <w:lang w:val="es-ES"/>
        </w:rPr>
      </w:pPr>
      <w:r w:rsidRPr="00552117">
        <w:rPr>
          <w:lang w:val="es-ES"/>
        </w:rPr>
        <w:t>Totalmente en desacuerdo</w:t>
      </w:r>
    </w:p>
    <w:p w:rsidR="008C7830" w:rsidRDefault="008C7830" w:rsidP="005F0C3A">
      <w:pPr>
        <w:pStyle w:val="Prrafodelista"/>
        <w:numPr>
          <w:ilvl w:val="1"/>
          <w:numId w:val="17"/>
        </w:numPr>
        <w:jc w:val="both"/>
        <w:rPr>
          <w:lang w:val="es-ES"/>
        </w:rPr>
      </w:pPr>
      <w:r>
        <w:rPr>
          <w:lang w:val="es-ES"/>
        </w:rPr>
        <w:t>En Desacuerdo</w:t>
      </w:r>
    </w:p>
    <w:p w:rsidR="008C7830" w:rsidRDefault="008C7830" w:rsidP="005F0C3A">
      <w:pPr>
        <w:pStyle w:val="Prrafodelista"/>
        <w:numPr>
          <w:ilvl w:val="1"/>
          <w:numId w:val="17"/>
        </w:numPr>
        <w:jc w:val="both"/>
        <w:rPr>
          <w:lang w:val="es-ES"/>
        </w:rPr>
      </w:pPr>
      <w:r>
        <w:rPr>
          <w:lang w:val="es-ES"/>
        </w:rPr>
        <w:t>Ni de acuerdo ni en desacuerdo</w:t>
      </w:r>
    </w:p>
    <w:p w:rsidR="008C7830" w:rsidRDefault="008C7830" w:rsidP="005F0C3A">
      <w:pPr>
        <w:pStyle w:val="Prrafodelista"/>
        <w:numPr>
          <w:ilvl w:val="1"/>
          <w:numId w:val="17"/>
        </w:numPr>
        <w:jc w:val="both"/>
        <w:rPr>
          <w:lang w:val="es-ES"/>
        </w:rPr>
      </w:pPr>
      <w:r>
        <w:rPr>
          <w:lang w:val="es-ES"/>
        </w:rPr>
        <w:t>De Acuerdo</w:t>
      </w:r>
    </w:p>
    <w:p w:rsidR="008C7830" w:rsidRDefault="008C7830" w:rsidP="005F0C3A">
      <w:pPr>
        <w:pStyle w:val="Prrafodelista"/>
        <w:numPr>
          <w:ilvl w:val="1"/>
          <w:numId w:val="17"/>
        </w:numPr>
        <w:jc w:val="both"/>
        <w:rPr>
          <w:lang w:val="es-ES"/>
        </w:rPr>
      </w:pPr>
      <w:r>
        <w:rPr>
          <w:lang w:val="es-ES"/>
        </w:rPr>
        <w:t>Totalmente de acuerdo</w:t>
      </w:r>
    </w:p>
    <w:p w:rsidR="008C7830" w:rsidRDefault="008C7830" w:rsidP="005F0C3A">
      <w:pPr>
        <w:pStyle w:val="Prrafodelista"/>
        <w:ind w:left="1440"/>
        <w:jc w:val="both"/>
        <w:rPr>
          <w:lang w:val="es-ES"/>
        </w:rPr>
      </w:pPr>
    </w:p>
    <w:p w:rsidR="00C70A98" w:rsidRDefault="002D30D6" w:rsidP="005F0C3A">
      <w:pPr>
        <w:pStyle w:val="Prrafodelista"/>
        <w:numPr>
          <w:ilvl w:val="0"/>
          <w:numId w:val="17"/>
        </w:numPr>
        <w:jc w:val="both"/>
        <w:rPr>
          <w:lang w:val="es-ES"/>
        </w:rPr>
      </w:pPr>
      <w:r>
        <w:rPr>
          <w:lang w:val="es-ES"/>
        </w:rPr>
        <w:t>No n</w:t>
      </w:r>
      <w:r w:rsidR="00C70A98">
        <w:rPr>
          <w:lang w:val="es-ES"/>
        </w:rPr>
        <w:t xml:space="preserve">ecesito aprender muchas cosas antes de poder utilizar el </w:t>
      </w:r>
      <w:r w:rsidR="00386541">
        <w:rPr>
          <w:lang w:val="es-ES"/>
        </w:rPr>
        <w:t>SIRAS</w:t>
      </w:r>
    </w:p>
    <w:p w:rsidR="008C7830" w:rsidRPr="00552117" w:rsidRDefault="008C7830" w:rsidP="005F0C3A">
      <w:pPr>
        <w:pStyle w:val="Prrafodelista"/>
        <w:numPr>
          <w:ilvl w:val="1"/>
          <w:numId w:val="17"/>
        </w:numPr>
        <w:jc w:val="both"/>
        <w:rPr>
          <w:lang w:val="es-ES"/>
        </w:rPr>
      </w:pPr>
      <w:r w:rsidRPr="00552117">
        <w:rPr>
          <w:lang w:val="es-ES"/>
        </w:rPr>
        <w:t>Totalmente en desacuerdo</w:t>
      </w:r>
    </w:p>
    <w:p w:rsidR="008C7830" w:rsidRDefault="008C7830" w:rsidP="005F0C3A">
      <w:pPr>
        <w:pStyle w:val="Prrafodelista"/>
        <w:numPr>
          <w:ilvl w:val="1"/>
          <w:numId w:val="17"/>
        </w:numPr>
        <w:jc w:val="both"/>
        <w:rPr>
          <w:lang w:val="es-ES"/>
        </w:rPr>
      </w:pPr>
      <w:r>
        <w:rPr>
          <w:lang w:val="es-ES"/>
        </w:rPr>
        <w:t>En Desacuerdo</w:t>
      </w:r>
    </w:p>
    <w:p w:rsidR="008C7830" w:rsidRDefault="008C7830" w:rsidP="005F0C3A">
      <w:pPr>
        <w:pStyle w:val="Prrafodelista"/>
        <w:numPr>
          <w:ilvl w:val="1"/>
          <w:numId w:val="17"/>
        </w:numPr>
        <w:jc w:val="both"/>
        <w:rPr>
          <w:lang w:val="es-ES"/>
        </w:rPr>
      </w:pPr>
      <w:r>
        <w:rPr>
          <w:lang w:val="es-ES"/>
        </w:rPr>
        <w:t>Ni de acuerdo ni en desacuerdo</w:t>
      </w:r>
    </w:p>
    <w:p w:rsidR="008C7830" w:rsidRDefault="008C7830" w:rsidP="005F0C3A">
      <w:pPr>
        <w:pStyle w:val="Prrafodelista"/>
        <w:numPr>
          <w:ilvl w:val="1"/>
          <w:numId w:val="17"/>
        </w:numPr>
        <w:jc w:val="both"/>
        <w:rPr>
          <w:lang w:val="es-ES"/>
        </w:rPr>
      </w:pPr>
      <w:r>
        <w:rPr>
          <w:lang w:val="es-ES"/>
        </w:rPr>
        <w:t>De Acuerdo</w:t>
      </w:r>
    </w:p>
    <w:p w:rsidR="008C7830" w:rsidRDefault="008C7830" w:rsidP="005F0C3A">
      <w:pPr>
        <w:pStyle w:val="Prrafodelista"/>
        <w:numPr>
          <w:ilvl w:val="1"/>
          <w:numId w:val="17"/>
        </w:numPr>
        <w:jc w:val="both"/>
        <w:rPr>
          <w:lang w:val="es-ES"/>
        </w:rPr>
      </w:pPr>
      <w:r>
        <w:rPr>
          <w:lang w:val="es-ES"/>
        </w:rPr>
        <w:t>Totalmente de acuerdo</w:t>
      </w:r>
    </w:p>
    <w:p w:rsidR="008C7830" w:rsidRPr="002D30D6" w:rsidRDefault="008C7830" w:rsidP="005F0C3A">
      <w:pPr>
        <w:jc w:val="both"/>
        <w:rPr>
          <w:lang w:val="es-ES"/>
        </w:rPr>
      </w:pPr>
    </w:p>
    <w:p w:rsidR="00C70A98" w:rsidRDefault="002D30D6" w:rsidP="005F0C3A">
      <w:pPr>
        <w:pStyle w:val="Prrafodelista"/>
        <w:numPr>
          <w:ilvl w:val="0"/>
          <w:numId w:val="17"/>
        </w:numPr>
        <w:jc w:val="both"/>
        <w:rPr>
          <w:lang w:val="es-ES"/>
        </w:rPr>
      </w:pPr>
      <w:r>
        <w:rPr>
          <w:lang w:val="es-ES"/>
        </w:rPr>
        <w:t>Dudo</w:t>
      </w:r>
      <w:r w:rsidR="00C70A98" w:rsidRPr="00ED56F0">
        <w:rPr>
          <w:lang w:val="es-ES"/>
        </w:rPr>
        <w:t xml:space="preserve"> que necesitaría el apoyo de personal téc</w:t>
      </w:r>
      <w:r w:rsidR="00386541">
        <w:rPr>
          <w:lang w:val="es-ES"/>
        </w:rPr>
        <w:t>nico para poder utilizar el SIRAS</w:t>
      </w:r>
    </w:p>
    <w:p w:rsidR="002D30D6" w:rsidRPr="00552117" w:rsidRDefault="002D30D6" w:rsidP="005F0C3A">
      <w:pPr>
        <w:pStyle w:val="Prrafodelista"/>
        <w:numPr>
          <w:ilvl w:val="1"/>
          <w:numId w:val="17"/>
        </w:numPr>
        <w:jc w:val="both"/>
        <w:rPr>
          <w:lang w:val="es-ES"/>
        </w:rPr>
      </w:pPr>
      <w:r w:rsidRPr="00552117">
        <w:rPr>
          <w:lang w:val="es-ES"/>
        </w:rPr>
        <w:t>Totalmente en desacuerdo</w:t>
      </w:r>
    </w:p>
    <w:p w:rsidR="002D30D6" w:rsidRDefault="002D30D6" w:rsidP="005F0C3A">
      <w:pPr>
        <w:pStyle w:val="Prrafodelista"/>
        <w:numPr>
          <w:ilvl w:val="1"/>
          <w:numId w:val="17"/>
        </w:numPr>
        <w:jc w:val="both"/>
        <w:rPr>
          <w:lang w:val="es-ES"/>
        </w:rPr>
      </w:pPr>
      <w:r>
        <w:rPr>
          <w:lang w:val="es-ES"/>
        </w:rPr>
        <w:t>En Desacuerdo</w:t>
      </w:r>
    </w:p>
    <w:p w:rsidR="002D30D6" w:rsidRDefault="002D30D6" w:rsidP="005F0C3A">
      <w:pPr>
        <w:pStyle w:val="Prrafodelista"/>
        <w:numPr>
          <w:ilvl w:val="1"/>
          <w:numId w:val="17"/>
        </w:numPr>
        <w:jc w:val="both"/>
        <w:rPr>
          <w:lang w:val="es-ES"/>
        </w:rPr>
      </w:pPr>
      <w:r>
        <w:rPr>
          <w:lang w:val="es-ES"/>
        </w:rPr>
        <w:t>Ni de acuerdo ni en desacuerdo</w:t>
      </w:r>
    </w:p>
    <w:p w:rsidR="002D30D6" w:rsidRDefault="002D30D6" w:rsidP="005F0C3A">
      <w:pPr>
        <w:pStyle w:val="Prrafodelista"/>
        <w:numPr>
          <w:ilvl w:val="1"/>
          <w:numId w:val="17"/>
        </w:numPr>
        <w:jc w:val="both"/>
        <w:rPr>
          <w:lang w:val="es-ES"/>
        </w:rPr>
      </w:pPr>
      <w:r>
        <w:rPr>
          <w:lang w:val="es-ES"/>
        </w:rPr>
        <w:t>De Acuerdo</w:t>
      </w:r>
    </w:p>
    <w:p w:rsidR="002D30D6" w:rsidRDefault="002D30D6" w:rsidP="005F0C3A">
      <w:pPr>
        <w:pStyle w:val="Prrafodelista"/>
        <w:numPr>
          <w:ilvl w:val="1"/>
          <w:numId w:val="17"/>
        </w:numPr>
        <w:jc w:val="both"/>
        <w:rPr>
          <w:lang w:val="es-ES"/>
        </w:rPr>
      </w:pPr>
      <w:r>
        <w:rPr>
          <w:lang w:val="es-ES"/>
        </w:rPr>
        <w:t>Totalmente de acuerdo</w:t>
      </w:r>
    </w:p>
    <w:p w:rsidR="002D30D6" w:rsidRPr="00ED56F0" w:rsidRDefault="002D30D6" w:rsidP="005F0C3A">
      <w:pPr>
        <w:pStyle w:val="Prrafodelista"/>
        <w:ind w:left="1440"/>
        <w:jc w:val="both"/>
        <w:rPr>
          <w:lang w:val="es-ES"/>
        </w:rPr>
      </w:pPr>
    </w:p>
    <w:p w:rsidR="00935393" w:rsidRDefault="00935393" w:rsidP="005F0C3A">
      <w:pPr>
        <w:jc w:val="both"/>
        <w:rPr>
          <w:b/>
          <w:lang w:val="es-ES"/>
        </w:rPr>
      </w:pPr>
      <w:r w:rsidRPr="00CE22C1">
        <w:rPr>
          <w:b/>
          <w:lang w:val="es-ES"/>
        </w:rPr>
        <w:t>Satisfacción</w:t>
      </w:r>
      <w:r w:rsidR="000973A1" w:rsidRPr="00CE22C1">
        <w:rPr>
          <w:b/>
          <w:lang w:val="es-ES"/>
        </w:rPr>
        <w:t xml:space="preserve"> e Intención de Uso</w:t>
      </w:r>
    </w:p>
    <w:p w:rsidR="00CE22C1" w:rsidRDefault="00CE22C1" w:rsidP="005F0C3A">
      <w:pPr>
        <w:jc w:val="both"/>
        <w:rPr>
          <w:b/>
          <w:lang w:val="es-ES"/>
        </w:rPr>
      </w:pPr>
    </w:p>
    <w:p w:rsidR="00CE22C1" w:rsidRDefault="00CE22C1" w:rsidP="005F0C3A">
      <w:pPr>
        <w:jc w:val="both"/>
        <w:rPr>
          <w:lang w:val="es-ES"/>
        </w:rPr>
      </w:pPr>
      <w:r>
        <w:rPr>
          <w:lang w:val="es-ES"/>
        </w:rPr>
        <w:t>Todas las preguntas de esta sección se refieren a la satisfac</w:t>
      </w:r>
      <w:r w:rsidR="00386541">
        <w:rPr>
          <w:lang w:val="es-ES"/>
        </w:rPr>
        <w:t>ción e intención de uso del SIRAS</w:t>
      </w:r>
      <w:r>
        <w:rPr>
          <w:lang w:val="es-ES"/>
        </w:rPr>
        <w:t xml:space="preserve"> (Sistema</w:t>
      </w:r>
      <w:r w:rsidR="00386541">
        <w:rPr>
          <w:lang w:val="es-ES"/>
        </w:rPr>
        <w:t xml:space="preserve"> para Reclamos en Atención de Salud</w:t>
      </w:r>
      <w:r>
        <w:rPr>
          <w:lang w:val="es-ES"/>
        </w:rPr>
        <w:t>)</w:t>
      </w:r>
    </w:p>
    <w:p w:rsidR="00935393" w:rsidRDefault="00935393" w:rsidP="005F0C3A">
      <w:pPr>
        <w:jc w:val="both"/>
        <w:rPr>
          <w:lang w:val="es-ES"/>
        </w:rPr>
      </w:pPr>
    </w:p>
    <w:p w:rsidR="00935393" w:rsidRDefault="00935393" w:rsidP="005F0C3A">
      <w:pPr>
        <w:pStyle w:val="Prrafodelista"/>
        <w:numPr>
          <w:ilvl w:val="0"/>
          <w:numId w:val="17"/>
        </w:numPr>
        <w:jc w:val="both"/>
        <w:rPr>
          <w:lang w:val="es-ES"/>
        </w:rPr>
      </w:pPr>
      <w:r>
        <w:rPr>
          <w:lang w:val="es-ES"/>
        </w:rPr>
        <w:t>M</w:t>
      </w:r>
      <w:r w:rsidR="00594D9B">
        <w:rPr>
          <w:lang w:val="es-ES"/>
        </w:rPr>
        <w:t>e encuentro sa</w:t>
      </w:r>
      <w:r>
        <w:rPr>
          <w:lang w:val="es-ES"/>
        </w:rPr>
        <w:t>ti</w:t>
      </w:r>
      <w:r w:rsidR="00594D9B">
        <w:rPr>
          <w:lang w:val="es-ES"/>
        </w:rPr>
        <w:t>s</w:t>
      </w:r>
      <w:r w:rsidR="00386541">
        <w:rPr>
          <w:lang w:val="es-ES"/>
        </w:rPr>
        <w:t>fecho/a con el SIRAS</w:t>
      </w:r>
    </w:p>
    <w:p w:rsidR="002D30D6" w:rsidRPr="00552117" w:rsidRDefault="002D30D6" w:rsidP="005F0C3A">
      <w:pPr>
        <w:pStyle w:val="Prrafodelista"/>
        <w:numPr>
          <w:ilvl w:val="1"/>
          <w:numId w:val="17"/>
        </w:numPr>
        <w:jc w:val="both"/>
        <w:rPr>
          <w:lang w:val="es-ES"/>
        </w:rPr>
      </w:pPr>
      <w:r w:rsidRPr="00552117">
        <w:rPr>
          <w:lang w:val="es-ES"/>
        </w:rPr>
        <w:t>Totalmente en desacuerdo</w:t>
      </w:r>
    </w:p>
    <w:p w:rsidR="002D30D6" w:rsidRDefault="002D30D6" w:rsidP="005F0C3A">
      <w:pPr>
        <w:pStyle w:val="Prrafodelista"/>
        <w:numPr>
          <w:ilvl w:val="1"/>
          <w:numId w:val="17"/>
        </w:numPr>
        <w:jc w:val="both"/>
        <w:rPr>
          <w:lang w:val="es-ES"/>
        </w:rPr>
      </w:pPr>
      <w:r>
        <w:rPr>
          <w:lang w:val="es-ES"/>
        </w:rPr>
        <w:t>En Desacuerdo</w:t>
      </w:r>
    </w:p>
    <w:p w:rsidR="002D30D6" w:rsidRDefault="002D30D6" w:rsidP="005F0C3A">
      <w:pPr>
        <w:pStyle w:val="Prrafodelista"/>
        <w:numPr>
          <w:ilvl w:val="1"/>
          <w:numId w:val="17"/>
        </w:numPr>
        <w:jc w:val="both"/>
        <w:rPr>
          <w:lang w:val="es-ES"/>
        </w:rPr>
      </w:pPr>
      <w:r>
        <w:rPr>
          <w:lang w:val="es-ES"/>
        </w:rPr>
        <w:t>Ni de acuerdo ni en desacuerdo</w:t>
      </w:r>
    </w:p>
    <w:p w:rsidR="002D30D6" w:rsidRDefault="002D30D6" w:rsidP="005F0C3A">
      <w:pPr>
        <w:pStyle w:val="Prrafodelista"/>
        <w:numPr>
          <w:ilvl w:val="1"/>
          <w:numId w:val="17"/>
        </w:numPr>
        <w:jc w:val="both"/>
        <w:rPr>
          <w:lang w:val="es-ES"/>
        </w:rPr>
      </w:pPr>
      <w:r>
        <w:rPr>
          <w:lang w:val="es-ES"/>
        </w:rPr>
        <w:lastRenderedPageBreak/>
        <w:t>De Acuerdo</w:t>
      </w:r>
    </w:p>
    <w:p w:rsidR="002D30D6" w:rsidRDefault="002D30D6" w:rsidP="005F0C3A">
      <w:pPr>
        <w:pStyle w:val="Prrafodelista"/>
        <w:numPr>
          <w:ilvl w:val="1"/>
          <w:numId w:val="17"/>
        </w:numPr>
        <w:jc w:val="both"/>
        <w:rPr>
          <w:lang w:val="es-ES"/>
        </w:rPr>
      </w:pPr>
      <w:r>
        <w:rPr>
          <w:lang w:val="es-ES"/>
        </w:rPr>
        <w:t>Totalmente de acuerdo</w:t>
      </w:r>
    </w:p>
    <w:p w:rsidR="002D30D6" w:rsidRDefault="002D30D6" w:rsidP="005F0C3A">
      <w:pPr>
        <w:pStyle w:val="Prrafodelista"/>
        <w:ind w:left="1440"/>
        <w:jc w:val="both"/>
        <w:rPr>
          <w:lang w:val="es-ES"/>
        </w:rPr>
      </w:pPr>
    </w:p>
    <w:p w:rsidR="00935393" w:rsidRDefault="00594D9B" w:rsidP="005F0C3A">
      <w:pPr>
        <w:pStyle w:val="Prrafodelista"/>
        <w:numPr>
          <w:ilvl w:val="0"/>
          <w:numId w:val="17"/>
        </w:numPr>
        <w:jc w:val="both"/>
        <w:rPr>
          <w:lang w:val="es-ES"/>
        </w:rPr>
      </w:pPr>
      <w:r>
        <w:rPr>
          <w:lang w:val="es-ES"/>
        </w:rPr>
        <w:t>Recomendaría</w:t>
      </w:r>
      <w:r w:rsidR="00386541">
        <w:rPr>
          <w:lang w:val="es-ES"/>
        </w:rPr>
        <w:t xml:space="preserve"> el uso del SIRAS</w:t>
      </w:r>
      <w:r w:rsidR="00935393">
        <w:rPr>
          <w:lang w:val="es-ES"/>
        </w:rPr>
        <w:t xml:space="preserve"> a</w:t>
      </w:r>
      <w:r w:rsidR="00E75BFC">
        <w:rPr>
          <w:lang w:val="es-ES"/>
        </w:rPr>
        <w:t xml:space="preserve"> mis</w:t>
      </w:r>
      <w:r w:rsidR="00935393">
        <w:rPr>
          <w:lang w:val="es-ES"/>
        </w:rPr>
        <w:t xml:space="preserve"> colegas</w:t>
      </w:r>
    </w:p>
    <w:p w:rsidR="002D30D6" w:rsidRPr="00552117" w:rsidRDefault="002D30D6" w:rsidP="005F0C3A">
      <w:pPr>
        <w:pStyle w:val="Prrafodelista"/>
        <w:numPr>
          <w:ilvl w:val="1"/>
          <w:numId w:val="17"/>
        </w:numPr>
        <w:jc w:val="both"/>
        <w:rPr>
          <w:lang w:val="es-ES"/>
        </w:rPr>
      </w:pPr>
      <w:r w:rsidRPr="00552117">
        <w:rPr>
          <w:lang w:val="es-ES"/>
        </w:rPr>
        <w:t>Totalmente en desacuerdo</w:t>
      </w:r>
    </w:p>
    <w:p w:rsidR="002D30D6" w:rsidRDefault="002D30D6" w:rsidP="005F0C3A">
      <w:pPr>
        <w:pStyle w:val="Prrafodelista"/>
        <w:numPr>
          <w:ilvl w:val="1"/>
          <w:numId w:val="17"/>
        </w:numPr>
        <w:jc w:val="both"/>
        <w:rPr>
          <w:lang w:val="es-ES"/>
        </w:rPr>
      </w:pPr>
      <w:r>
        <w:rPr>
          <w:lang w:val="es-ES"/>
        </w:rPr>
        <w:t>En Desacuerdo</w:t>
      </w:r>
    </w:p>
    <w:p w:rsidR="002D30D6" w:rsidRDefault="002D30D6" w:rsidP="005F0C3A">
      <w:pPr>
        <w:pStyle w:val="Prrafodelista"/>
        <w:numPr>
          <w:ilvl w:val="1"/>
          <w:numId w:val="17"/>
        </w:numPr>
        <w:jc w:val="both"/>
        <w:rPr>
          <w:lang w:val="es-ES"/>
        </w:rPr>
      </w:pPr>
      <w:r>
        <w:rPr>
          <w:lang w:val="es-ES"/>
        </w:rPr>
        <w:t>Ni de acuerdo ni en desacuerdo</w:t>
      </w:r>
    </w:p>
    <w:p w:rsidR="002D30D6" w:rsidRDefault="002D30D6" w:rsidP="005F0C3A">
      <w:pPr>
        <w:pStyle w:val="Prrafodelista"/>
        <w:numPr>
          <w:ilvl w:val="1"/>
          <w:numId w:val="17"/>
        </w:numPr>
        <w:jc w:val="both"/>
        <w:rPr>
          <w:lang w:val="es-ES"/>
        </w:rPr>
      </w:pPr>
      <w:r>
        <w:rPr>
          <w:lang w:val="es-ES"/>
        </w:rPr>
        <w:t>De Acuerdo</w:t>
      </w:r>
    </w:p>
    <w:p w:rsidR="002D30D6" w:rsidRDefault="002D30D6" w:rsidP="005F0C3A">
      <w:pPr>
        <w:pStyle w:val="Prrafodelista"/>
        <w:numPr>
          <w:ilvl w:val="1"/>
          <w:numId w:val="17"/>
        </w:numPr>
        <w:jc w:val="both"/>
        <w:rPr>
          <w:lang w:val="es-ES"/>
        </w:rPr>
      </w:pPr>
      <w:r>
        <w:rPr>
          <w:lang w:val="es-ES"/>
        </w:rPr>
        <w:t>Totalmente de acuerdo</w:t>
      </w:r>
    </w:p>
    <w:p w:rsidR="002D30D6" w:rsidRDefault="002D30D6" w:rsidP="005F0C3A">
      <w:pPr>
        <w:pStyle w:val="Prrafodelista"/>
        <w:ind w:left="1440"/>
        <w:jc w:val="both"/>
        <w:rPr>
          <w:lang w:val="es-ES"/>
        </w:rPr>
      </w:pPr>
    </w:p>
    <w:p w:rsidR="00935393" w:rsidRDefault="00386541" w:rsidP="005F0C3A">
      <w:pPr>
        <w:pStyle w:val="Prrafodelista"/>
        <w:numPr>
          <w:ilvl w:val="0"/>
          <w:numId w:val="17"/>
        </w:numPr>
        <w:jc w:val="both"/>
        <w:rPr>
          <w:lang w:val="es-ES"/>
        </w:rPr>
      </w:pPr>
      <w:r>
        <w:rPr>
          <w:lang w:val="es-ES"/>
        </w:rPr>
        <w:t>El SIRAS</w:t>
      </w:r>
      <w:r w:rsidR="00935393">
        <w:rPr>
          <w:lang w:val="es-ES"/>
        </w:rPr>
        <w:t xml:space="preserve"> funciona de la manera que quiero que funcione</w:t>
      </w:r>
    </w:p>
    <w:p w:rsidR="002D30D6" w:rsidRPr="00552117" w:rsidRDefault="002D30D6" w:rsidP="005F0C3A">
      <w:pPr>
        <w:pStyle w:val="Prrafodelista"/>
        <w:numPr>
          <w:ilvl w:val="1"/>
          <w:numId w:val="17"/>
        </w:numPr>
        <w:jc w:val="both"/>
        <w:rPr>
          <w:lang w:val="es-ES"/>
        </w:rPr>
      </w:pPr>
      <w:r w:rsidRPr="00552117">
        <w:rPr>
          <w:lang w:val="es-ES"/>
        </w:rPr>
        <w:t>Totalmente en desacuerdo</w:t>
      </w:r>
    </w:p>
    <w:p w:rsidR="002D30D6" w:rsidRDefault="002D30D6" w:rsidP="005F0C3A">
      <w:pPr>
        <w:pStyle w:val="Prrafodelista"/>
        <w:numPr>
          <w:ilvl w:val="1"/>
          <w:numId w:val="17"/>
        </w:numPr>
        <w:jc w:val="both"/>
        <w:rPr>
          <w:lang w:val="es-ES"/>
        </w:rPr>
      </w:pPr>
      <w:r>
        <w:rPr>
          <w:lang w:val="es-ES"/>
        </w:rPr>
        <w:t>En Desacuerdo</w:t>
      </w:r>
    </w:p>
    <w:p w:rsidR="002D30D6" w:rsidRDefault="002D30D6" w:rsidP="005F0C3A">
      <w:pPr>
        <w:pStyle w:val="Prrafodelista"/>
        <w:numPr>
          <w:ilvl w:val="1"/>
          <w:numId w:val="17"/>
        </w:numPr>
        <w:jc w:val="both"/>
        <w:rPr>
          <w:lang w:val="es-ES"/>
        </w:rPr>
      </w:pPr>
      <w:r>
        <w:rPr>
          <w:lang w:val="es-ES"/>
        </w:rPr>
        <w:t>Ni de acuerdo ni en desacuerdo</w:t>
      </w:r>
    </w:p>
    <w:p w:rsidR="002D30D6" w:rsidRDefault="002D30D6" w:rsidP="005F0C3A">
      <w:pPr>
        <w:pStyle w:val="Prrafodelista"/>
        <w:numPr>
          <w:ilvl w:val="1"/>
          <w:numId w:val="17"/>
        </w:numPr>
        <w:jc w:val="both"/>
        <w:rPr>
          <w:lang w:val="es-ES"/>
        </w:rPr>
      </w:pPr>
      <w:r>
        <w:rPr>
          <w:lang w:val="es-ES"/>
        </w:rPr>
        <w:t>De Acuerdo</w:t>
      </w:r>
    </w:p>
    <w:p w:rsidR="002D30D6" w:rsidRDefault="002D30D6" w:rsidP="005F0C3A">
      <w:pPr>
        <w:pStyle w:val="Prrafodelista"/>
        <w:numPr>
          <w:ilvl w:val="1"/>
          <w:numId w:val="17"/>
        </w:numPr>
        <w:jc w:val="both"/>
        <w:rPr>
          <w:lang w:val="es-ES"/>
        </w:rPr>
      </w:pPr>
      <w:r>
        <w:rPr>
          <w:lang w:val="es-ES"/>
        </w:rPr>
        <w:t>Totalmente de acuerdo</w:t>
      </w:r>
    </w:p>
    <w:p w:rsidR="002D30D6" w:rsidRDefault="002D30D6" w:rsidP="005F0C3A">
      <w:pPr>
        <w:pStyle w:val="Prrafodelista"/>
        <w:ind w:left="1440"/>
        <w:jc w:val="both"/>
        <w:rPr>
          <w:lang w:val="es-ES"/>
        </w:rPr>
      </w:pPr>
    </w:p>
    <w:p w:rsidR="00C70A98" w:rsidRDefault="00C70A98" w:rsidP="005F0C3A">
      <w:pPr>
        <w:pStyle w:val="Prrafodelista"/>
        <w:numPr>
          <w:ilvl w:val="0"/>
          <w:numId w:val="17"/>
        </w:numPr>
        <w:jc w:val="both"/>
        <w:rPr>
          <w:lang w:val="es-ES"/>
        </w:rPr>
      </w:pPr>
      <w:r w:rsidRPr="00784182">
        <w:rPr>
          <w:lang w:val="es-ES"/>
        </w:rPr>
        <w:t xml:space="preserve">Creo </w:t>
      </w:r>
      <w:r w:rsidR="00386541">
        <w:rPr>
          <w:lang w:val="es-ES"/>
        </w:rPr>
        <w:t>que me gustaría utilizar el SIRAS</w:t>
      </w:r>
      <w:r w:rsidRPr="00784182">
        <w:rPr>
          <w:lang w:val="es-ES"/>
        </w:rPr>
        <w:t xml:space="preserve"> de forma frecuente</w:t>
      </w:r>
    </w:p>
    <w:p w:rsidR="002D30D6" w:rsidRPr="00552117" w:rsidRDefault="002D30D6" w:rsidP="005F0C3A">
      <w:pPr>
        <w:pStyle w:val="Prrafodelista"/>
        <w:numPr>
          <w:ilvl w:val="1"/>
          <w:numId w:val="17"/>
        </w:numPr>
        <w:jc w:val="both"/>
        <w:rPr>
          <w:lang w:val="es-ES"/>
        </w:rPr>
      </w:pPr>
      <w:r w:rsidRPr="00552117">
        <w:rPr>
          <w:lang w:val="es-ES"/>
        </w:rPr>
        <w:t>Totalmente en desacuerdo</w:t>
      </w:r>
    </w:p>
    <w:p w:rsidR="002D30D6" w:rsidRDefault="002D30D6" w:rsidP="005F0C3A">
      <w:pPr>
        <w:pStyle w:val="Prrafodelista"/>
        <w:numPr>
          <w:ilvl w:val="1"/>
          <w:numId w:val="17"/>
        </w:numPr>
        <w:jc w:val="both"/>
        <w:rPr>
          <w:lang w:val="es-ES"/>
        </w:rPr>
      </w:pPr>
      <w:r>
        <w:rPr>
          <w:lang w:val="es-ES"/>
        </w:rPr>
        <w:t>En Desacuerdo</w:t>
      </w:r>
    </w:p>
    <w:p w:rsidR="002D30D6" w:rsidRDefault="002D30D6" w:rsidP="005F0C3A">
      <w:pPr>
        <w:pStyle w:val="Prrafodelista"/>
        <w:numPr>
          <w:ilvl w:val="1"/>
          <w:numId w:val="17"/>
        </w:numPr>
        <w:jc w:val="both"/>
        <w:rPr>
          <w:lang w:val="es-ES"/>
        </w:rPr>
      </w:pPr>
      <w:r>
        <w:rPr>
          <w:lang w:val="es-ES"/>
        </w:rPr>
        <w:t>Ni de acuerdo ni en desacuerdo</w:t>
      </w:r>
    </w:p>
    <w:p w:rsidR="002D30D6" w:rsidRDefault="002D30D6" w:rsidP="005F0C3A">
      <w:pPr>
        <w:pStyle w:val="Prrafodelista"/>
        <w:numPr>
          <w:ilvl w:val="1"/>
          <w:numId w:val="17"/>
        </w:numPr>
        <w:jc w:val="both"/>
        <w:rPr>
          <w:lang w:val="es-ES"/>
        </w:rPr>
      </w:pPr>
      <w:r>
        <w:rPr>
          <w:lang w:val="es-ES"/>
        </w:rPr>
        <w:t>De Acuerdo</w:t>
      </w:r>
    </w:p>
    <w:p w:rsidR="002D30D6" w:rsidRDefault="002D30D6" w:rsidP="005F0C3A">
      <w:pPr>
        <w:pStyle w:val="Prrafodelista"/>
        <w:numPr>
          <w:ilvl w:val="1"/>
          <w:numId w:val="17"/>
        </w:numPr>
        <w:jc w:val="both"/>
        <w:rPr>
          <w:lang w:val="es-ES"/>
        </w:rPr>
      </w:pPr>
      <w:r>
        <w:rPr>
          <w:lang w:val="es-ES"/>
        </w:rPr>
        <w:t>Totalmente de acuerdo</w:t>
      </w:r>
    </w:p>
    <w:p w:rsidR="002D30D6" w:rsidRPr="00784182" w:rsidRDefault="002D30D6" w:rsidP="005F0C3A">
      <w:pPr>
        <w:pStyle w:val="Prrafodelista"/>
        <w:ind w:left="1440"/>
        <w:jc w:val="both"/>
        <w:rPr>
          <w:lang w:val="es-ES"/>
        </w:rPr>
      </w:pPr>
    </w:p>
    <w:p w:rsidR="00C70A98" w:rsidRDefault="00C70A98" w:rsidP="005F0C3A">
      <w:pPr>
        <w:pStyle w:val="Prrafodelista"/>
        <w:numPr>
          <w:ilvl w:val="0"/>
          <w:numId w:val="17"/>
        </w:numPr>
        <w:jc w:val="both"/>
        <w:rPr>
          <w:lang w:val="es-ES"/>
        </w:rPr>
      </w:pPr>
      <w:r>
        <w:rPr>
          <w:lang w:val="es-ES"/>
        </w:rPr>
        <w:t>Me sie</w:t>
      </w:r>
      <w:r w:rsidR="00386541">
        <w:rPr>
          <w:lang w:val="es-ES"/>
        </w:rPr>
        <w:t>nto confiado de utilizar el SIRAS</w:t>
      </w:r>
    </w:p>
    <w:p w:rsidR="002D30D6" w:rsidRPr="00552117" w:rsidRDefault="002D30D6" w:rsidP="005F0C3A">
      <w:pPr>
        <w:pStyle w:val="Prrafodelista"/>
        <w:numPr>
          <w:ilvl w:val="1"/>
          <w:numId w:val="17"/>
        </w:numPr>
        <w:jc w:val="both"/>
        <w:rPr>
          <w:lang w:val="es-ES"/>
        </w:rPr>
      </w:pPr>
      <w:r w:rsidRPr="00552117">
        <w:rPr>
          <w:lang w:val="es-ES"/>
        </w:rPr>
        <w:t>Totalmente en desacuerdo</w:t>
      </w:r>
    </w:p>
    <w:p w:rsidR="002D30D6" w:rsidRDefault="002D30D6" w:rsidP="005F0C3A">
      <w:pPr>
        <w:pStyle w:val="Prrafodelista"/>
        <w:numPr>
          <w:ilvl w:val="1"/>
          <w:numId w:val="17"/>
        </w:numPr>
        <w:jc w:val="both"/>
        <w:rPr>
          <w:lang w:val="es-ES"/>
        </w:rPr>
      </w:pPr>
      <w:r>
        <w:rPr>
          <w:lang w:val="es-ES"/>
        </w:rPr>
        <w:t>En Desacuerdo</w:t>
      </w:r>
    </w:p>
    <w:p w:rsidR="002D30D6" w:rsidRDefault="002D30D6" w:rsidP="005F0C3A">
      <w:pPr>
        <w:pStyle w:val="Prrafodelista"/>
        <w:numPr>
          <w:ilvl w:val="1"/>
          <w:numId w:val="17"/>
        </w:numPr>
        <w:jc w:val="both"/>
        <w:rPr>
          <w:lang w:val="es-ES"/>
        </w:rPr>
      </w:pPr>
      <w:r>
        <w:rPr>
          <w:lang w:val="es-ES"/>
        </w:rPr>
        <w:t>Ni de acuerdo ni en desacuerdo</w:t>
      </w:r>
    </w:p>
    <w:p w:rsidR="002D30D6" w:rsidRDefault="002D30D6" w:rsidP="005F0C3A">
      <w:pPr>
        <w:pStyle w:val="Prrafodelista"/>
        <w:numPr>
          <w:ilvl w:val="1"/>
          <w:numId w:val="17"/>
        </w:numPr>
        <w:jc w:val="both"/>
        <w:rPr>
          <w:lang w:val="es-ES"/>
        </w:rPr>
      </w:pPr>
      <w:r>
        <w:rPr>
          <w:lang w:val="es-ES"/>
        </w:rPr>
        <w:t>De Acuerdo</w:t>
      </w:r>
    </w:p>
    <w:p w:rsidR="002D30D6" w:rsidRDefault="002D30D6" w:rsidP="005F0C3A">
      <w:pPr>
        <w:pStyle w:val="Prrafodelista"/>
        <w:numPr>
          <w:ilvl w:val="1"/>
          <w:numId w:val="17"/>
        </w:numPr>
        <w:jc w:val="both"/>
        <w:rPr>
          <w:lang w:val="es-ES"/>
        </w:rPr>
      </w:pPr>
      <w:r>
        <w:rPr>
          <w:lang w:val="es-ES"/>
        </w:rPr>
        <w:t>Totalmente de acuerdo</w:t>
      </w:r>
    </w:p>
    <w:p w:rsidR="00CB52ED" w:rsidRDefault="00CB52ED" w:rsidP="005F0C3A">
      <w:pPr>
        <w:jc w:val="both"/>
        <w:rPr>
          <w:lang w:val="es-ES"/>
        </w:rPr>
      </w:pPr>
    </w:p>
    <w:p w:rsidR="00CB52ED" w:rsidRDefault="00CB52ED" w:rsidP="005F0C3A">
      <w:pPr>
        <w:jc w:val="both"/>
        <w:rPr>
          <w:lang w:val="es-ES"/>
        </w:rPr>
      </w:pPr>
    </w:p>
    <w:p w:rsidR="00CB52ED" w:rsidRDefault="00CB52ED" w:rsidP="005F0C3A">
      <w:pPr>
        <w:jc w:val="both"/>
        <w:rPr>
          <w:lang w:val="es-ES"/>
        </w:rPr>
      </w:pPr>
    </w:p>
    <w:p w:rsidR="00CB52ED" w:rsidRDefault="00CB52ED" w:rsidP="005F0C3A">
      <w:pPr>
        <w:jc w:val="both"/>
        <w:rPr>
          <w:lang w:val="es-ES"/>
        </w:rPr>
      </w:pPr>
    </w:p>
    <w:p w:rsidR="00CB52ED" w:rsidRDefault="00CB52ED" w:rsidP="005F0C3A">
      <w:pPr>
        <w:jc w:val="both"/>
        <w:rPr>
          <w:lang w:val="es-ES"/>
        </w:rPr>
      </w:pPr>
    </w:p>
    <w:p w:rsidR="00CB52ED" w:rsidRDefault="00CB52ED" w:rsidP="005F0C3A">
      <w:pPr>
        <w:jc w:val="both"/>
        <w:rPr>
          <w:lang w:val="es-ES"/>
        </w:rPr>
      </w:pPr>
    </w:p>
    <w:p w:rsidR="00CB52ED" w:rsidRDefault="00CB52ED" w:rsidP="005F0C3A">
      <w:pPr>
        <w:jc w:val="both"/>
        <w:rPr>
          <w:lang w:val="es-ES"/>
        </w:rPr>
      </w:pPr>
    </w:p>
    <w:p w:rsidR="00CB52ED" w:rsidRDefault="00CB52ED" w:rsidP="005F0C3A">
      <w:pPr>
        <w:jc w:val="both"/>
        <w:rPr>
          <w:lang w:val="es-ES"/>
        </w:rPr>
      </w:pPr>
    </w:p>
    <w:p w:rsidR="00CB52ED" w:rsidRDefault="00CB52ED" w:rsidP="005F0C3A">
      <w:pPr>
        <w:jc w:val="both"/>
        <w:rPr>
          <w:lang w:val="es-ES"/>
        </w:rPr>
      </w:pPr>
    </w:p>
    <w:p w:rsidR="00CB52ED" w:rsidRDefault="00CB52ED" w:rsidP="005F0C3A">
      <w:pPr>
        <w:jc w:val="both"/>
        <w:rPr>
          <w:lang w:val="es-ES"/>
        </w:rPr>
      </w:pPr>
    </w:p>
    <w:p w:rsidR="00CB52ED" w:rsidRDefault="00CB52ED" w:rsidP="005F0C3A">
      <w:pPr>
        <w:jc w:val="both"/>
        <w:rPr>
          <w:lang w:val="es-ES"/>
        </w:rPr>
      </w:pPr>
    </w:p>
    <w:p w:rsidR="00CB52ED" w:rsidRDefault="00CB52ED" w:rsidP="005F0C3A">
      <w:pPr>
        <w:jc w:val="both"/>
        <w:rPr>
          <w:lang w:val="es-ES"/>
        </w:rPr>
      </w:pPr>
    </w:p>
    <w:p w:rsidR="00CB52ED" w:rsidRPr="00CB52ED" w:rsidRDefault="00CB52ED" w:rsidP="005F0C3A">
      <w:pPr>
        <w:jc w:val="both"/>
        <w:rPr>
          <w:lang w:val="es-ES"/>
        </w:rPr>
      </w:pPr>
    </w:p>
    <w:sectPr w:rsidR="00CB52ED" w:rsidRPr="00CB52ED" w:rsidSect="00DB43C8">
      <w:footerReference w:type="even" r:id="rId14"/>
      <w:footerReference w:type="default" r:id="rId15"/>
      <w:pgSz w:w="11900" w:h="16840"/>
      <w:pgMar w:top="1417" w:right="1701" w:bottom="1417" w:left="1701" w:header="708" w:footer="907"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7" w:author="Cesar Carcamo" w:date="2017-05-10T09:26:00Z" w:initials="CCC">
    <w:p w:rsidR="00A71243" w:rsidRDefault="00A71243">
      <w:pPr>
        <w:pStyle w:val="Textocomentario"/>
      </w:pPr>
      <w:r>
        <w:rPr>
          <w:rStyle w:val="Refdecomentario"/>
        </w:rPr>
        <w:annotationRef/>
      </w:r>
      <w:r>
        <w:t>Definir la diferencia con anterioridad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BBE7F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00A" w:rsidRDefault="00F9200A" w:rsidP="00700ACF">
      <w:r>
        <w:separator/>
      </w:r>
    </w:p>
  </w:endnote>
  <w:endnote w:type="continuationSeparator" w:id="0">
    <w:p w:rsidR="00F9200A" w:rsidRDefault="00F9200A" w:rsidP="00700A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243" w:rsidRDefault="00A71243"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tblPr>
    <w:tblGrid>
      <w:gridCol w:w="3731"/>
      <w:gridCol w:w="1252"/>
      <w:gridCol w:w="3731"/>
    </w:tblGrid>
    <w:tr w:rsidR="00A71243" w:rsidTr="006A1F3A">
      <w:trPr>
        <w:trHeight w:val="151"/>
      </w:trPr>
      <w:tc>
        <w:tcPr>
          <w:tcW w:w="2250" w:type="pct"/>
          <w:tcBorders>
            <w:top w:val="nil"/>
            <w:left w:val="nil"/>
            <w:bottom w:val="single" w:sz="4" w:space="0" w:color="5B9BD5" w:themeColor="accent1"/>
            <w:right w:val="nil"/>
          </w:tcBorders>
        </w:tcPr>
        <w:p w:rsidR="00A71243" w:rsidRDefault="00A71243"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rsidR="00A71243" w:rsidRDefault="00A71243"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Content>
              <w:r>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rsidR="00A71243" w:rsidRDefault="00A71243" w:rsidP="006A1F3A">
          <w:pPr>
            <w:pStyle w:val="Encabezado"/>
            <w:spacing w:line="276" w:lineRule="auto"/>
            <w:rPr>
              <w:rFonts w:asciiTheme="majorHAnsi" w:eastAsiaTheme="majorEastAsia" w:hAnsiTheme="majorHAnsi" w:cstheme="majorBidi"/>
              <w:b/>
              <w:bCs/>
              <w:color w:val="5B9BD5" w:themeColor="accent1"/>
            </w:rPr>
          </w:pPr>
        </w:p>
      </w:tc>
    </w:tr>
    <w:tr w:rsidR="00A71243" w:rsidTr="006A1F3A">
      <w:trPr>
        <w:trHeight w:val="150"/>
      </w:trPr>
      <w:tc>
        <w:tcPr>
          <w:tcW w:w="2250" w:type="pct"/>
          <w:tcBorders>
            <w:top w:val="single" w:sz="4" w:space="0" w:color="5B9BD5" w:themeColor="accent1"/>
            <w:left w:val="nil"/>
            <w:bottom w:val="nil"/>
            <w:right w:val="nil"/>
          </w:tcBorders>
        </w:tcPr>
        <w:p w:rsidR="00A71243" w:rsidRDefault="00A71243"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rsidR="00A71243" w:rsidRDefault="00A71243"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rsidR="00A71243" w:rsidRDefault="00A71243" w:rsidP="006A1F3A">
          <w:pPr>
            <w:pStyle w:val="Encabezado"/>
            <w:spacing w:line="276" w:lineRule="auto"/>
            <w:rPr>
              <w:rFonts w:asciiTheme="majorHAnsi" w:eastAsiaTheme="majorEastAsia" w:hAnsiTheme="majorHAnsi" w:cstheme="majorBidi"/>
              <w:b/>
              <w:bCs/>
              <w:color w:val="5B9BD5" w:themeColor="accent1"/>
            </w:rPr>
          </w:pPr>
        </w:p>
      </w:tc>
    </w:tr>
  </w:tbl>
  <w:p w:rsidR="00A71243" w:rsidRDefault="00A7124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243" w:rsidRDefault="00A71243"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944F6">
      <w:rPr>
        <w:rStyle w:val="Nmerodepgina"/>
        <w:noProof/>
      </w:rPr>
      <w:t>16</w:t>
    </w:r>
    <w:r>
      <w:rPr>
        <w:rStyle w:val="Nmerodepgina"/>
      </w:rPr>
      <w:fldChar w:fldCharType="end"/>
    </w:r>
  </w:p>
  <w:p w:rsidR="00A71243" w:rsidRDefault="00A71243" w:rsidP="00DB43C8">
    <w:pPr>
      <w:pStyle w:val="Piedepgina"/>
      <w:ind w:right="360"/>
    </w:pPr>
    <w:r>
      <w:t>Junio 2017</w:t>
    </w:r>
    <w:r>
      <w:ptab w:relativeTo="margin" w:alignment="center" w:leader="none"/>
    </w:r>
    <w:r>
      <w:t>Versión 1.0</w:t>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00A" w:rsidRDefault="00F9200A" w:rsidP="00700ACF">
      <w:r>
        <w:separator/>
      </w:r>
    </w:p>
  </w:footnote>
  <w:footnote w:type="continuationSeparator" w:id="0">
    <w:p w:rsidR="00F9200A" w:rsidRDefault="00F9200A" w:rsidP="00700A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3">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C950B9E"/>
    <w:multiLevelType w:val="hybridMultilevel"/>
    <w:tmpl w:val="C2A489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8D0BC9"/>
    <w:multiLevelType w:val="hybridMultilevel"/>
    <w:tmpl w:val="AF56E5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3">
    <w:nsid w:val="45E5313B"/>
    <w:multiLevelType w:val="hybridMultilevel"/>
    <w:tmpl w:val="A74822E0"/>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931F99"/>
    <w:multiLevelType w:val="hybridMultilevel"/>
    <w:tmpl w:val="B6C41B7A"/>
    <w:lvl w:ilvl="0" w:tplc="040A0001">
      <w:start w:val="1"/>
      <w:numFmt w:val="bullet"/>
      <w:lvlText w:val=""/>
      <w:lvlJc w:val="left"/>
      <w:pPr>
        <w:ind w:left="775" w:hanging="360"/>
      </w:pPr>
      <w:rPr>
        <w:rFonts w:ascii="Symbol" w:hAnsi="Symbol" w:hint="default"/>
      </w:rPr>
    </w:lvl>
    <w:lvl w:ilvl="1" w:tplc="040A0003">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19">
    <w:nsid w:val="56937ABE"/>
    <w:multiLevelType w:val="hybridMultilevel"/>
    <w:tmpl w:val="60FE7828"/>
    <w:lvl w:ilvl="0" w:tplc="040A0001">
      <w:start w:val="1"/>
      <w:numFmt w:val="bullet"/>
      <w:lvlText w:val=""/>
      <w:lvlJc w:val="left"/>
      <w:pPr>
        <w:ind w:left="774" w:hanging="360"/>
      </w:pPr>
      <w:rPr>
        <w:rFonts w:ascii="Symbol" w:hAnsi="Symbol" w:hint="default"/>
      </w:rPr>
    </w:lvl>
    <w:lvl w:ilvl="1" w:tplc="040A0003" w:tentative="1">
      <w:start w:val="1"/>
      <w:numFmt w:val="bullet"/>
      <w:lvlText w:val="o"/>
      <w:lvlJc w:val="left"/>
      <w:pPr>
        <w:ind w:left="1494" w:hanging="360"/>
      </w:pPr>
      <w:rPr>
        <w:rFonts w:ascii="Courier New" w:hAnsi="Courier New" w:cs="Courier New" w:hint="default"/>
      </w:rPr>
    </w:lvl>
    <w:lvl w:ilvl="2" w:tplc="040A0005" w:tentative="1">
      <w:start w:val="1"/>
      <w:numFmt w:val="bullet"/>
      <w:lvlText w:val=""/>
      <w:lvlJc w:val="left"/>
      <w:pPr>
        <w:ind w:left="2214" w:hanging="360"/>
      </w:pPr>
      <w:rPr>
        <w:rFonts w:ascii="Wingdings" w:hAnsi="Wingdings" w:hint="default"/>
      </w:rPr>
    </w:lvl>
    <w:lvl w:ilvl="3" w:tplc="040A0001" w:tentative="1">
      <w:start w:val="1"/>
      <w:numFmt w:val="bullet"/>
      <w:lvlText w:val=""/>
      <w:lvlJc w:val="left"/>
      <w:pPr>
        <w:ind w:left="2934" w:hanging="360"/>
      </w:pPr>
      <w:rPr>
        <w:rFonts w:ascii="Symbol" w:hAnsi="Symbol" w:hint="default"/>
      </w:rPr>
    </w:lvl>
    <w:lvl w:ilvl="4" w:tplc="040A0003" w:tentative="1">
      <w:start w:val="1"/>
      <w:numFmt w:val="bullet"/>
      <w:lvlText w:val="o"/>
      <w:lvlJc w:val="left"/>
      <w:pPr>
        <w:ind w:left="3654" w:hanging="360"/>
      </w:pPr>
      <w:rPr>
        <w:rFonts w:ascii="Courier New" w:hAnsi="Courier New" w:cs="Courier New" w:hint="default"/>
      </w:rPr>
    </w:lvl>
    <w:lvl w:ilvl="5" w:tplc="040A0005" w:tentative="1">
      <w:start w:val="1"/>
      <w:numFmt w:val="bullet"/>
      <w:lvlText w:val=""/>
      <w:lvlJc w:val="left"/>
      <w:pPr>
        <w:ind w:left="4374" w:hanging="360"/>
      </w:pPr>
      <w:rPr>
        <w:rFonts w:ascii="Wingdings" w:hAnsi="Wingdings" w:hint="default"/>
      </w:rPr>
    </w:lvl>
    <w:lvl w:ilvl="6" w:tplc="040A0001" w:tentative="1">
      <w:start w:val="1"/>
      <w:numFmt w:val="bullet"/>
      <w:lvlText w:val=""/>
      <w:lvlJc w:val="left"/>
      <w:pPr>
        <w:ind w:left="5094" w:hanging="360"/>
      </w:pPr>
      <w:rPr>
        <w:rFonts w:ascii="Symbol" w:hAnsi="Symbol" w:hint="default"/>
      </w:rPr>
    </w:lvl>
    <w:lvl w:ilvl="7" w:tplc="040A0003" w:tentative="1">
      <w:start w:val="1"/>
      <w:numFmt w:val="bullet"/>
      <w:lvlText w:val="o"/>
      <w:lvlJc w:val="left"/>
      <w:pPr>
        <w:ind w:left="5814" w:hanging="360"/>
      </w:pPr>
      <w:rPr>
        <w:rFonts w:ascii="Courier New" w:hAnsi="Courier New" w:cs="Courier New" w:hint="default"/>
      </w:rPr>
    </w:lvl>
    <w:lvl w:ilvl="8" w:tplc="040A0005" w:tentative="1">
      <w:start w:val="1"/>
      <w:numFmt w:val="bullet"/>
      <w:lvlText w:val=""/>
      <w:lvlJc w:val="left"/>
      <w:pPr>
        <w:ind w:left="6534" w:hanging="360"/>
      </w:pPr>
      <w:rPr>
        <w:rFonts w:ascii="Wingdings" w:hAnsi="Wingdings" w:hint="default"/>
      </w:rPr>
    </w:lvl>
  </w:abstractNum>
  <w:abstractNum w:abstractNumId="20">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59641F74"/>
    <w:multiLevelType w:val="hybridMultilevel"/>
    <w:tmpl w:val="B1A6AF6A"/>
    <w:lvl w:ilvl="0" w:tplc="E72C3AB2">
      <w:start w:val="1"/>
      <w:numFmt w:val="bullet"/>
      <w:lvlText w:val="•"/>
      <w:lvlJc w:val="left"/>
      <w:pPr>
        <w:tabs>
          <w:tab w:val="num" w:pos="720"/>
        </w:tabs>
        <w:ind w:left="720" w:hanging="360"/>
      </w:pPr>
      <w:rPr>
        <w:rFonts w:ascii="Arial" w:hAnsi="Arial" w:hint="default"/>
      </w:rPr>
    </w:lvl>
    <w:lvl w:ilvl="1" w:tplc="17F802D2">
      <w:start w:val="1"/>
      <w:numFmt w:val="bullet"/>
      <w:lvlText w:val="•"/>
      <w:lvlJc w:val="left"/>
      <w:pPr>
        <w:tabs>
          <w:tab w:val="num" w:pos="1440"/>
        </w:tabs>
        <w:ind w:left="1440" w:hanging="360"/>
      </w:pPr>
      <w:rPr>
        <w:rFonts w:ascii="Arial" w:hAnsi="Arial" w:hint="default"/>
      </w:rPr>
    </w:lvl>
    <w:lvl w:ilvl="2" w:tplc="752EC416" w:tentative="1">
      <w:start w:val="1"/>
      <w:numFmt w:val="bullet"/>
      <w:lvlText w:val="•"/>
      <w:lvlJc w:val="left"/>
      <w:pPr>
        <w:tabs>
          <w:tab w:val="num" w:pos="2160"/>
        </w:tabs>
        <w:ind w:left="2160" w:hanging="360"/>
      </w:pPr>
      <w:rPr>
        <w:rFonts w:ascii="Arial" w:hAnsi="Arial" w:hint="default"/>
      </w:rPr>
    </w:lvl>
    <w:lvl w:ilvl="3" w:tplc="295C05CE" w:tentative="1">
      <w:start w:val="1"/>
      <w:numFmt w:val="bullet"/>
      <w:lvlText w:val="•"/>
      <w:lvlJc w:val="left"/>
      <w:pPr>
        <w:tabs>
          <w:tab w:val="num" w:pos="2880"/>
        </w:tabs>
        <w:ind w:left="2880" w:hanging="360"/>
      </w:pPr>
      <w:rPr>
        <w:rFonts w:ascii="Arial" w:hAnsi="Arial" w:hint="default"/>
      </w:rPr>
    </w:lvl>
    <w:lvl w:ilvl="4" w:tplc="04F4482C" w:tentative="1">
      <w:start w:val="1"/>
      <w:numFmt w:val="bullet"/>
      <w:lvlText w:val="•"/>
      <w:lvlJc w:val="left"/>
      <w:pPr>
        <w:tabs>
          <w:tab w:val="num" w:pos="3600"/>
        </w:tabs>
        <w:ind w:left="3600" w:hanging="360"/>
      </w:pPr>
      <w:rPr>
        <w:rFonts w:ascii="Arial" w:hAnsi="Arial" w:hint="default"/>
      </w:rPr>
    </w:lvl>
    <w:lvl w:ilvl="5" w:tplc="2E6C2AA2" w:tentative="1">
      <w:start w:val="1"/>
      <w:numFmt w:val="bullet"/>
      <w:lvlText w:val="•"/>
      <w:lvlJc w:val="left"/>
      <w:pPr>
        <w:tabs>
          <w:tab w:val="num" w:pos="4320"/>
        </w:tabs>
        <w:ind w:left="4320" w:hanging="360"/>
      </w:pPr>
      <w:rPr>
        <w:rFonts w:ascii="Arial" w:hAnsi="Arial" w:hint="default"/>
      </w:rPr>
    </w:lvl>
    <w:lvl w:ilvl="6" w:tplc="06D0D298" w:tentative="1">
      <w:start w:val="1"/>
      <w:numFmt w:val="bullet"/>
      <w:lvlText w:val="•"/>
      <w:lvlJc w:val="left"/>
      <w:pPr>
        <w:tabs>
          <w:tab w:val="num" w:pos="5040"/>
        </w:tabs>
        <w:ind w:left="5040" w:hanging="360"/>
      </w:pPr>
      <w:rPr>
        <w:rFonts w:ascii="Arial" w:hAnsi="Arial" w:hint="default"/>
      </w:rPr>
    </w:lvl>
    <w:lvl w:ilvl="7" w:tplc="8C8AECA2" w:tentative="1">
      <w:start w:val="1"/>
      <w:numFmt w:val="bullet"/>
      <w:lvlText w:val="•"/>
      <w:lvlJc w:val="left"/>
      <w:pPr>
        <w:tabs>
          <w:tab w:val="num" w:pos="5760"/>
        </w:tabs>
        <w:ind w:left="5760" w:hanging="360"/>
      </w:pPr>
      <w:rPr>
        <w:rFonts w:ascii="Arial" w:hAnsi="Arial" w:hint="default"/>
      </w:rPr>
    </w:lvl>
    <w:lvl w:ilvl="8" w:tplc="AF84DCF2" w:tentative="1">
      <w:start w:val="1"/>
      <w:numFmt w:val="bullet"/>
      <w:lvlText w:val="•"/>
      <w:lvlJc w:val="left"/>
      <w:pPr>
        <w:tabs>
          <w:tab w:val="num" w:pos="6480"/>
        </w:tabs>
        <w:ind w:left="6480" w:hanging="360"/>
      </w:pPr>
      <w:rPr>
        <w:rFonts w:ascii="Arial" w:hAnsi="Arial" w:hint="default"/>
      </w:rPr>
    </w:lvl>
  </w:abstractNum>
  <w:abstractNum w:abstractNumId="22">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6819501F"/>
    <w:multiLevelType w:val="hybridMultilevel"/>
    <w:tmpl w:val="158C1262"/>
    <w:lvl w:ilvl="0" w:tplc="9956F0FE">
      <w:start w:val="1"/>
      <w:numFmt w:val="bullet"/>
      <w:lvlText w:val="•"/>
      <w:lvlJc w:val="left"/>
      <w:pPr>
        <w:tabs>
          <w:tab w:val="num" w:pos="720"/>
        </w:tabs>
        <w:ind w:left="720" w:hanging="360"/>
      </w:pPr>
      <w:rPr>
        <w:rFonts w:ascii="Arial" w:hAnsi="Arial" w:hint="default"/>
      </w:rPr>
    </w:lvl>
    <w:lvl w:ilvl="1" w:tplc="F5AC8660">
      <w:start w:val="1"/>
      <w:numFmt w:val="bullet"/>
      <w:lvlText w:val="•"/>
      <w:lvlJc w:val="left"/>
      <w:pPr>
        <w:tabs>
          <w:tab w:val="num" w:pos="1440"/>
        </w:tabs>
        <w:ind w:left="1440" w:hanging="360"/>
      </w:pPr>
      <w:rPr>
        <w:rFonts w:ascii="Arial" w:hAnsi="Arial" w:hint="default"/>
      </w:rPr>
    </w:lvl>
    <w:lvl w:ilvl="2" w:tplc="AA3656F8" w:tentative="1">
      <w:start w:val="1"/>
      <w:numFmt w:val="bullet"/>
      <w:lvlText w:val="•"/>
      <w:lvlJc w:val="left"/>
      <w:pPr>
        <w:tabs>
          <w:tab w:val="num" w:pos="2160"/>
        </w:tabs>
        <w:ind w:left="2160" w:hanging="360"/>
      </w:pPr>
      <w:rPr>
        <w:rFonts w:ascii="Arial" w:hAnsi="Arial" w:hint="default"/>
      </w:rPr>
    </w:lvl>
    <w:lvl w:ilvl="3" w:tplc="E4948A80" w:tentative="1">
      <w:start w:val="1"/>
      <w:numFmt w:val="bullet"/>
      <w:lvlText w:val="•"/>
      <w:lvlJc w:val="left"/>
      <w:pPr>
        <w:tabs>
          <w:tab w:val="num" w:pos="2880"/>
        </w:tabs>
        <w:ind w:left="2880" w:hanging="360"/>
      </w:pPr>
      <w:rPr>
        <w:rFonts w:ascii="Arial" w:hAnsi="Arial" w:hint="default"/>
      </w:rPr>
    </w:lvl>
    <w:lvl w:ilvl="4" w:tplc="FA9A6ABE" w:tentative="1">
      <w:start w:val="1"/>
      <w:numFmt w:val="bullet"/>
      <w:lvlText w:val="•"/>
      <w:lvlJc w:val="left"/>
      <w:pPr>
        <w:tabs>
          <w:tab w:val="num" w:pos="3600"/>
        </w:tabs>
        <w:ind w:left="3600" w:hanging="360"/>
      </w:pPr>
      <w:rPr>
        <w:rFonts w:ascii="Arial" w:hAnsi="Arial" w:hint="default"/>
      </w:rPr>
    </w:lvl>
    <w:lvl w:ilvl="5" w:tplc="92182DAE" w:tentative="1">
      <w:start w:val="1"/>
      <w:numFmt w:val="bullet"/>
      <w:lvlText w:val="•"/>
      <w:lvlJc w:val="left"/>
      <w:pPr>
        <w:tabs>
          <w:tab w:val="num" w:pos="4320"/>
        </w:tabs>
        <w:ind w:left="4320" w:hanging="360"/>
      </w:pPr>
      <w:rPr>
        <w:rFonts w:ascii="Arial" w:hAnsi="Arial" w:hint="default"/>
      </w:rPr>
    </w:lvl>
    <w:lvl w:ilvl="6" w:tplc="FA88B59E" w:tentative="1">
      <w:start w:val="1"/>
      <w:numFmt w:val="bullet"/>
      <w:lvlText w:val="•"/>
      <w:lvlJc w:val="left"/>
      <w:pPr>
        <w:tabs>
          <w:tab w:val="num" w:pos="5040"/>
        </w:tabs>
        <w:ind w:left="5040" w:hanging="360"/>
      </w:pPr>
      <w:rPr>
        <w:rFonts w:ascii="Arial" w:hAnsi="Arial" w:hint="default"/>
      </w:rPr>
    </w:lvl>
    <w:lvl w:ilvl="7" w:tplc="0172E218" w:tentative="1">
      <w:start w:val="1"/>
      <w:numFmt w:val="bullet"/>
      <w:lvlText w:val="•"/>
      <w:lvlJc w:val="left"/>
      <w:pPr>
        <w:tabs>
          <w:tab w:val="num" w:pos="5760"/>
        </w:tabs>
        <w:ind w:left="5760" w:hanging="360"/>
      </w:pPr>
      <w:rPr>
        <w:rFonts w:ascii="Arial" w:hAnsi="Arial" w:hint="default"/>
      </w:rPr>
    </w:lvl>
    <w:lvl w:ilvl="8" w:tplc="41246B3C" w:tentative="1">
      <w:start w:val="1"/>
      <w:numFmt w:val="bullet"/>
      <w:lvlText w:val="•"/>
      <w:lvlJc w:val="left"/>
      <w:pPr>
        <w:tabs>
          <w:tab w:val="num" w:pos="6480"/>
        </w:tabs>
        <w:ind w:left="6480" w:hanging="360"/>
      </w:pPr>
      <w:rPr>
        <w:rFonts w:ascii="Arial" w:hAnsi="Arial" w:hint="default"/>
      </w:rPr>
    </w:lvl>
  </w:abstractNum>
  <w:abstractNum w:abstractNumId="26">
    <w:nsid w:val="686711E9"/>
    <w:multiLevelType w:val="hybridMultilevel"/>
    <w:tmpl w:val="B1A8FD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8">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7"/>
  </w:num>
  <w:num w:numId="4">
    <w:abstractNumId w:val="13"/>
  </w:num>
  <w:num w:numId="5">
    <w:abstractNumId w:val="12"/>
  </w:num>
  <w:num w:numId="6">
    <w:abstractNumId w:val="14"/>
  </w:num>
  <w:num w:numId="7">
    <w:abstractNumId w:val="20"/>
  </w:num>
  <w:num w:numId="8">
    <w:abstractNumId w:val="4"/>
  </w:num>
  <w:num w:numId="9">
    <w:abstractNumId w:val="0"/>
  </w:num>
  <w:num w:numId="10">
    <w:abstractNumId w:val="16"/>
  </w:num>
  <w:num w:numId="11">
    <w:abstractNumId w:val="11"/>
  </w:num>
  <w:num w:numId="12">
    <w:abstractNumId w:val="10"/>
  </w:num>
  <w:num w:numId="13">
    <w:abstractNumId w:val="7"/>
  </w:num>
  <w:num w:numId="14">
    <w:abstractNumId w:val="3"/>
  </w:num>
  <w:num w:numId="15">
    <w:abstractNumId w:val="1"/>
  </w:num>
  <w:num w:numId="16">
    <w:abstractNumId w:val="9"/>
  </w:num>
  <w:num w:numId="17">
    <w:abstractNumId w:val="17"/>
  </w:num>
  <w:num w:numId="18">
    <w:abstractNumId w:val="28"/>
  </w:num>
  <w:num w:numId="19">
    <w:abstractNumId w:val="15"/>
  </w:num>
  <w:num w:numId="20">
    <w:abstractNumId w:val="25"/>
  </w:num>
  <w:num w:numId="21">
    <w:abstractNumId w:val="19"/>
  </w:num>
  <w:num w:numId="22">
    <w:abstractNumId w:val="26"/>
  </w:num>
  <w:num w:numId="23">
    <w:abstractNumId w:val="6"/>
  </w:num>
  <w:num w:numId="24">
    <w:abstractNumId w:val="21"/>
  </w:num>
  <w:num w:numId="25">
    <w:abstractNumId w:val="24"/>
  </w:num>
  <w:num w:numId="26">
    <w:abstractNumId w:val="2"/>
  </w:num>
  <w:num w:numId="27">
    <w:abstractNumId w:val="5"/>
  </w:num>
  <w:num w:numId="28">
    <w:abstractNumId w:val="18"/>
  </w:num>
  <w:num w:numId="29">
    <w:abstractNumId w:val="29"/>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9"/>
  <w:doNotDisplayPageBoundaries/>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4B39A8"/>
    <w:rsid w:val="00003035"/>
    <w:rsid w:val="00003481"/>
    <w:rsid w:val="000047D1"/>
    <w:rsid w:val="00005D02"/>
    <w:rsid w:val="00013BCA"/>
    <w:rsid w:val="00014761"/>
    <w:rsid w:val="00014A9D"/>
    <w:rsid w:val="00020F22"/>
    <w:rsid w:val="00031521"/>
    <w:rsid w:val="00033DA0"/>
    <w:rsid w:val="00036E42"/>
    <w:rsid w:val="00037355"/>
    <w:rsid w:val="00054688"/>
    <w:rsid w:val="00056B54"/>
    <w:rsid w:val="0005764A"/>
    <w:rsid w:val="00060178"/>
    <w:rsid w:val="0007004D"/>
    <w:rsid w:val="00072535"/>
    <w:rsid w:val="00074561"/>
    <w:rsid w:val="00075121"/>
    <w:rsid w:val="00075903"/>
    <w:rsid w:val="00084FA5"/>
    <w:rsid w:val="000856EA"/>
    <w:rsid w:val="000921FA"/>
    <w:rsid w:val="000940B3"/>
    <w:rsid w:val="000973A1"/>
    <w:rsid w:val="000A6DAB"/>
    <w:rsid w:val="000B2038"/>
    <w:rsid w:val="000B2CED"/>
    <w:rsid w:val="000B4AF2"/>
    <w:rsid w:val="000C2495"/>
    <w:rsid w:val="000D3C54"/>
    <w:rsid w:val="000E0787"/>
    <w:rsid w:val="000E3408"/>
    <w:rsid w:val="000E647E"/>
    <w:rsid w:val="000F28FF"/>
    <w:rsid w:val="000F30C3"/>
    <w:rsid w:val="000F6375"/>
    <w:rsid w:val="000F71B6"/>
    <w:rsid w:val="001065CB"/>
    <w:rsid w:val="00111317"/>
    <w:rsid w:val="0011132E"/>
    <w:rsid w:val="00112963"/>
    <w:rsid w:val="00116E08"/>
    <w:rsid w:val="00123EE4"/>
    <w:rsid w:val="00135C5A"/>
    <w:rsid w:val="0013667F"/>
    <w:rsid w:val="001366FB"/>
    <w:rsid w:val="001369FD"/>
    <w:rsid w:val="001449F4"/>
    <w:rsid w:val="001465A6"/>
    <w:rsid w:val="00152809"/>
    <w:rsid w:val="00165245"/>
    <w:rsid w:val="00173185"/>
    <w:rsid w:val="00173360"/>
    <w:rsid w:val="001735CE"/>
    <w:rsid w:val="001755C4"/>
    <w:rsid w:val="0018057F"/>
    <w:rsid w:val="00183199"/>
    <w:rsid w:val="00185116"/>
    <w:rsid w:val="00185895"/>
    <w:rsid w:val="001923BE"/>
    <w:rsid w:val="00196909"/>
    <w:rsid w:val="001A1538"/>
    <w:rsid w:val="001C2692"/>
    <w:rsid w:val="001C30FE"/>
    <w:rsid w:val="001C3775"/>
    <w:rsid w:val="001C5F04"/>
    <w:rsid w:val="001D01F1"/>
    <w:rsid w:val="001D49DD"/>
    <w:rsid w:val="001E12A8"/>
    <w:rsid w:val="001F1CA7"/>
    <w:rsid w:val="00201694"/>
    <w:rsid w:val="002048D3"/>
    <w:rsid w:val="00205842"/>
    <w:rsid w:val="0021244E"/>
    <w:rsid w:val="00213CBD"/>
    <w:rsid w:val="00213EAB"/>
    <w:rsid w:val="002153C7"/>
    <w:rsid w:val="0022213C"/>
    <w:rsid w:val="00244167"/>
    <w:rsid w:val="00244F91"/>
    <w:rsid w:val="0024797E"/>
    <w:rsid w:val="0025636A"/>
    <w:rsid w:val="00260235"/>
    <w:rsid w:val="00261199"/>
    <w:rsid w:val="00273E86"/>
    <w:rsid w:val="0027540A"/>
    <w:rsid w:val="00277EC5"/>
    <w:rsid w:val="002811F3"/>
    <w:rsid w:val="00281D6A"/>
    <w:rsid w:val="00283F35"/>
    <w:rsid w:val="002B0B30"/>
    <w:rsid w:val="002B2847"/>
    <w:rsid w:val="002B50E1"/>
    <w:rsid w:val="002B52E3"/>
    <w:rsid w:val="002D09A2"/>
    <w:rsid w:val="002D30D6"/>
    <w:rsid w:val="002E002E"/>
    <w:rsid w:val="002E5BE7"/>
    <w:rsid w:val="002F0CC8"/>
    <w:rsid w:val="002F31E5"/>
    <w:rsid w:val="002F7452"/>
    <w:rsid w:val="00302092"/>
    <w:rsid w:val="003036D4"/>
    <w:rsid w:val="003046E3"/>
    <w:rsid w:val="00321809"/>
    <w:rsid w:val="0032191D"/>
    <w:rsid w:val="00322045"/>
    <w:rsid w:val="00340568"/>
    <w:rsid w:val="003422D8"/>
    <w:rsid w:val="00343A03"/>
    <w:rsid w:val="00343D3E"/>
    <w:rsid w:val="00347662"/>
    <w:rsid w:val="003527A1"/>
    <w:rsid w:val="00356AEE"/>
    <w:rsid w:val="00362A11"/>
    <w:rsid w:val="00362C6D"/>
    <w:rsid w:val="00364224"/>
    <w:rsid w:val="00380280"/>
    <w:rsid w:val="0038300E"/>
    <w:rsid w:val="00386541"/>
    <w:rsid w:val="00386FBF"/>
    <w:rsid w:val="003944F6"/>
    <w:rsid w:val="003A4F17"/>
    <w:rsid w:val="003A5566"/>
    <w:rsid w:val="003A665A"/>
    <w:rsid w:val="003B2807"/>
    <w:rsid w:val="003B76C0"/>
    <w:rsid w:val="003B7A84"/>
    <w:rsid w:val="003C01D8"/>
    <w:rsid w:val="003C3C02"/>
    <w:rsid w:val="003D0F27"/>
    <w:rsid w:val="003D2BC8"/>
    <w:rsid w:val="003D4BA1"/>
    <w:rsid w:val="003D694D"/>
    <w:rsid w:val="003E2F99"/>
    <w:rsid w:val="003E68EC"/>
    <w:rsid w:val="003F148B"/>
    <w:rsid w:val="003F4F84"/>
    <w:rsid w:val="003F6DEE"/>
    <w:rsid w:val="003F797B"/>
    <w:rsid w:val="003F7EBA"/>
    <w:rsid w:val="004026D1"/>
    <w:rsid w:val="00403AF1"/>
    <w:rsid w:val="00406D5F"/>
    <w:rsid w:val="00411F69"/>
    <w:rsid w:val="00411FDD"/>
    <w:rsid w:val="0041475E"/>
    <w:rsid w:val="00415C95"/>
    <w:rsid w:val="00417CC1"/>
    <w:rsid w:val="0043083A"/>
    <w:rsid w:val="00431330"/>
    <w:rsid w:val="00431BC1"/>
    <w:rsid w:val="00432445"/>
    <w:rsid w:val="004363C5"/>
    <w:rsid w:val="00437094"/>
    <w:rsid w:val="00441091"/>
    <w:rsid w:val="004434EB"/>
    <w:rsid w:val="00445D63"/>
    <w:rsid w:val="00446CFD"/>
    <w:rsid w:val="0044782E"/>
    <w:rsid w:val="004510EA"/>
    <w:rsid w:val="0045468B"/>
    <w:rsid w:val="00455164"/>
    <w:rsid w:val="004603D0"/>
    <w:rsid w:val="004646E9"/>
    <w:rsid w:val="00465909"/>
    <w:rsid w:val="00470560"/>
    <w:rsid w:val="004718FD"/>
    <w:rsid w:val="00475B4F"/>
    <w:rsid w:val="00477360"/>
    <w:rsid w:val="004777AE"/>
    <w:rsid w:val="004815DC"/>
    <w:rsid w:val="00484BE1"/>
    <w:rsid w:val="00493306"/>
    <w:rsid w:val="00494EB5"/>
    <w:rsid w:val="004A09B2"/>
    <w:rsid w:val="004A2915"/>
    <w:rsid w:val="004B39A8"/>
    <w:rsid w:val="004B6EE8"/>
    <w:rsid w:val="004C19D8"/>
    <w:rsid w:val="004C49F5"/>
    <w:rsid w:val="004D255E"/>
    <w:rsid w:val="004D4B7A"/>
    <w:rsid w:val="004E0011"/>
    <w:rsid w:val="004E315C"/>
    <w:rsid w:val="004E4E18"/>
    <w:rsid w:val="004E4F1D"/>
    <w:rsid w:val="004E5147"/>
    <w:rsid w:val="004E6EFA"/>
    <w:rsid w:val="004F0912"/>
    <w:rsid w:val="004F0BFB"/>
    <w:rsid w:val="004F503C"/>
    <w:rsid w:val="00504746"/>
    <w:rsid w:val="00514433"/>
    <w:rsid w:val="005177BD"/>
    <w:rsid w:val="00522B7A"/>
    <w:rsid w:val="005311BC"/>
    <w:rsid w:val="00532CF9"/>
    <w:rsid w:val="005348B4"/>
    <w:rsid w:val="00535ECF"/>
    <w:rsid w:val="005364D5"/>
    <w:rsid w:val="005428AC"/>
    <w:rsid w:val="00552117"/>
    <w:rsid w:val="005648E1"/>
    <w:rsid w:val="00572A7D"/>
    <w:rsid w:val="005732B5"/>
    <w:rsid w:val="00574742"/>
    <w:rsid w:val="005811AA"/>
    <w:rsid w:val="00584A83"/>
    <w:rsid w:val="0059371D"/>
    <w:rsid w:val="00594D9B"/>
    <w:rsid w:val="005967CC"/>
    <w:rsid w:val="00597471"/>
    <w:rsid w:val="005A07E9"/>
    <w:rsid w:val="005A3805"/>
    <w:rsid w:val="005B57E1"/>
    <w:rsid w:val="005B7789"/>
    <w:rsid w:val="005B7B09"/>
    <w:rsid w:val="005C0129"/>
    <w:rsid w:val="005D4C92"/>
    <w:rsid w:val="005E01CD"/>
    <w:rsid w:val="005E4DB8"/>
    <w:rsid w:val="005E5C30"/>
    <w:rsid w:val="005E7376"/>
    <w:rsid w:val="005F0C3A"/>
    <w:rsid w:val="005F3D6D"/>
    <w:rsid w:val="00612CDD"/>
    <w:rsid w:val="00615E10"/>
    <w:rsid w:val="00617912"/>
    <w:rsid w:val="00622230"/>
    <w:rsid w:val="006228D0"/>
    <w:rsid w:val="00623B8E"/>
    <w:rsid w:val="006261A1"/>
    <w:rsid w:val="006375B1"/>
    <w:rsid w:val="00640E1B"/>
    <w:rsid w:val="0064637A"/>
    <w:rsid w:val="00652AD5"/>
    <w:rsid w:val="00652F70"/>
    <w:rsid w:val="0065367E"/>
    <w:rsid w:val="00667AC8"/>
    <w:rsid w:val="00671D80"/>
    <w:rsid w:val="006752BF"/>
    <w:rsid w:val="00676C52"/>
    <w:rsid w:val="0067720C"/>
    <w:rsid w:val="00677804"/>
    <w:rsid w:val="00680DDC"/>
    <w:rsid w:val="006812E4"/>
    <w:rsid w:val="00681CA0"/>
    <w:rsid w:val="006821A5"/>
    <w:rsid w:val="0068308A"/>
    <w:rsid w:val="00684D64"/>
    <w:rsid w:val="00690691"/>
    <w:rsid w:val="006958D4"/>
    <w:rsid w:val="00695A1E"/>
    <w:rsid w:val="006A1B38"/>
    <w:rsid w:val="006A1E94"/>
    <w:rsid w:val="006A1F3A"/>
    <w:rsid w:val="006A31E5"/>
    <w:rsid w:val="006A5122"/>
    <w:rsid w:val="006C1C4C"/>
    <w:rsid w:val="006C43BF"/>
    <w:rsid w:val="006C5063"/>
    <w:rsid w:val="006D066F"/>
    <w:rsid w:val="006D067F"/>
    <w:rsid w:val="006D0818"/>
    <w:rsid w:val="006D47AC"/>
    <w:rsid w:val="006D674E"/>
    <w:rsid w:val="006D7928"/>
    <w:rsid w:val="006E4D4D"/>
    <w:rsid w:val="006F5814"/>
    <w:rsid w:val="00700ACF"/>
    <w:rsid w:val="00701034"/>
    <w:rsid w:val="00701E23"/>
    <w:rsid w:val="00702EBE"/>
    <w:rsid w:val="00704884"/>
    <w:rsid w:val="00705C1D"/>
    <w:rsid w:val="00714298"/>
    <w:rsid w:val="0071477E"/>
    <w:rsid w:val="007212E8"/>
    <w:rsid w:val="007213FD"/>
    <w:rsid w:val="00723437"/>
    <w:rsid w:val="0072558C"/>
    <w:rsid w:val="007260F3"/>
    <w:rsid w:val="0072798B"/>
    <w:rsid w:val="007355EC"/>
    <w:rsid w:val="00737459"/>
    <w:rsid w:val="00737FBE"/>
    <w:rsid w:val="007416E0"/>
    <w:rsid w:val="007416EC"/>
    <w:rsid w:val="00752B1D"/>
    <w:rsid w:val="007545F2"/>
    <w:rsid w:val="00756846"/>
    <w:rsid w:val="00762265"/>
    <w:rsid w:val="00762CC7"/>
    <w:rsid w:val="00781C32"/>
    <w:rsid w:val="0078296E"/>
    <w:rsid w:val="007839B8"/>
    <w:rsid w:val="00784182"/>
    <w:rsid w:val="00785C43"/>
    <w:rsid w:val="0079431A"/>
    <w:rsid w:val="007948C0"/>
    <w:rsid w:val="007A476B"/>
    <w:rsid w:val="007A694C"/>
    <w:rsid w:val="007B6193"/>
    <w:rsid w:val="007B75BF"/>
    <w:rsid w:val="007B7B83"/>
    <w:rsid w:val="007C0ED7"/>
    <w:rsid w:val="007C3389"/>
    <w:rsid w:val="007C58A3"/>
    <w:rsid w:val="007C592E"/>
    <w:rsid w:val="007E6170"/>
    <w:rsid w:val="007F34C8"/>
    <w:rsid w:val="007F699C"/>
    <w:rsid w:val="00804654"/>
    <w:rsid w:val="00810889"/>
    <w:rsid w:val="00815FB8"/>
    <w:rsid w:val="00816FE7"/>
    <w:rsid w:val="008201B6"/>
    <w:rsid w:val="00820E9D"/>
    <w:rsid w:val="00820EEA"/>
    <w:rsid w:val="00830C49"/>
    <w:rsid w:val="00833E4B"/>
    <w:rsid w:val="00836994"/>
    <w:rsid w:val="00840B3E"/>
    <w:rsid w:val="0085192A"/>
    <w:rsid w:val="0085594D"/>
    <w:rsid w:val="00855A34"/>
    <w:rsid w:val="00866F6B"/>
    <w:rsid w:val="0087024D"/>
    <w:rsid w:val="00872730"/>
    <w:rsid w:val="0087448A"/>
    <w:rsid w:val="0087547F"/>
    <w:rsid w:val="008776E8"/>
    <w:rsid w:val="008839F7"/>
    <w:rsid w:val="00892146"/>
    <w:rsid w:val="008921DC"/>
    <w:rsid w:val="00892AC9"/>
    <w:rsid w:val="008936B2"/>
    <w:rsid w:val="008A2887"/>
    <w:rsid w:val="008A46B9"/>
    <w:rsid w:val="008A5E66"/>
    <w:rsid w:val="008B7F91"/>
    <w:rsid w:val="008C7830"/>
    <w:rsid w:val="008C7DF1"/>
    <w:rsid w:val="008D2CEF"/>
    <w:rsid w:val="008D4DEB"/>
    <w:rsid w:val="008F02D2"/>
    <w:rsid w:val="008F0571"/>
    <w:rsid w:val="008F5DB0"/>
    <w:rsid w:val="008F65EF"/>
    <w:rsid w:val="008F6EC3"/>
    <w:rsid w:val="0090116D"/>
    <w:rsid w:val="00906E32"/>
    <w:rsid w:val="00910D3D"/>
    <w:rsid w:val="00921FAE"/>
    <w:rsid w:val="00932D15"/>
    <w:rsid w:val="00933896"/>
    <w:rsid w:val="00935393"/>
    <w:rsid w:val="009375F0"/>
    <w:rsid w:val="009424E0"/>
    <w:rsid w:val="00943D71"/>
    <w:rsid w:val="00954D37"/>
    <w:rsid w:val="00956C2D"/>
    <w:rsid w:val="0096065D"/>
    <w:rsid w:val="009676D5"/>
    <w:rsid w:val="00974059"/>
    <w:rsid w:val="00980AFA"/>
    <w:rsid w:val="009912DF"/>
    <w:rsid w:val="0099511A"/>
    <w:rsid w:val="00995879"/>
    <w:rsid w:val="00995FB2"/>
    <w:rsid w:val="009A0A05"/>
    <w:rsid w:val="009A13E4"/>
    <w:rsid w:val="009B1078"/>
    <w:rsid w:val="009B40AE"/>
    <w:rsid w:val="009B45F6"/>
    <w:rsid w:val="009B6230"/>
    <w:rsid w:val="009C347B"/>
    <w:rsid w:val="009C4A41"/>
    <w:rsid w:val="009C5F06"/>
    <w:rsid w:val="009D63E6"/>
    <w:rsid w:val="009E597F"/>
    <w:rsid w:val="009F7947"/>
    <w:rsid w:val="009F7E3D"/>
    <w:rsid w:val="00A04048"/>
    <w:rsid w:val="00A1507D"/>
    <w:rsid w:val="00A21FE7"/>
    <w:rsid w:val="00A233B5"/>
    <w:rsid w:val="00A24B82"/>
    <w:rsid w:val="00A32B2E"/>
    <w:rsid w:val="00A404FB"/>
    <w:rsid w:val="00A40C91"/>
    <w:rsid w:val="00A42F87"/>
    <w:rsid w:val="00A62066"/>
    <w:rsid w:val="00A71243"/>
    <w:rsid w:val="00A7241C"/>
    <w:rsid w:val="00AA56FA"/>
    <w:rsid w:val="00AA56FF"/>
    <w:rsid w:val="00AA5FA4"/>
    <w:rsid w:val="00AA6560"/>
    <w:rsid w:val="00AB111F"/>
    <w:rsid w:val="00AB6714"/>
    <w:rsid w:val="00AB78C9"/>
    <w:rsid w:val="00AC0F41"/>
    <w:rsid w:val="00AC3A0C"/>
    <w:rsid w:val="00AC3C6D"/>
    <w:rsid w:val="00AC6A3E"/>
    <w:rsid w:val="00AC753F"/>
    <w:rsid w:val="00AD24A3"/>
    <w:rsid w:val="00AD4649"/>
    <w:rsid w:val="00AD5C8A"/>
    <w:rsid w:val="00AD6B58"/>
    <w:rsid w:val="00AD7C1E"/>
    <w:rsid w:val="00AE0ACD"/>
    <w:rsid w:val="00AE4537"/>
    <w:rsid w:val="00AE69ED"/>
    <w:rsid w:val="00AE73A1"/>
    <w:rsid w:val="00AF42D0"/>
    <w:rsid w:val="00B02B24"/>
    <w:rsid w:val="00B0429A"/>
    <w:rsid w:val="00B05F35"/>
    <w:rsid w:val="00B10D53"/>
    <w:rsid w:val="00B12808"/>
    <w:rsid w:val="00B14CEE"/>
    <w:rsid w:val="00B165A6"/>
    <w:rsid w:val="00B20454"/>
    <w:rsid w:val="00B22690"/>
    <w:rsid w:val="00B22AB4"/>
    <w:rsid w:val="00B248F3"/>
    <w:rsid w:val="00B3288F"/>
    <w:rsid w:val="00B33156"/>
    <w:rsid w:val="00B402DF"/>
    <w:rsid w:val="00B43145"/>
    <w:rsid w:val="00B4436F"/>
    <w:rsid w:val="00B45442"/>
    <w:rsid w:val="00B518D9"/>
    <w:rsid w:val="00B53D0B"/>
    <w:rsid w:val="00B61FCF"/>
    <w:rsid w:val="00B63D88"/>
    <w:rsid w:val="00B6431A"/>
    <w:rsid w:val="00B70BC7"/>
    <w:rsid w:val="00B76879"/>
    <w:rsid w:val="00B83FAE"/>
    <w:rsid w:val="00B9118A"/>
    <w:rsid w:val="00B94B65"/>
    <w:rsid w:val="00BA2822"/>
    <w:rsid w:val="00BA4F3C"/>
    <w:rsid w:val="00BA7F5F"/>
    <w:rsid w:val="00BB7F13"/>
    <w:rsid w:val="00BC24A4"/>
    <w:rsid w:val="00BC7718"/>
    <w:rsid w:val="00BD33FC"/>
    <w:rsid w:val="00BD69AB"/>
    <w:rsid w:val="00BE49CE"/>
    <w:rsid w:val="00BE626B"/>
    <w:rsid w:val="00BF47DC"/>
    <w:rsid w:val="00BF6517"/>
    <w:rsid w:val="00C07CAE"/>
    <w:rsid w:val="00C12E49"/>
    <w:rsid w:val="00C16B2F"/>
    <w:rsid w:val="00C16EDC"/>
    <w:rsid w:val="00C17F96"/>
    <w:rsid w:val="00C203DF"/>
    <w:rsid w:val="00C2469A"/>
    <w:rsid w:val="00C24BBF"/>
    <w:rsid w:val="00C265F3"/>
    <w:rsid w:val="00C32FA9"/>
    <w:rsid w:val="00C33B9D"/>
    <w:rsid w:val="00C45086"/>
    <w:rsid w:val="00C4509A"/>
    <w:rsid w:val="00C52798"/>
    <w:rsid w:val="00C5428B"/>
    <w:rsid w:val="00C555E2"/>
    <w:rsid w:val="00C5586B"/>
    <w:rsid w:val="00C5684C"/>
    <w:rsid w:val="00C601FD"/>
    <w:rsid w:val="00C70A98"/>
    <w:rsid w:val="00C72803"/>
    <w:rsid w:val="00C74A37"/>
    <w:rsid w:val="00C74F7F"/>
    <w:rsid w:val="00C75E9E"/>
    <w:rsid w:val="00C82B54"/>
    <w:rsid w:val="00C8342C"/>
    <w:rsid w:val="00C8627A"/>
    <w:rsid w:val="00C91918"/>
    <w:rsid w:val="00C91E3D"/>
    <w:rsid w:val="00C956B2"/>
    <w:rsid w:val="00CA0E89"/>
    <w:rsid w:val="00CA360A"/>
    <w:rsid w:val="00CB2DB7"/>
    <w:rsid w:val="00CB4B8B"/>
    <w:rsid w:val="00CB52ED"/>
    <w:rsid w:val="00CB7635"/>
    <w:rsid w:val="00CC2CC2"/>
    <w:rsid w:val="00CC32D2"/>
    <w:rsid w:val="00CC5EA2"/>
    <w:rsid w:val="00CD121A"/>
    <w:rsid w:val="00CD2E3F"/>
    <w:rsid w:val="00CD5EC8"/>
    <w:rsid w:val="00CE2233"/>
    <w:rsid w:val="00CE22C1"/>
    <w:rsid w:val="00CE4F71"/>
    <w:rsid w:val="00CE669E"/>
    <w:rsid w:val="00CF0E07"/>
    <w:rsid w:val="00CF5861"/>
    <w:rsid w:val="00CF70F7"/>
    <w:rsid w:val="00D005F1"/>
    <w:rsid w:val="00D05AD9"/>
    <w:rsid w:val="00D10FC2"/>
    <w:rsid w:val="00D11A1D"/>
    <w:rsid w:val="00D11E40"/>
    <w:rsid w:val="00D150DF"/>
    <w:rsid w:val="00D2059F"/>
    <w:rsid w:val="00D21883"/>
    <w:rsid w:val="00D26C1A"/>
    <w:rsid w:val="00D3624C"/>
    <w:rsid w:val="00D40E28"/>
    <w:rsid w:val="00D440F7"/>
    <w:rsid w:val="00D44FFF"/>
    <w:rsid w:val="00D473EB"/>
    <w:rsid w:val="00D479F0"/>
    <w:rsid w:val="00D52EA0"/>
    <w:rsid w:val="00D53AB2"/>
    <w:rsid w:val="00D60774"/>
    <w:rsid w:val="00D60D09"/>
    <w:rsid w:val="00D619B7"/>
    <w:rsid w:val="00D631F7"/>
    <w:rsid w:val="00D66FAA"/>
    <w:rsid w:val="00D72C27"/>
    <w:rsid w:val="00D8130F"/>
    <w:rsid w:val="00D90913"/>
    <w:rsid w:val="00D92CBD"/>
    <w:rsid w:val="00D96CD5"/>
    <w:rsid w:val="00DA072E"/>
    <w:rsid w:val="00DA13E1"/>
    <w:rsid w:val="00DA1F66"/>
    <w:rsid w:val="00DA3419"/>
    <w:rsid w:val="00DA39E3"/>
    <w:rsid w:val="00DA3D19"/>
    <w:rsid w:val="00DA7D4E"/>
    <w:rsid w:val="00DB01D4"/>
    <w:rsid w:val="00DB43C8"/>
    <w:rsid w:val="00DB791F"/>
    <w:rsid w:val="00DB7AB1"/>
    <w:rsid w:val="00DC0F15"/>
    <w:rsid w:val="00DC18F4"/>
    <w:rsid w:val="00DC67DF"/>
    <w:rsid w:val="00DD75E6"/>
    <w:rsid w:val="00DD7CFF"/>
    <w:rsid w:val="00DE0AFC"/>
    <w:rsid w:val="00DE3DDC"/>
    <w:rsid w:val="00DE4BA6"/>
    <w:rsid w:val="00DF3B25"/>
    <w:rsid w:val="00DF5A70"/>
    <w:rsid w:val="00E009C4"/>
    <w:rsid w:val="00E014E9"/>
    <w:rsid w:val="00E115B6"/>
    <w:rsid w:val="00E12F88"/>
    <w:rsid w:val="00E14C1B"/>
    <w:rsid w:val="00E24AB6"/>
    <w:rsid w:val="00E25DBA"/>
    <w:rsid w:val="00E40440"/>
    <w:rsid w:val="00E40632"/>
    <w:rsid w:val="00E407C9"/>
    <w:rsid w:val="00E4436E"/>
    <w:rsid w:val="00E45BD5"/>
    <w:rsid w:val="00E46B73"/>
    <w:rsid w:val="00E4713B"/>
    <w:rsid w:val="00E51D34"/>
    <w:rsid w:val="00E52521"/>
    <w:rsid w:val="00E52F35"/>
    <w:rsid w:val="00E57973"/>
    <w:rsid w:val="00E57C5A"/>
    <w:rsid w:val="00E61CBE"/>
    <w:rsid w:val="00E64638"/>
    <w:rsid w:val="00E75BFC"/>
    <w:rsid w:val="00E80048"/>
    <w:rsid w:val="00E835DF"/>
    <w:rsid w:val="00E844D8"/>
    <w:rsid w:val="00E879DC"/>
    <w:rsid w:val="00E92CC3"/>
    <w:rsid w:val="00E9632E"/>
    <w:rsid w:val="00EB0F78"/>
    <w:rsid w:val="00EB7332"/>
    <w:rsid w:val="00EB78DC"/>
    <w:rsid w:val="00EC2F09"/>
    <w:rsid w:val="00ED56F0"/>
    <w:rsid w:val="00EE6A0B"/>
    <w:rsid w:val="00EF13A1"/>
    <w:rsid w:val="00EF1623"/>
    <w:rsid w:val="00EF282F"/>
    <w:rsid w:val="00F01E41"/>
    <w:rsid w:val="00F10873"/>
    <w:rsid w:val="00F13E49"/>
    <w:rsid w:val="00F15E7E"/>
    <w:rsid w:val="00F266B6"/>
    <w:rsid w:val="00F36642"/>
    <w:rsid w:val="00F42B15"/>
    <w:rsid w:val="00F4544C"/>
    <w:rsid w:val="00F457F5"/>
    <w:rsid w:val="00F47A2F"/>
    <w:rsid w:val="00F50429"/>
    <w:rsid w:val="00F50C2A"/>
    <w:rsid w:val="00F52D3D"/>
    <w:rsid w:val="00F56905"/>
    <w:rsid w:val="00F605DC"/>
    <w:rsid w:val="00F66265"/>
    <w:rsid w:val="00F667DB"/>
    <w:rsid w:val="00F9200A"/>
    <w:rsid w:val="00F93A85"/>
    <w:rsid w:val="00FA53D8"/>
    <w:rsid w:val="00FA670B"/>
    <w:rsid w:val="00FB0809"/>
    <w:rsid w:val="00FD1F48"/>
    <w:rsid w:val="00FD2A87"/>
    <w:rsid w:val="00FD4519"/>
    <w:rsid w:val="00FD6774"/>
    <w:rsid w:val="00FE2C28"/>
    <w:rsid w:val="00FE3A31"/>
    <w:rsid w:val="00FF4323"/>
    <w:rsid w:val="00FF7D6F"/>
    <w:rsid w:val="00FF7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F35"/>
  </w:style>
  <w:style w:type="paragraph" w:styleId="Ttulo1">
    <w:name w:val="heading 1"/>
    <w:basedOn w:val="Normal"/>
    <w:link w:val="Ttulo1Car"/>
    <w:uiPriority w:val="9"/>
    <w:qFormat/>
    <w:rsid w:val="0038300E"/>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 w:type="character" w:styleId="Refdecomentario">
    <w:name w:val="annotation reference"/>
    <w:basedOn w:val="Fuentedeprrafopredeter"/>
    <w:uiPriority w:val="99"/>
    <w:semiHidden/>
    <w:unhideWhenUsed/>
    <w:rsid w:val="002E5BE7"/>
    <w:rPr>
      <w:sz w:val="16"/>
      <w:szCs w:val="16"/>
    </w:rPr>
  </w:style>
  <w:style w:type="paragraph" w:styleId="Textocomentario">
    <w:name w:val="annotation text"/>
    <w:basedOn w:val="Normal"/>
    <w:link w:val="TextocomentarioCar"/>
    <w:uiPriority w:val="99"/>
    <w:semiHidden/>
    <w:unhideWhenUsed/>
    <w:rsid w:val="002E5BE7"/>
    <w:rPr>
      <w:sz w:val="20"/>
      <w:szCs w:val="20"/>
    </w:rPr>
  </w:style>
  <w:style w:type="character" w:customStyle="1" w:styleId="TextocomentarioCar">
    <w:name w:val="Texto comentario Car"/>
    <w:basedOn w:val="Fuentedeprrafopredeter"/>
    <w:link w:val="Textocomentario"/>
    <w:uiPriority w:val="99"/>
    <w:semiHidden/>
    <w:rsid w:val="002E5BE7"/>
    <w:rPr>
      <w:sz w:val="20"/>
      <w:szCs w:val="20"/>
    </w:rPr>
  </w:style>
  <w:style w:type="paragraph" w:styleId="Asuntodelcomentario">
    <w:name w:val="annotation subject"/>
    <w:basedOn w:val="Textocomentario"/>
    <w:next w:val="Textocomentario"/>
    <w:link w:val="AsuntodelcomentarioCar"/>
    <w:uiPriority w:val="99"/>
    <w:semiHidden/>
    <w:unhideWhenUsed/>
    <w:rsid w:val="002E5BE7"/>
    <w:rPr>
      <w:b/>
      <w:bCs/>
    </w:rPr>
  </w:style>
  <w:style w:type="character" w:customStyle="1" w:styleId="AsuntodelcomentarioCar">
    <w:name w:val="Asunto del comentario Car"/>
    <w:basedOn w:val="TextocomentarioCar"/>
    <w:link w:val="Asuntodelcomentario"/>
    <w:uiPriority w:val="99"/>
    <w:semiHidden/>
    <w:rsid w:val="002E5BE7"/>
    <w:rPr>
      <w:b/>
      <w:bCs/>
      <w:sz w:val="20"/>
      <w:szCs w:val="20"/>
    </w:rPr>
  </w:style>
  <w:style w:type="character" w:customStyle="1" w:styleId="Ttulo1Car">
    <w:name w:val="Título 1 Car"/>
    <w:basedOn w:val="Fuentedeprrafopredeter"/>
    <w:link w:val="Ttulo1"/>
    <w:uiPriority w:val="9"/>
    <w:rsid w:val="0038300E"/>
    <w:rPr>
      <w:rFonts w:ascii="Times New Roman" w:hAnsi="Times New Roman" w:cs="Times New Roman"/>
      <w:b/>
      <w:bCs/>
      <w:kern w:val="36"/>
      <w:sz w:val="48"/>
      <w:szCs w:val="48"/>
      <w:lang w:eastAsia="es-ES_tradnl"/>
    </w:rPr>
  </w:style>
</w:styles>
</file>

<file path=word/webSettings.xml><?xml version="1.0" encoding="utf-8"?>
<w:webSettings xmlns:r="http://schemas.openxmlformats.org/officeDocument/2006/relationships" xmlns:w="http://schemas.openxmlformats.org/wordprocessingml/2006/main">
  <w:divs>
    <w:div w:id="235750506">
      <w:bodyDiv w:val="1"/>
      <w:marLeft w:val="0"/>
      <w:marRight w:val="0"/>
      <w:marTop w:val="0"/>
      <w:marBottom w:val="0"/>
      <w:divBdr>
        <w:top w:val="none" w:sz="0" w:space="0" w:color="auto"/>
        <w:left w:val="none" w:sz="0" w:space="0" w:color="auto"/>
        <w:bottom w:val="none" w:sz="0" w:space="0" w:color="auto"/>
        <w:right w:val="none" w:sz="0" w:space="0" w:color="auto"/>
      </w:divBdr>
    </w:div>
    <w:div w:id="557933458">
      <w:bodyDiv w:val="1"/>
      <w:marLeft w:val="0"/>
      <w:marRight w:val="0"/>
      <w:marTop w:val="0"/>
      <w:marBottom w:val="0"/>
      <w:divBdr>
        <w:top w:val="none" w:sz="0" w:space="0" w:color="auto"/>
        <w:left w:val="none" w:sz="0" w:space="0" w:color="auto"/>
        <w:bottom w:val="none" w:sz="0" w:space="0" w:color="auto"/>
        <w:right w:val="none" w:sz="0" w:space="0" w:color="auto"/>
      </w:divBdr>
      <w:divsChild>
        <w:div w:id="1220166298">
          <w:marLeft w:val="1166"/>
          <w:marRight w:val="0"/>
          <w:marTop w:val="0"/>
          <w:marBottom w:val="200"/>
          <w:divBdr>
            <w:top w:val="none" w:sz="0" w:space="0" w:color="auto"/>
            <w:left w:val="none" w:sz="0" w:space="0" w:color="auto"/>
            <w:bottom w:val="none" w:sz="0" w:space="0" w:color="auto"/>
            <w:right w:val="none" w:sz="0" w:space="0" w:color="auto"/>
          </w:divBdr>
        </w:div>
      </w:divsChild>
    </w:div>
    <w:div w:id="606742551">
      <w:bodyDiv w:val="1"/>
      <w:marLeft w:val="0"/>
      <w:marRight w:val="0"/>
      <w:marTop w:val="0"/>
      <w:marBottom w:val="0"/>
      <w:divBdr>
        <w:top w:val="none" w:sz="0" w:space="0" w:color="auto"/>
        <w:left w:val="none" w:sz="0" w:space="0" w:color="auto"/>
        <w:bottom w:val="none" w:sz="0" w:space="0" w:color="auto"/>
        <w:right w:val="none" w:sz="0" w:space="0" w:color="auto"/>
      </w:divBdr>
    </w:div>
    <w:div w:id="853375243">
      <w:bodyDiv w:val="1"/>
      <w:marLeft w:val="0"/>
      <w:marRight w:val="0"/>
      <w:marTop w:val="0"/>
      <w:marBottom w:val="0"/>
      <w:divBdr>
        <w:top w:val="none" w:sz="0" w:space="0" w:color="auto"/>
        <w:left w:val="none" w:sz="0" w:space="0" w:color="auto"/>
        <w:bottom w:val="none" w:sz="0" w:space="0" w:color="auto"/>
        <w:right w:val="none" w:sz="0" w:space="0" w:color="auto"/>
      </w:divBdr>
    </w:div>
    <w:div w:id="904025687">
      <w:bodyDiv w:val="1"/>
      <w:marLeft w:val="0"/>
      <w:marRight w:val="0"/>
      <w:marTop w:val="0"/>
      <w:marBottom w:val="0"/>
      <w:divBdr>
        <w:top w:val="none" w:sz="0" w:space="0" w:color="auto"/>
        <w:left w:val="none" w:sz="0" w:space="0" w:color="auto"/>
        <w:bottom w:val="none" w:sz="0" w:space="0" w:color="auto"/>
        <w:right w:val="none" w:sz="0" w:space="0" w:color="auto"/>
      </w:divBdr>
    </w:div>
    <w:div w:id="1679195807">
      <w:bodyDiv w:val="1"/>
      <w:marLeft w:val="0"/>
      <w:marRight w:val="0"/>
      <w:marTop w:val="0"/>
      <w:marBottom w:val="0"/>
      <w:divBdr>
        <w:top w:val="none" w:sz="0" w:space="0" w:color="auto"/>
        <w:left w:val="none" w:sz="0" w:space="0" w:color="auto"/>
        <w:bottom w:val="none" w:sz="0" w:space="0" w:color="auto"/>
        <w:right w:val="none" w:sz="0" w:space="0" w:color="auto"/>
      </w:divBdr>
      <w:divsChild>
        <w:div w:id="550385504">
          <w:marLeft w:val="0"/>
          <w:marRight w:val="0"/>
          <w:marTop w:val="0"/>
          <w:marBottom w:val="0"/>
          <w:divBdr>
            <w:top w:val="none" w:sz="0" w:space="0" w:color="auto"/>
            <w:left w:val="none" w:sz="0" w:space="0" w:color="auto"/>
            <w:bottom w:val="none" w:sz="0" w:space="0" w:color="auto"/>
            <w:right w:val="none" w:sz="0" w:space="0" w:color="auto"/>
          </w:divBdr>
        </w:div>
      </w:divsChild>
    </w:div>
    <w:div w:id="1737317273">
      <w:bodyDiv w:val="1"/>
      <w:marLeft w:val="0"/>
      <w:marRight w:val="0"/>
      <w:marTop w:val="0"/>
      <w:marBottom w:val="0"/>
      <w:divBdr>
        <w:top w:val="none" w:sz="0" w:space="0" w:color="auto"/>
        <w:left w:val="none" w:sz="0" w:space="0" w:color="auto"/>
        <w:bottom w:val="none" w:sz="0" w:space="0" w:color="auto"/>
        <w:right w:val="none" w:sz="0" w:space="0" w:color="auto"/>
      </w:divBdr>
    </w:div>
    <w:div w:id="2019044219">
      <w:bodyDiv w:val="1"/>
      <w:marLeft w:val="0"/>
      <w:marRight w:val="0"/>
      <w:marTop w:val="0"/>
      <w:marBottom w:val="0"/>
      <w:divBdr>
        <w:top w:val="none" w:sz="0" w:space="0" w:color="auto"/>
        <w:left w:val="none" w:sz="0" w:space="0" w:color="auto"/>
        <w:bottom w:val="none" w:sz="0" w:space="0" w:color="auto"/>
        <w:right w:val="none" w:sz="0" w:space="0" w:color="auto"/>
      </w:divBdr>
      <w:divsChild>
        <w:div w:id="53553638">
          <w:marLeft w:val="1166"/>
          <w:marRight w:val="0"/>
          <w:marTop w:val="0"/>
          <w:marBottom w:val="200"/>
          <w:divBdr>
            <w:top w:val="none" w:sz="0" w:space="0" w:color="auto"/>
            <w:left w:val="none" w:sz="0" w:space="0" w:color="auto"/>
            <w:bottom w:val="none" w:sz="0" w:space="0" w:color="auto"/>
            <w:right w:val="none" w:sz="0" w:space="0" w:color="auto"/>
          </w:divBdr>
        </w:div>
      </w:divsChild>
    </w:div>
    <w:div w:id="2117824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6061B9"/>
    <w:rsid w:val="00042785"/>
    <w:rsid w:val="0012061E"/>
    <w:rsid w:val="00135E4C"/>
    <w:rsid w:val="0023489C"/>
    <w:rsid w:val="00495838"/>
    <w:rsid w:val="006061B9"/>
    <w:rsid w:val="00721039"/>
    <w:rsid w:val="00814173"/>
    <w:rsid w:val="00936762"/>
    <w:rsid w:val="00B454D5"/>
    <w:rsid w:val="00BB5F43"/>
    <w:rsid w:val="00C4566A"/>
    <w:rsid w:val="00D97C07"/>
    <w:rsid w:val="00DE0009"/>
    <w:rsid w:val="00E86104"/>
    <w:rsid w:val="00EF49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17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5BDBF-8534-42A0-9D5C-42B6C8CA7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14342</Words>
  <Characters>81750</Characters>
  <Application>Microsoft Office Word</Application>
  <DocSecurity>0</DocSecurity>
  <Lines>681</Lines>
  <Paragraphs>191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Cesar Carcamo</cp:lastModifiedBy>
  <cp:revision>2</cp:revision>
  <cp:lastPrinted>2016-08-24T20:31:00Z</cp:lastPrinted>
  <dcterms:created xsi:type="dcterms:W3CDTF">2017-06-06T21:15:00Z</dcterms:created>
  <dcterms:modified xsi:type="dcterms:W3CDTF">2017-06-06T21:15:00Z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